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2774660"/>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2774661"/>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4FE70C93" w14:textId="14A80921" w:rsidR="000D7C27"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2774660" w:history="1">
            <w:r w:rsidR="000D7C27" w:rsidRPr="003947EE">
              <w:rPr>
                <w:rStyle w:val="Hyperlink"/>
                <w:rFonts w:ascii="Times New Roman" w:hAnsi="Times New Roman" w:cs="Times New Roman"/>
                <w:noProof/>
              </w:rPr>
              <w:t>ABSTRACT</w:t>
            </w:r>
            <w:r w:rsidR="000D7C27">
              <w:rPr>
                <w:noProof/>
                <w:webHidden/>
              </w:rPr>
              <w:tab/>
            </w:r>
            <w:r w:rsidR="000D7C27">
              <w:rPr>
                <w:noProof/>
                <w:webHidden/>
              </w:rPr>
              <w:fldChar w:fldCharType="begin"/>
            </w:r>
            <w:r w:rsidR="000D7C27">
              <w:rPr>
                <w:noProof/>
                <w:webHidden/>
              </w:rPr>
              <w:instrText xml:space="preserve"> PAGEREF _Toc42774660 \h </w:instrText>
            </w:r>
            <w:r w:rsidR="000D7C27">
              <w:rPr>
                <w:noProof/>
                <w:webHidden/>
              </w:rPr>
            </w:r>
            <w:r w:rsidR="000D7C27">
              <w:rPr>
                <w:noProof/>
                <w:webHidden/>
              </w:rPr>
              <w:fldChar w:fldCharType="separate"/>
            </w:r>
            <w:r w:rsidR="000D7C27">
              <w:rPr>
                <w:noProof/>
                <w:webHidden/>
              </w:rPr>
              <w:t>2</w:t>
            </w:r>
            <w:r w:rsidR="000D7C27">
              <w:rPr>
                <w:noProof/>
                <w:webHidden/>
              </w:rPr>
              <w:fldChar w:fldCharType="end"/>
            </w:r>
          </w:hyperlink>
        </w:p>
        <w:p w14:paraId="6DDA5631" w14:textId="23308B25" w:rsidR="000D7C27" w:rsidRDefault="000D7C27">
          <w:pPr>
            <w:pStyle w:val="TOC1"/>
            <w:tabs>
              <w:tab w:val="right" w:leader="dot" w:pos="9350"/>
            </w:tabs>
            <w:rPr>
              <w:rFonts w:eastAsiaTheme="minorEastAsia"/>
              <w:noProof/>
            </w:rPr>
          </w:pPr>
          <w:hyperlink w:anchor="_Toc42774661" w:history="1">
            <w:r w:rsidRPr="003947EE">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_Toc42774661 \h </w:instrText>
            </w:r>
            <w:r>
              <w:rPr>
                <w:noProof/>
                <w:webHidden/>
              </w:rPr>
            </w:r>
            <w:r>
              <w:rPr>
                <w:noProof/>
                <w:webHidden/>
              </w:rPr>
              <w:fldChar w:fldCharType="separate"/>
            </w:r>
            <w:r>
              <w:rPr>
                <w:noProof/>
                <w:webHidden/>
              </w:rPr>
              <w:t>3</w:t>
            </w:r>
            <w:r>
              <w:rPr>
                <w:noProof/>
                <w:webHidden/>
              </w:rPr>
              <w:fldChar w:fldCharType="end"/>
            </w:r>
          </w:hyperlink>
        </w:p>
        <w:p w14:paraId="6C297A21" w14:textId="6B682D99" w:rsidR="000D7C27" w:rsidRDefault="000D7C27">
          <w:pPr>
            <w:pStyle w:val="TOC1"/>
            <w:tabs>
              <w:tab w:val="right" w:leader="dot" w:pos="9350"/>
            </w:tabs>
            <w:rPr>
              <w:rFonts w:eastAsiaTheme="minorEastAsia"/>
              <w:noProof/>
            </w:rPr>
          </w:pPr>
          <w:hyperlink w:anchor="_Toc42774662" w:history="1">
            <w:r w:rsidRPr="003947EE">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_Toc42774662 \h </w:instrText>
            </w:r>
            <w:r>
              <w:rPr>
                <w:noProof/>
                <w:webHidden/>
              </w:rPr>
            </w:r>
            <w:r>
              <w:rPr>
                <w:noProof/>
                <w:webHidden/>
              </w:rPr>
              <w:fldChar w:fldCharType="separate"/>
            </w:r>
            <w:r>
              <w:rPr>
                <w:noProof/>
                <w:webHidden/>
              </w:rPr>
              <w:t>5</w:t>
            </w:r>
            <w:r>
              <w:rPr>
                <w:noProof/>
                <w:webHidden/>
              </w:rPr>
              <w:fldChar w:fldCharType="end"/>
            </w:r>
          </w:hyperlink>
        </w:p>
        <w:p w14:paraId="0E3F2639" w14:textId="654FD506" w:rsidR="000D7C27" w:rsidRDefault="000D7C27">
          <w:pPr>
            <w:pStyle w:val="TOC2"/>
            <w:tabs>
              <w:tab w:val="right" w:leader="dot" w:pos="9350"/>
            </w:tabs>
            <w:rPr>
              <w:rFonts w:eastAsiaTheme="minorEastAsia"/>
              <w:noProof/>
            </w:rPr>
          </w:pPr>
          <w:hyperlink w:anchor="_Toc42774663" w:history="1">
            <w:r w:rsidRPr="003947EE">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_Toc42774663 \h </w:instrText>
            </w:r>
            <w:r>
              <w:rPr>
                <w:noProof/>
                <w:webHidden/>
              </w:rPr>
            </w:r>
            <w:r>
              <w:rPr>
                <w:noProof/>
                <w:webHidden/>
              </w:rPr>
              <w:fldChar w:fldCharType="separate"/>
            </w:r>
            <w:r>
              <w:rPr>
                <w:noProof/>
                <w:webHidden/>
              </w:rPr>
              <w:t>6</w:t>
            </w:r>
            <w:r>
              <w:rPr>
                <w:noProof/>
                <w:webHidden/>
              </w:rPr>
              <w:fldChar w:fldCharType="end"/>
            </w:r>
          </w:hyperlink>
        </w:p>
        <w:p w14:paraId="27AA1148" w14:textId="4195DAFA" w:rsidR="000D7C27" w:rsidRDefault="000D7C27">
          <w:pPr>
            <w:pStyle w:val="TOC2"/>
            <w:tabs>
              <w:tab w:val="right" w:leader="dot" w:pos="9350"/>
            </w:tabs>
            <w:rPr>
              <w:rFonts w:eastAsiaTheme="minorEastAsia"/>
              <w:noProof/>
            </w:rPr>
          </w:pPr>
          <w:hyperlink w:anchor="_Toc42774664" w:history="1">
            <w:r w:rsidRPr="003947EE">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_Toc42774664 \h </w:instrText>
            </w:r>
            <w:r>
              <w:rPr>
                <w:noProof/>
                <w:webHidden/>
              </w:rPr>
            </w:r>
            <w:r>
              <w:rPr>
                <w:noProof/>
                <w:webHidden/>
              </w:rPr>
              <w:fldChar w:fldCharType="separate"/>
            </w:r>
            <w:r>
              <w:rPr>
                <w:noProof/>
                <w:webHidden/>
              </w:rPr>
              <w:t>8</w:t>
            </w:r>
            <w:r>
              <w:rPr>
                <w:noProof/>
                <w:webHidden/>
              </w:rPr>
              <w:fldChar w:fldCharType="end"/>
            </w:r>
          </w:hyperlink>
        </w:p>
        <w:p w14:paraId="4265AFF4" w14:textId="63632A86" w:rsidR="000D7C27" w:rsidRDefault="000D7C27">
          <w:pPr>
            <w:pStyle w:val="TOC2"/>
            <w:tabs>
              <w:tab w:val="right" w:leader="dot" w:pos="9350"/>
            </w:tabs>
            <w:rPr>
              <w:rFonts w:eastAsiaTheme="minorEastAsia"/>
              <w:noProof/>
            </w:rPr>
          </w:pPr>
          <w:hyperlink w:anchor="_Toc42774665" w:history="1">
            <w:r w:rsidRPr="003947EE">
              <w:rPr>
                <w:rStyle w:val="Hyperlink"/>
                <w:rFonts w:ascii="Times New Roman" w:hAnsi="Times New Roman" w:cs="Times New Roman"/>
                <w:b/>
                <w:bCs/>
                <w:noProof/>
              </w:rPr>
              <w:t>Belongingness as an Intermediate Goal of Group-based Mentoring Programs</w:t>
            </w:r>
            <w:r>
              <w:rPr>
                <w:noProof/>
                <w:webHidden/>
              </w:rPr>
              <w:tab/>
            </w:r>
            <w:r>
              <w:rPr>
                <w:noProof/>
                <w:webHidden/>
              </w:rPr>
              <w:fldChar w:fldCharType="begin"/>
            </w:r>
            <w:r>
              <w:rPr>
                <w:noProof/>
                <w:webHidden/>
              </w:rPr>
              <w:instrText xml:space="preserve"> PAGEREF _Toc42774665 \h </w:instrText>
            </w:r>
            <w:r>
              <w:rPr>
                <w:noProof/>
                <w:webHidden/>
              </w:rPr>
            </w:r>
            <w:r>
              <w:rPr>
                <w:noProof/>
                <w:webHidden/>
              </w:rPr>
              <w:fldChar w:fldCharType="separate"/>
            </w:r>
            <w:r>
              <w:rPr>
                <w:noProof/>
                <w:webHidden/>
              </w:rPr>
              <w:t>10</w:t>
            </w:r>
            <w:r>
              <w:rPr>
                <w:noProof/>
                <w:webHidden/>
              </w:rPr>
              <w:fldChar w:fldCharType="end"/>
            </w:r>
          </w:hyperlink>
        </w:p>
        <w:p w14:paraId="521BF157" w14:textId="40C72FB4" w:rsidR="000D7C27" w:rsidRDefault="000D7C27">
          <w:pPr>
            <w:pStyle w:val="TOC2"/>
            <w:tabs>
              <w:tab w:val="right" w:leader="dot" w:pos="9350"/>
            </w:tabs>
            <w:rPr>
              <w:rFonts w:eastAsiaTheme="minorEastAsia"/>
              <w:noProof/>
            </w:rPr>
          </w:pPr>
          <w:hyperlink w:anchor="_Toc42774666" w:history="1">
            <w:r w:rsidRPr="003947EE">
              <w:rPr>
                <w:rStyle w:val="Hyperlink"/>
                <w:rFonts w:ascii="Times New Roman" w:hAnsi="Times New Roman" w:cs="Times New Roman"/>
                <w:b/>
                <w:bCs/>
                <w:noProof/>
              </w:rPr>
              <w:t>Social Networks</w:t>
            </w:r>
            <w:r>
              <w:rPr>
                <w:noProof/>
                <w:webHidden/>
              </w:rPr>
              <w:tab/>
            </w:r>
            <w:r>
              <w:rPr>
                <w:noProof/>
                <w:webHidden/>
              </w:rPr>
              <w:fldChar w:fldCharType="begin"/>
            </w:r>
            <w:r>
              <w:rPr>
                <w:noProof/>
                <w:webHidden/>
              </w:rPr>
              <w:instrText xml:space="preserve"> PAGEREF _Toc42774666 \h </w:instrText>
            </w:r>
            <w:r>
              <w:rPr>
                <w:noProof/>
                <w:webHidden/>
              </w:rPr>
            </w:r>
            <w:r>
              <w:rPr>
                <w:noProof/>
                <w:webHidden/>
              </w:rPr>
              <w:fldChar w:fldCharType="separate"/>
            </w:r>
            <w:r>
              <w:rPr>
                <w:noProof/>
                <w:webHidden/>
              </w:rPr>
              <w:t>13</w:t>
            </w:r>
            <w:r>
              <w:rPr>
                <w:noProof/>
                <w:webHidden/>
              </w:rPr>
              <w:fldChar w:fldCharType="end"/>
            </w:r>
          </w:hyperlink>
        </w:p>
        <w:p w14:paraId="15067E4F" w14:textId="33201115" w:rsidR="000D7C27" w:rsidRDefault="000D7C27">
          <w:pPr>
            <w:pStyle w:val="TOC3"/>
            <w:tabs>
              <w:tab w:val="right" w:leader="dot" w:pos="9350"/>
            </w:tabs>
            <w:rPr>
              <w:rFonts w:eastAsiaTheme="minorEastAsia"/>
              <w:noProof/>
            </w:rPr>
          </w:pPr>
          <w:hyperlink w:anchor="_Toc42774667" w:history="1">
            <w:r w:rsidRPr="003947EE">
              <w:rPr>
                <w:rStyle w:val="Hyperlink"/>
                <w:rFonts w:ascii="Times New Roman" w:hAnsi="Times New Roman" w:cs="Times New Roman"/>
                <w:i/>
                <w:iCs/>
                <w:noProof/>
              </w:rPr>
              <w:t>Defining Social Networks and Social Network Statistics</w:t>
            </w:r>
            <w:r>
              <w:rPr>
                <w:noProof/>
                <w:webHidden/>
              </w:rPr>
              <w:tab/>
            </w:r>
            <w:r>
              <w:rPr>
                <w:noProof/>
                <w:webHidden/>
              </w:rPr>
              <w:fldChar w:fldCharType="begin"/>
            </w:r>
            <w:r>
              <w:rPr>
                <w:noProof/>
                <w:webHidden/>
              </w:rPr>
              <w:instrText xml:space="preserve"> PAGEREF _Toc42774667 \h </w:instrText>
            </w:r>
            <w:r>
              <w:rPr>
                <w:noProof/>
                <w:webHidden/>
              </w:rPr>
            </w:r>
            <w:r>
              <w:rPr>
                <w:noProof/>
                <w:webHidden/>
              </w:rPr>
              <w:fldChar w:fldCharType="separate"/>
            </w:r>
            <w:r>
              <w:rPr>
                <w:noProof/>
                <w:webHidden/>
              </w:rPr>
              <w:t>14</w:t>
            </w:r>
            <w:r>
              <w:rPr>
                <w:noProof/>
                <w:webHidden/>
              </w:rPr>
              <w:fldChar w:fldCharType="end"/>
            </w:r>
          </w:hyperlink>
        </w:p>
        <w:p w14:paraId="35285F29" w14:textId="258D1D81" w:rsidR="000D7C27" w:rsidRDefault="000D7C27">
          <w:pPr>
            <w:pStyle w:val="TOC2"/>
            <w:tabs>
              <w:tab w:val="right" w:leader="dot" w:pos="9350"/>
            </w:tabs>
            <w:rPr>
              <w:rFonts w:eastAsiaTheme="minorEastAsia"/>
              <w:noProof/>
            </w:rPr>
          </w:pPr>
          <w:hyperlink w:anchor="_Toc42774668" w:history="1">
            <w:r w:rsidRPr="003947EE">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_Toc42774668 \h </w:instrText>
            </w:r>
            <w:r>
              <w:rPr>
                <w:noProof/>
                <w:webHidden/>
              </w:rPr>
            </w:r>
            <w:r>
              <w:rPr>
                <w:noProof/>
                <w:webHidden/>
              </w:rPr>
              <w:fldChar w:fldCharType="separate"/>
            </w:r>
            <w:r>
              <w:rPr>
                <w:noProof/>
                <w:webHidden/>
              </w:rPr>
              <w:t>16</w:t>
            </w:r>
            <w:r>
              <w:rPr>
                <w:noProof/>
                <w:webHidden/>
              </w:rPr>
              <w:fldChar w:fldCharType="end"/>
            </w:r>
          </w:hyperlink>
        </w:p>
        <w:p w14:paraId="68D78627" w14:textId="3B0A1CB0" w:rsidR="000D7C27" w:rsidRDefault="000D7C27">
          <w:pPr>
            <w:pStyle w:val="TOC1"/>
            <w:tabs>
              <w:tab w:val="right" w:leader="dot" w:pos="9350"/>
            </w:tabs>
            <w:rPr>
              <w:rFonts w:eastAsiaTheme="minorEastAsia"/>
              <w:noProof/>
            </w:rPr>
          </w:pPr>
          <w:hyperlink w:anchor="_Toc42774669" w:history="1">
            <w:r w:rsidRPr="003947EE">
              <w:rPr>
                <w:rStyle w:val="Hyperlink"/>
                <w:rFonts w:ascii="Times New Roman" w:hAnsi="Times New Roman" w:cs="Times New Roman"/>
                <w:noProof/>
              </w:rPr>
              <w:t>CHAPTER II: METHOD</w:t>
            </w:r>
            <w:r>
              <w:rPr>
                <w:noProof/>
                <w:webHidden/>
              </w:rPr>
              <w:tab/>
            </w:r>
            <w:r>
              <w:rPr>
                <w:noProof/>
                <w:webHidden/>
              </w:rPr>
              <w:fldChar w:fldCharType="begin"/>
            </w:r>
            <w:r>
              <w:rPr>
                <w:noProof/>
                <w:webHidden/>
              </w:rPr>
              <w:instrText xml:space="preserve"> PAGEREF _Toc42774669 \h </w:instrText>
            </w:r>
            <w:r>
              <w:rPr>
                <w:noProof/>
                <w:webHidden/>
              </w:rPr>
            </w:r>
            <w:r>
              <w:rPr>
                <w:noProof/>
                <w:webHidden/>
              </w:rPr>
              <w:fldChar w:fldCharType="separate"/>
            </w:r>
            <w:r>
              <w:rPr>
                <w:noProof/>
                <w:webHidden/>
              </w:rPr>
              <w:t>18</w:t>
            </w:r>
            <w:r>
              <w:rPr>
                <w:noProof/>
                <w:webHidden/>
              </w:rPr>
              <w:fldChar w:fldCharType="end"/>
            </w:r>
          </w:hyperlink>
        </w:p>
        <w:p w14:paraId="2F427357" w14:textId="26ADD7EF" w:rsidR="000D7C27" w:rsidRDefault="000D7C27">
          <w:pPr>
            <w:pStyle w:val="TOC2"/>
            <w:tabs>
              <w:tab w:val="right" w:leader="dot" w:pos="9350"/>
            </w:tabs>
            <w:rPr>
              <w:rFonts w:eastAsiaTheme="minorEastAsia"/>
              <w:noProof/>
            </w:rPr>
          </w:pPr>
          <w:hyperlink w:anchor="_Toc42774670" w:history="1">
            <w:r w:rsidRPr="003947EE">
              <w:rPr>
                <w:rStyle w:val="Hyperlink"/>
                <w:rFonts w:ascii="Times New Roman" w:hAnsi="Times New Roman" w:cs="Times New Roman"/>
                <w:b/>
                <w:bCs/>
                <w:noProof/>
              </w:rPr>
              <w:t>Study Protocol</w:t>
            </w:r>
            <w:r>
              <w:rPr>
                <w:noProof/>
                <w:webHidden/>
              </w:rPr>
              <w:tab/>
            </w:r>
            <w:r>
              <w:rPr>
                <w:noProof/>
                <w:webHidden/>
              </w:rPr>
              <w:fldChar w:fldCharType="begin"/>
            </w:r>
            <w:r>
              <w:rPr>
                <w:noProof/>
                <w:webHidden/>
              </w:rPr>
              <w:instrText xml:space="preserve"> PAGEREF _Toc42774670 \h </w:instrText>
            </w:r>
            <w:r>
              <w:rPr>
                <w:noProof/>
                <w:webHidden/>
              </w:rPr>
            </w:r>
            <w:r>
              <w:rPr>
                <w:noProof/>
                <w:webHidden/>
              </w:rPr>
              <w:fldChar w:fldCharType="separate"/>
            </w:r>
            <w:r>
              <w:rPr>
                <w:noProof/>
                <w:webHidden/>
              </w:rPr>
              <w:t>18</w:t>
            </w:r>
            <w:r>
              <w:rPr>
                <w:noProof/>
                <w:webHidden/>
              </w:rPr>
              <w:fldChar w:fldCharType="end"/>
            </w:r>
          </w:hyperlink>
        </w:p>
        <w:p w14:paraId="234F9D09" w14:textId="5ED78ACA" w:rsidR="000D7C27" w:rsidRDefault="000D7C27">
          <w:pPr>
            <w:pStyle w:val="TOC2"/>
            <w:tabs>
              <w:tab w:val="right" w:leader="dot" w:pos="9350"/>
            </w:tabs>
            <w:rPr>
              <w:rFonts w:eastAsiaTheme="minorEastAsia"/>
              <w:noProof/>
            </w:rPr>
          </w:pPr>
          <w:hyperlink w:anchor="_Toc42774671" w:history="1">
            <w:r w:rsidRPr="003947EE">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_Toc42774671 \h </w:instrText>
            </w:r>
            <w:r>
              <w:rPr>
                <w:noProof/>
                <w:webHidden/>
              </w:rPr>
            </w:r>
            <w:r>
              <w:rPr>
                <w:noProof/>
                <w:webHidden/>
              </w:rPr>
              <w:fldChar w:fldCharType="separate"/>
            </w:r>
            <w:r>
              <w:rPr>
                <w:noProof/>
                <w:webHidden/>
              </w:rPr>
              <w:t>20</w:t>
            </w:r>
            <w:r>
              <w:rPr>
                <w:noProof/>
                <w:webHidden/>
              </w:rPr>
              <w:fldChar w:fldCharType="end"/>
            </w:r>
          </w:hyperlink>
        </w:p>
        <w:p w14:paraId="4048203C" w14:textId="181CB05F" w:rsidR="000D7C27" w:rsidRDefault="000D7C27">
          <w:pPr>
            <w:pStyle w:val="TOC3"/>
            <w:tabs>
              <w:tab w:val="right" w:leader="dot" w:pos="9350"/>
            </w:tabs>
            <w:rPr>
              <w:rFonts w:eastAsiaTheme="minorEastAsia"/>
              <w:noProof/>
            </w:rPr>
          </w:pPr>
          <w:hyperlink w:anchor="_Toc42774672" w:history="1">
            <w:r w:rsidRPr="003947EE">
              <w:rPr>
                <w:rStyle w:val="Hyperlink"/>
                <w:rFonts w:ascii="Times New Roman" w:eastAsia="Calibri" w:hAnsi="Times New Roman" w:cs="Times New Roman"/>
                <w:i/>
                <w:iCs/>
                <w:noProof/>
              </w:rPr>
              <w:t>Demographics</w:t>
            </w:r>
            <w:r>
              <w:rPr>
                <w:noProof/>
                <w:webHidden/>
              </w:rPr>
              <w:tab/>
            </w:r>
            <w:r>
              <w:rPr>
                <w:noProof/>
                <w:webHidden/>
              </w:rPr>
              <w:fldChar w:fldCharType="begin"/>
            </w:r>
            <w:r>
              <w:rPr>
                <w:noProof/>
                <w:webHidden/>
              </w:rPr>
              <w:instrText xml:space="preserve"> PAGEREF _Toc42774672 \h </w:instrText>
            </w:r>
            <w:r>
              <w:rPr>
                <w:noProof/>
                <w:webHidden/>
              </w:rPr>
            </w:r>
            <w:r>
              <w:rPr>
                <w:noProof/>
                <w:webHidden/>
              </w:rPr>
              <w:fldChar w:fldCharType="separate"/>
            </w:r>
            <w:r>
              <w:rPr>
                <w:noProof/>
                <w:webHidden/>
              </w:rPr>
              <w:t>20</w:t>
            </w:r>
            <w:r>
              <w:rPr>
                <w:noProof/>
                <w:webHidden/>
              </w:rPr>
              <w:fldChar w:fldCharType="end"/>
            </w:r>
          </w:hyperlink>
        </w:p>
        <w:p w14:paraId="2A097FF4" w14:textId="3E116629" w:rsidR="000D7C27" w:rsidRDefault="000D7C27">
          <w:pPr>
            <w:pStyle w:val="TOC3"/>
            <w:tabs>
              <w:tab w:val="right" w:leader="dot" w:pos="9350"/>
            </w:tabs>
            <w:rPr>
              <w:rFonts w:eastAsiaTheme="minorEastAsia"/>
              <w:noProof/>
            </w:rPr>
          </w:pPr>
          <w:hyperlink w:anchor="_Toc42774673" w:history="1">
            <w:r w:rsidRPr="003947EE">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_Toc42774673 \h </w:instrText>
            </w:r>
            <w:r>
              <w:rPr>
                <w:noProof/>
                <w:webHidden/>
              </w:rPr>
            </w:r>
            <w:r>
              <w:rPr>
                <w:noProof/>
                <w:webHidden/>
              </w:rPr>
              <w:fldChar w:fldCharType="separate"/>
            </w:r>
            <w:r>
              <w:rPr>
                <w:noProof/>
                <w:webHidden/>
              </w:rPr>
              <w:t>20</w:t>
            </w:r>
            <w:r>
              <w:rPr>
                <w:noProof/>
                <w:webHidden/>
              </w:rPr>
              <w:fldChar w:fldCharType="end"/>
            </w:r>
          </w:hyperlink>
        </w:p>
        <w:p w14:paraId="497E8B88" w14:textId="06F7146F" w:rsidR="000D7C27" w:rsidRDefault="000D7C27">
          <w:pPr>
            <w:pStyle w:val="TOC3"/>
            <w:tabs>
              <w:tab w:val="right" w:leader="dot" w:pos="9350"/>
            </w:tabs>
            <w:rPr>
              <w:rFonts w:eastAsiaTheme="minorEastAsia"/>
              <w:noProof/>
            </w:rPr>
          </w:pPr>
          <w:hyperlink w:anchor="_Toc42774674" w:history="1">
            <w:r w:rsidRPr="003947EE">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_Toc42774674 \h </w:instrText>
            </w:r>
            <w:r>
              <w:rPr>
                <w:noProof/>
                <w:webHidden/>
              </w:rPr>
            </w:r>
            <w:r>
              <w:rPr>
                <w:noProof/>
                <w:webHidden/>
              </w:rPr>
              <w:fldChar w:fldCharType="separate"/>
            </w:r>
            <w:r>
              <w:rPr>
                <w:noProof/>
                <w:webHidden/>
              </w:rPr>
              <w:t>20</w:t>
            </w:r>
            <w:r>
              <w:rPr>
                <w:noProof/>
                <w:webHidden/>
              </w:rPr>
              <w:fldChar w:fldCharType="end"/>
            </w:r>
          </w:hyperlink>
        </w:p>
        <w:p w14:paraId="16BBBCB9" w14:textId="57557DB7" w:rsidR="000D7C27" w:rsidRDefault="000D7C27">
          <w:pPr>
            <w:pStyle w:val="TOC2"/>
            <w:tabs>
              <w:tab w:val="right" w:leader="dot" w:pos="9350"/>
            </w:tabs>
            <w:rPr>
              <w:rFonts w:eastAsiaTheme="minorEastAsia"/>
              <w:noProof/>
            </w:rPr>
          </w:pPr>
          <w:hyperlink w:anchor="_Toc42774675" w:history="1">
            <w:r w:rsidRPr="003947EE">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_Toc42774675 \h </w:instrText>
            </w:r>
            <w:r>
              <w:rPr>
                <w:noProof/>
                <w:webHidden/>
              </w:rPr>
            </w:r>
            <w:r>
              <w:rPr>
                <w:noProof/>
                <w:webHidden/>
              </w:rPr>
              <w:fldChar w:fldCharType="separate"/>
            </w:r>
            <w:r>
              <w:rPr>
                <w:noProof/>
                <w:webHidden/>
              </w:rPr>
              <w:t>22</w:t>
            </w:r>
            <w:r>
              <w:rPr>
                <w:noProof/>
                <w:webHidden/>
              </w:rPr>
              <w:fldChar w:fldCharType="end"/>
            </w:r>
          </w:hyperlink>
        </w:p>
        <w:p w14:paraId="3B43B04B" w14:textId="015C3E88" w:rsidR="000D7C27" w:rsidRDefault="000D7C27">
          <w:pPr>
            <w:pStyle w:val="TOC3"/>
            <w:tabs>
              <w:tab w:val="right" w:leader="dot" w:pos="9350"/>
            </w:tabs>
            <w:rPr>
              <w:rFonts w:eastAsiaTheme="minorEastAsia"/>
              <w:noProof/>
            </w:rPr>
          </w:pPr>
          <w:hyperlink w:anchor="_Toc42774676" w:history="1">
            <w:r w:rsidRPr="003947EE">
              <w:rPr>
                <w:rStyle w:val="Hyperlink"/>
                <w:rFonts w:ascii="Times New Roman" w:hAnsi="Times New Roman" w:cs="Times New Roman"/>
                <w:i/>
                <w:iCs/>
                <w:noProof/>
              </w:rPr>
              <w:t>Analysis for Research Question 1</w:t>
            </w:r>
            <w:r>
              <w:rPr>
                <w:noProof/>
                <w:webHidden/>
              </w:rPr>
              <w:tab/>
            </w:r>
            <w:r>
              <w:rPr>
                <w:noProof/>
                <w:webHidden/>
              </w:rPr>
              <w:fldChar w:fldCharType="begin"/>
            </w:r>
            <w:r>
              <w:rPr>
                <w:noProof/>
                <w:webHidden/>
              </w:rPr>
              <w:instrText xml:space="preserve"> PAGEREF _Toc42774676 \h </w:instrText>
            </w:r>
            <w:r>
              <w:rPr>
                <w:noProof/>
                <w:webHidden/>
              </w:rPr>
            </w:r>
            <w:r>
              <w:rPr>
                <w:noProof/>
                <w:webHidden/>
              </w:rPr>
              <w:fldChar w:fldCharType="separate"/>
            </w:r>
            <w:r>
              <w:rPr>
                <w:noProof/>
                <w:webHidden/>
              </w:rPr>
              <w:t>22</w:t>
            </w:r>
            <w:r>
              <w:rPr>
                <w:noProof/>
                <w:webHidden/>
              </w:rPr>
              <w:fldChar w:fldCharType="end"/>
            </w:r>
          </w:hyperlink>
        </w:p>
        <w:p w14:paraId="2ECEF1BB" w14:textId="1406B36F" w:rsidR="000D7C27" w:rsidRDefault="000D7C27">
          <w:pPr>
            <w:pStyle w:val="TOC3"/>
            <w:tabs>
              <w:tab w:val="right" w:leader="dot" w:pos="9350"/>
            </w:tabs>
            <w:rPr>
              <w:rFonts w:eastAsiaTheme="minorEastAsia"/>
              <w:noProof/>
            </w:rPr>
          </w:pPr>
          <w:hyperlink w:anchor="_Toc42774677" w:history="1">
            <w:r w:rsidRPr="003947EE">
              <w:rPr>
                <w:rStyle w:val="Hyperlink"/>
                <w:rFonts w:ascii="Times New Roman" w:eastAsia="Calibri" w:hAnsi="Times New Roman" w:cs="Times New Roman"/>
                <w:i/>
                <w:iCs/>
                <w:noProof/>
              </w:rPr>
              <w:t>Analysis for Research Question 2</w:t>
            </w:r>
            <w:r>
              <w:rPr>
                <w:noProof/>
                <w:webHidden/>
              </w:rPr>
              <w:tab/>
            </w:r>
            <w:r>
              <w:rPr>
                <w:noProof/>
                <w:webHidden/>
              </w:rPr>
              <w:fldChar w:fldCharType="begin"/>
            </w:r>
            <w:r>
              <w:rPr>
                <w:noProof/>
                <w:webHidden/>
              </w:rPr>
              <w:instrText xml:space="preserve"> PAGEREF _Toc42774677 \h </w:instrText>
            </w:r>
            <w:r>
              <w:rPr>
                <w:noProof/>
                <w:webHidden/>
              </w:rPr>
            </w:r>
            <w:r>
              <w:rPr>
                <w:noProof/>
                <w:webHidden/>
              </w:rPr>
              <w:fldChar w:fldCharType="separate"/>
            </w:r>
            <w:r>
              <w:rPr>
                <w:noProof/>
                <w:webHidden/>
              </w:rPr>
              <w:t>23</w:t>
            </w:r>
            <w:r>
              <w:rPr>
                <w:noProof/>
                <w:webHidden/>
              </w:rPr>
              <w:fldChar w:fldCharType="end"/>
            </w:r>
          </w:hyperlink>
        </w:p>
        <w:p w14:paraId="541C6D85" w14:textId="5BCDE210" w:rsidR="000D7C27" w:rsidRDefault="000D7C27">
          <w:pPr>
            <w:pStyle w:val="TOC1"/>
            <w:tabs>
              <w:tab w:val="right" w:leader="dot" w:pos="9350"/>
            </w:tabs>
            <w:rPr>
              <w:rFonts w:eastAsiaTheme="minorEastAsia"/>
              <w:noProof/>
            </w:rPr>
          </w:pPr>
          <w:hyperlink w:anchor="_Toc42774678" w:history="1">
            <w:r w:rsidRPr="003947E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_Toc42774678 \h </w:instrText>
            </w:r>
            <w:r>
              <w:rPr>
                <w:noProof/>
                <w:webHidden/>
              </w:rPr>
            </w:r>
            <w:r>
              <w:rPr>
                <w:noProof/>
                <w:webHidden/>
              </w:rPr>
              <w:fldChar w:fldCharType="separate"/>
            </w:r>
            <w:r>
              <w:rPr>
                <w:noProof/>
                <w:webHidden/>
              </w:rPr>
              <w:t>25</w:t>
            </w:r>
            <w:r>
              <w:rPr>
                <w:noProof/>
                <w:webHidden/>
              </w:rPr>
              <w:fldChar w:fldCharType="end"/>
            </w:r>
          </w:hyperlink>
        </w:p>
        <w:p w14:paraId="19C23147" w14:textId="61A2784E"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42774662"/>
      <w:r w:rsidRPr="00A27726">
        <w:rPr>
          <w:rFonts w:ascii="Times New Roman" w:hAnsi="Times New Roman" w:cs="Times New Roman"/>
          <w:color w:val="auto"/>
          <w:sz w:val="24"/>
          <w:szCs w:val="24"/>
        </w:rPr>
        <w:lastRenderedPageBreak/>
        <w:t>CHAPTER I: INTRODUCTION</w:t>
      </w:r>
      <w:bookmarkEnd w:id="2"/>
    </w:p>
    <w:p w14:paraId="16B466D3" w14:textId="2D3CA9D2"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9"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0"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1"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w:t>
      </w:r>
      <w:r>
        <w:rPr>
          <w:rFonts w:ascii="Times New Roman" w:hAnsi="Times New Roman" w:cs="Times New Roman"/>
          <w:sz w:val="24"/>
          <w:szCs w:val="24"/>
        </w:rPr>
        <w:lastRenderedPageBreak/>
        <w:t xml:space="preserve">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51B88658" w:rsidR="00F57C81" w:rsidRDefault="003E07F8" w:rsidP="00335C6A">
      <w:pPr>
        <w:spacing w:after="0" w:line="480" w:lineRule="auto"/>
        <w:ind w:firstLine="720"/>
        <w:contextualSpacing/>
        <w:rPr>
          <w:ins w:id="3" w:author="Yetz,Neil" w:date="2020-06-11T09:56:00Z"/>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 xml:space="preserve">Measures of the social network will be collated and then used as predictors of a key program mediator (sense of belonging in the program) and several key program outcomes </w:t>
      </w:r>
      <w:bookmarkStart w:id="4"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cademic performance,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4"/>
      <w:r w:rsidR="003C59B5">
        <w:rPr>
          <w:rFonts w:ascii="Times New Roman" w:hAnsi="Times New Roman" w:cs="Times New Roman"/>
          <w:sz w:val="24"/>
          <w:szCs w:val="24"/>
        </w:rPr>
        <w:t>In this way, new insights into the types of relationships most salient for positive program outcomes may be discovered.</w:t>
      </w:r>
    </w:p>
    <w:p w14:paraId="2F06BC3B" w14:textId="77777777" w:rsidR="006C2B93" w:rsidRDefault="006C2B93" w:rsidP="00335C6A">
      <w:pPr>
        <w:spacing w:after="0" w:line="480" w:lineRule="auto"/>
        <w:ind w:firstLine="720"/>
        <w:contextualSpacing/>
      </w:pPr>
    </w:p>
    <w:p w14:paraId="235AC9C4" w14:textId="42E74102"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5" w:name="_Toc42774663"/>
      <w:r>
        <w:rPr>
          <w:rFonts w:ascii="Times New Roman" w:hAnsi="Times New Roman" w:cs="Times New Roman"/>
          <w:b/>
          <w:bCs/>
          <w:color w:val="auto"/>
          <w:sz w:val="24"/>
          <w:szCs w:val="24"/>
        </w:rPr>
        <w:t>Adolescence – a critical time for intervention</w:t>
      </w:r>
      <w:bookmarkEnd w:id="5"/>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accumbens,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306FEA3E" w:rsidR="002F4DA2" w:rsidRDefault="00E111FB" w:rsidP="00F56A3C">
      <w:pPr>
        <w:spacing w:after="0" w:line="480" w:lineRule="auto"/>
        <w:ind w:firstLine="720"/>
        <w:contextualSpacing/>
        <w:rPr>
          <w:ins w:id="6" w:author="Yetz,Neil" w:date="2020-06-11T09:56:00Z"/>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 xml:space="preserve">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w:t>
      </w:r>
      <w:r w:rsidR="00D17670">
        <w:rPr>
          <w:rFonts w:ascii="Times New Roman" w:hAnsi="Times New Roman" w:cs="Times New Roman"/>
          <w:sz w:val="24"/>
          <w:szCs w:val="24"/>
        </w:rPr>
        <w:lastRenderedPageBreak/>
        <w:t xml:space="preserve">salient for the design of interventions, as many existing interventions for adolescence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507A18F3" w14:textId="77777777" w:rsidR="006C2B93" w:rsidRPr="00F56A3C" w:rsidRDefault="006C2B93" w:rsidP="00F56A3C">
      <w:pPr>
        <w:spacing w:after="0" w:line="480" w:lineRule="auto"/>
        <w:ind w:firstLine="720"/>
        <w:contextualSpacing/>
        <w:rPr>
          <w:rFonts w:ascii="Times New Roman" w:hAnsi="Times New Roman" w:cs="Times New Roman"/>
          <w:sz w:val="24"/>
          <w:szCs w:val="24"/>
        </w:rPr>
      </w:pP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7" w:name="_Toc42774664"/>
      <w:r>
        <w:rPr>
          <w:rFonts w:ascii="Times New Roman" w:hAnsi="Times New Roman" w:cs="Times New Roman"/>
          <w:b/>
          <w:bCs/>
          <w:color w:val="222222"/>
          <w:sz w:val="24"/>
          <w:szCs w:val="24"/>
          <w:shd w:val="clear" w:color="auto" w:fill="FFFFFF"/>
        </w:rPr>
        <w:t>Mentorship Interventions</w:t>
      </w:r>
      <w:bookmarkEnd w:id="7"/>
    </w:p>
    <w:p w14:paraId="6BAB71D1" w14:textId="6A7D651C"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straight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(DeWit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r w:rsidR="009A4C88">
        <w:rPr>
          <w:rFonts w:ascii="Times New Roman" w:hAnsi="Times New Roman" w:cs="Times New Roman"/>
          <w:noProof/>
          <w:sz w:val="24"/>
          <w:szCs w:val="24"/>
        </w:rPr>
        <w:t>88</w:t>
      </w:r>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2E76B555" w14:textId="3E4864CC"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promises and perils of group-based mentoring initiatives</w:t>
      </w:r>
    </w:p>
    <w:p w14:paraId="4C6154E8" w14:textId="5FB53F13" w:rsidR="003819A8" w:rsidRDefault="00B03015" w:rsidP="00B0301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Dishion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p>
    <w:p w14:paraId="4123F2D2" w14:textId="7C4975E1" w:rsidR="00797732" w:rsidRDefault="0027493C" w:rsidP="00927FE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 </w:t>
      </w:r>
    </w:p>
    <w:p w14:paraId="1DC5B382" w14:textId="2206233D" w:rsidR="00C01725" w:rsidRDefault="002477F8" w:rsidP="006C2B93">
      <w:pPr>
        <w:spacing w:line="480" w:lineRule="auto"/>
        <w:ind w:firstLine="720"/>
        <w:pPrChange w:id="8" w:author="Yetz,Neil" w:date="2020-06-11T12:29:00Z">
          <w:pPr>
            <w:spacing w:line="480" w:lineRule="auto"/>
          </w:pPr>
        </w:pPrChange>
      </w:pPr>
      <w:r>
        <w:rPr>
          <w:rFonts w:ascii="Times New Roman" w:hAnsi="Times New Roman" w:cs="Times New Roman"/>
          <w:sz w:val="24"/>
          <w:szCs w:val="24"/>
        </w:rPr>
        <w:t xml:space="preserve">Youth mentoring programs have a rich history of providing positive outcomes to youth. For one, </w:t>
      </w:r>
      <w:r w:rsidR="00C01725">
        <w:rPr>
          <w:rFonts w:ascii="Times New Roman" w:hAnsi="Times New Roman" w:cs="Times New Roman"/>
          <w:sz w:val="24"/>
          <w:szCs w:val="24"/>
        </w:rPr>
        <w:t>youths who</w:t>
      </w:r>
      <w:r>
        <w:rPr>
          <w:rFonts w:ascii="Times New Roman" w:hAnsi="Times New Roman" w:cs="Times New Roman"/>
          <w:sz w:val="24"/>
          <w:szCs w:val="24"/>
        </w:rPr>
        <w:t xml:space="preserve"> participate in youth mentoring programs are much more likely to graduate </w:t>
      </w:r>
      <w:r>
        <w:rPr>
          <w:rFonts w:ascii="Times New Roman" w:hAnsi="Times New Roman" w:cs="Times New Roman"/>
          <w:sz w:val="24"/>
          <w:szCs w:val="24"/>
        </w:rPr>
        <w:lastRenderedPageBreak/>
        <w:t xml:space="preserve">from high school as opposed to their non-mentored counterparts </w:t>
      </w:r>
      <w:r>
        <w:rPr>
          <w:rFonts w:ascii="Times New Roman" w:eastAsiaTheme="majorEastAsia" w:hAnsi="Times New Roman" w:cs="Times New Roman"/>
          <w:color w:val="2F5496" w:themeColor="accent1" w:themeShade="BF"/>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Research </w:t>
      </w:r>
      <w:r w:rsidR="00F5696B">
        <w:rPr>
          <w:rFonts w:ascii="Times New Roman" w:hAnsi="Times New Roman" w:cs="Times New Roman"/>
          <w:sz w:val="24"/>
          <w:szCs w:val="24"/>
        </w:rPr>
        <w:t>also indicates that youth</w:t>
      </w:r>
      <w:r w:rsidR="00C01725">
        <w:rPr>
          <w:rFonts w:ascii="Times New Roman" w:hAnsi="Times New Roman" w:cs="Times New Roman"/>
          <w:sz w:val="24"/>
          <w:szCs w:val="24"/>
        </w:rPr>
        <w:t>s</w:t>
      </w:r>
      <w:r w:rsidR="00F5696B">
        <w:rPr>
          <w:rFonts w:ascii="Times New Roman" w:hAnsi="Times New Roman" w:cs="Times New Roman"/>
          <w:sz w:val="24"/>
          <w:szCs w:val="24"/>
        </w:rPr>
        <w:t xml:space="preserve"> with a mentor have better school attendance outcomes and better attitudes towards school </w:t>
      </w:r>
      <w:r w:rsidR="00F5696B">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{"citationItems":[{"id":"ITEM-1","itemData":{"ISBN":"2023625580","abstract":"nterest in mentoring is at an all-time high, with these programs touted as a way to help kids who seem at risk for trouble get on the right track, and also as a way for successful adults to \"give something back\" to their communities. But popularity does not necessarily equate with effectiveness, which brings us to a critical question: Do mentoring programs work? Or, to put it another way: Are young people who participate in these programs better off because of this participation? To address these questions, Child Trends reviewed studies of ten youth mentoring programs, including both nationwide and locally based programs. Our conclusions about program impacts are based on experimentally designed evaluations. These evaluations compare youth randomly assigned to a mentor-ing program with a group of similar youth who were not so assigned. Seven studies conducted on five of these programs used an experimental design to evaluate the programs. Our conclusions about effective program approaches, however, are generally based on non-experimental analyses. This Research Brief brings together highlights from these multiple studies. The overarching finding from this research is that mentoring programs can be effective tools for enhancing the positive development of youth. Mentored youth are likely to have fewer absences from school, better attitudes towards school, fewer incidents of hitting others, less drug and alcohol use, more positive attitudes toward their elders and toward helping in general, and improved relationships with their parents. But the research also sounds some cautionary notes. For example, it suggests that mentoring relationships of short duration may do more harm than good. Also, in most programs, mentoring was augmented with other services, such as academic support. We conclude this brief with some considerations that policy makers and practitioners may want to keep in mind as they address the needs of at-risk youth.","author":[{"dropping-particle":"","family":"Jekielek","given":"Susan M","non-dropping-particle":"","parse-names":false,"suffix":""},{"dropping-particle":"","family":"Moore","given":"Kristin A","non-dropping-particle":"","parse-names":false,"suffix":""},{"dropping-particle":"","family":"Hair","given":"Elizabeth C","non-dropping-particle":"","parse-names":false,"suffix":""},{"dropping-particle":"","family":"Scarupa","given":"Harriet J","non-dropping-particle":"","parse-names":false,"suffix":""}],"container-title":"ourchildrenla.org","id":"ITEM-1","issued":{"date-parts":[["2002"]]},"title":"Mentoring: A Promising Strategy for Youth Development","type":"report"},"uris":["http://www.mendeley.com/documents/?uuid=0b9af5e5-bfea-3dad-8f54-1f2166b9e809"]}],"mendeley":{"formattedCitation":"(Jekielek, Moore, Hair, &amp; Scarupa, 2002)","plainTextFormattedCitation":"(Jekielek, Moore, Hair, &amp; Scarupa, 2002)","previouslyFormattedCitation":"(Jekielek, Moore, Hair, &amp; Scarupa, 2002)"},"properties":{"noteIndex":0},"schema":"https://github.com/citation-style-language/schema/raw/master/csl-citation.json"}</w:instrText>
      </w:r>
      <w:r w:rsidR="00F5696B">
        <w:rPr>
          <w:rFonts w:ascii="Times New Roman" w:eastAsiaTheme="majorEastAsia" w:hAnsi="Times New Roman" w:cs="Times New Roman"/>
          <w:color w:val="2F5496" w:themeColor="accent1" w:themeShade="BF"/>
          <w:sz w:val="24"/>
          <w:szCs w:val="24"/>
        </w:rPr>
        <w:fldChar w:fldCharType="separate"/>
      </w:r>
      <w:r w:rsidR="00F5696B" w:rsidRPr="00F5696B">
        <w:rPr>
          <w:rFonts w:ascii="Times New Roman" w:hAnsi="Times New Roman" w:cs="Times New Roman"/>
          <w:noProof/>
          <w:sz w:val="24"/>
          <w:szCs w:val="24"/>
        </w:rPr>
        <w:t>(Jekielek, Moore, Hair, &amp; Scarupa, 2002)</w:t>
      </w:r>
      <w:r w:rsidR="00F5696B">
        <w:rPr>
          <w:rFonts w:ascii="Times New Roman" w:eastAsiaTheme="majorEastAsia" w:hAnsi="Times New Roman" w:cs="Times New Roman"/>
          <w:color w:val="2F5496" w:themeColor="accent1" w:themeShade="BF"/>
          <w:sz w:val="24"/>
          <w:szCs w:val="24"/>
        </w:rPr>
        <w:fldChar w:fldCharType="end"/>
      </w:r>
      <w:r w:rsidR="00F5696B">
        <w:rPr>
          <w:rFonts w:ascii="Times New Roman" w:hAnsi="Times New Roman" w:cs="Times New Roman"/>
          <w:sz w:val="24"/>
          <w:szCs w:val="24"/>
        </w:rPr>
        <w:t xml:space="preserve">. </w:t>
      </w:r>
      <w:r w:rsidR="00D25E01">
        <w:rPr>
          <w:rFonts w:ascii="Times New Roman" w:hAnsi="Times New Roman" w:cs="Times New Roman"/>
          <w:sz w:val="24"/>
          <w:szCs w:val="24"/>
        </w:rPr>
        <w:t>Additionally, y</w:t>
      </w:r>
      <w:r>
        <w:rPr>
          <w:rFonts w:ascii="Times New Roman" w:hAnsi="Times New Roman" w:cs="Times New Roman"/>
          <w:sz w:val="24"/>
          <w:szCs w:val="24"/>
        </w:rPr>
        <w:t>outh</w:t>
      </w:r>
      <w:r w:rsidR="00C01725">
        <w:rPr>
          <w:rFonts w:ascii="Times New Roman" w:hAnsi="Times New Roman" w:cs="Times New Roman"/>
          <w:sz w:val="24"/>
          <w:szCs w:val="24"/>
        </w:rPr>
        <w:t>s</w:t>
      </w:r>
      <w:r>
        <w:rPr>
          <w:rFonts w:ascii="Times New Roman" w:hAnsi="Times New Roman" w:cs="Times New Roman"/>
          <w:sz w:val="24"/>
          <w:szCs w:val="24"/>
        </w:rPr>
        <w:t xml:space="preserve"> with volunteer mentors are less likely to partake in delinquent behaviors </w:t>
      </w:r>
      <w:r>
        <w:rPr>
          <w:rFonts w:ascii="Times New Roman" w:eastAsiaTheme="majorEastAsia" w:hAnsi="Times New Roman" w:cs="Times New Roman"/>
          <w:color w:val="2F5496" w:themeColor="accent1" w:themeShade="BF"/>
          <w:sz w:val="24"/>
          <w:szCs w:val="24"/>
        </w:rPr>
        <w:fldChar w:fldCharType="begin" w:fldLock="1"/>
      </w:r>
      <w:r w:rsidR="00F5696B">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w:t>
      </w:r>
      <w:r w:rsidR="00D25E01">
        <w:rPr>
          <w:rFonts w:ascii="Times New Roman" w:hAnsi="Times New Roman" w:cs="Times New Roman"/>
          <w:sz w:val="24"/>
          <w:szCs w:val="24"/>
        </w:rPr>
        <w:t>However, differences in outcomes exist for group mentoring programs. In general, group mentoring show</w:t>
      </w:r>
      <w:r w:rsidR="00A66C8E">
        <w:rPr>
          <w:rFonts w:ascii="Times New Roman" w:hAnsi="Times New Roman" w:cs="Times New Roman"/>
          <w:sz w:val="24"/>
          <w:szCs w:val="24"/>
        </w:rPr>
        <w:t xml:space="preserve">s more stagnant effects </w:t>
      </w:r>
      <w:r w:rsidR="00D25E01">
        <w:rPr>
          <w:rFonts w:ascii="Times New Roman" w:hAnsi="Times New Roman" w:cs="Times New Roman"/>
          <w:sz w:val="24"/>
          <w:szCs w:val="24"/>
        </w:rPr>
        <w:t xml:space="preserve">in terms of academic outcomes compared to traditional dyadic mentoring programs </w:t>
      </w:r>
      <w:r w:rsidR="00D25E01">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{"citationItems":[{"id":"ITEM-1","itemData":{"author":[{"dropping-particle":"","family":"Cummings","given":"Lawanda","non-dropping-particle":"","parse-names":false,"suffix":""}],"container-title":"Psychology Dissertations","id":"ITEM-1","issued":{"date-parts":[["2010","3","31"]]},"title":"Evaluating the Influence of Participaiton in a Diverse High School-Based Group Mentoring Program","type":"article-journal"},"uris":["http://www.mendeley.com/documents/?uuid=5ce8d407-f01a-345d-9778-09934a2d6818"]}],"mendeley":{"formattedCitation":"(Cummings, 2010)","plainTextFormattedCitation":"(Cummings, 2010)","previouslyFormattedCitation":"(Cummings, 2010)"},"properties":{"noteIndex":0},"schema":"https://github.com/citation-style-language/schema/raw/master/csl-citation.json"}</w:instrText>
      </w:r>
      <w:r w:rsidR="00D25E01">
        <w:rPr>
          <w:rFonts w:ascii="Times New Roman" w:eastAsiaTheme="majorEastAsia" w:hAnsi="Times New Roman" w:cs="Times New Roman"/>
          <w:color w:val="2F5496" w:themeColor="accent1" w:themeShade="BF"/>
          <w:sz w:val="24"/>
          <w:szCs w:val="24"/>
        </w:rPr>
        <w:fldChar w:fldCharType="separate"/>
      </w:r>
      <w:r w:rsidR="00D25E01" w:rsidRPr="00D25E01">
        <w:rPr>
          <w:rFonts w:ascii="Times New Roman" w:hAnsi="Times New Roman" w:cs="Times New Roman"/>
          <w:noProof/>
          <w:sz w:val="24"/>
          <w:szCs w:val="24"/>
        </w:rPr>
        <w:t>(Cummings, 2010)</w:t>
      </w:r>
      <w:r w:rsidR="00D25E01">
        <w:rPr>
          <w:rFonts w:ascii="Times New Roman" w:eastAsiaTheme="majorEastAsia" w:hAnsi="Times New Roman" w:cs="Times New Roman"/>
          <w:color w:val="2F5496" w:themeColor="accent1" w:themeShade="BF"/>
          <w:sz w:val="24"/>
          <w:szCs w:val="24"/>
        </w:rPr>
        <w:fldChar w:fldCharType="end"/>
      </w:r>
      <w:r w:rsidR="00D25E01">
        <w:rPr>
          <w:rFonts w:ascii="Times New Roman" w:hAnsi="Times New Roman" w:cs="Times New Roman"/>
          <w:sz w:val="24"/>
          <w:szCs w:val="24"/>
        </w:rPr>
        <w:t xml:space="preserve">. </w:t>
      </w:r>
      <w:r w:rsidR="00C01725">
        <w:rPr>
          <w:rFonts w:ascii="Times New Roman" w:hAnsi="Times New Roman" w:cs="Times New Roman"/>
          <w:sz w:val="24"/>
          <w:szCs w:val="24"/>
        </w:rPr>
        <w:t>On the other hand</w:t>
      </w:r>
      <w:r w:rsidR="00D25E01">
        <w:rPr>
          <w:rFonts w:ascii="Times New Roman" w:hAnsi="Times New Roman" w:cs="Times New Roman"/>
          <w:sz w:val="24"/>
          <w:szCs w:val="24"/>
        </w:rPr>
        <w:t xml:space="preserve">, group mentoring programs show promising effects in terms of </w:t>
      </w:r>
      <w:r w:rsidR="00AC27DB">
        <w:rPr>
          <w:rFonts w:ascii="Times New Roman" w:hAnsi="Times New Roman" w:cs="Times New Roman"/>
          <w:sz w:val="24"/>
          <w:szCs w:val="24"/>
        </w:rPr>
        <w:t>behavioral problem outcomes</w:t>
      </w:r>
      <w:r w:rsidR="00D25E01">
        <w:rPr>
          <w:rFonts w:ascii="Times New Roman" w:hAnsi="Times New Roman" w:cs="Times New Roman"/>
          <w:sz w:val="24"/>
          <w:szCs w:val="24"/>
        </w:rPr>
        <w:t xml:space="preserve"> </w:t>
      </w:r>
      <w:r w:rsidR="00D25E01">
        <w:rPr>
          <w:rFonts w:ascii="Times New Roman" w:eastAsiaTheme="majorEastAsia" w:hAnsi="Times New Roman" w:cs="Times New Roman"/>
          <w:color w:val="2F5496" w:themeColor="accent1" w:themeShade="BF"/>
          <w:sz w:val="24"/>
          <w:szCs w:val="24"/>
        </w:rPr>
        <w:fldChar w:fldCharType="begin" w:fldLock="1"/>
      </w:r>
      <w:ins w:id="9" w:author="Yetz,Neil" w:date="2020-06-11T12:30:00Z">
        <w:r w:rsidR="006C2B93">
          <w:rPr>
            <w:rFonts w:ascii="Times New Roman" w:hAnsi="Times New Roman" w:cs="Times New Roman"/>
            <w:sz w:val="24"/>
            <w:szCs w:val="24"/>
          </w:rPr>
          <w:instrText>ADDIN CSL_CITATION {"citationItems":[{"id":"ITEM-1","itemData":{"DOI":"10.1177/0743558416630813","abstract":"Group mentoring is an increasingly popular intervention, but is still under-studied. This article reports findings from a qualitative study of the Young Women Leaders Program (YWLP), a combined group and one-on-one mentoring program for early adolescent girls. Protégés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Relational","author":[{"dropping-particle":"","family":"Deutsch","given":"Nancy L","non-dropping-particle":"","parse-names":false,"suffix":""},{"dropping-particle":"","family":"Reitz-Krueger","given":"Cristina L","non-dropping-particle":"","parse-names":false,"suffix":""},{"dropping-particle":"","family":"Henneberger","given":"Angela K","non-dropping-particle":"","parse-names":false,"suffix":""},{"dropping-particle":"","family":"Futch Ehrlich","given":"Valerie A","non-dropping-particle":"","parse-names":false,"suffix":""},{"dropping-particle":"","family":"Lawrence","given":"Edith C","non-dropping-particle":"","parse-names":false,"suffix":""}],"container-title":"Journal of Adolescent Research","id":"ITEM-1","issue":"3","issued":{"date-parts":[["2017","5","1"]]},"page":"291-322","publisher":"SAGE Publications Inc.","title":"\"It Gave Me Ways to Solve Problems and Ways to Talk to People\": Outcomes From a Combined Group and One-on-One Mentoring Program for Early Adolescent Girls","type":"article-journal","volume":"32"},"uris":["http://www.mendeley.com/documents/?uuid=b6048cb5-27b4-3467-ae34-bf9c3f906c20"]}],"mendeley":{"formattedCitation":"(Deutsch, Reitz-Krueger, Henneberger, Futch Ehrlich, &amp; Lawrence, 2017)","manualFormatting":"(Deutsch, Reitz-Krueger, Henneberger, Futch Ehrlich, &amp; Lawrence, 2017)","plainTextFormattedCitation":"(Deutsch, Reitz-Krueger, Henneberger, Futch Ehrlich, &amp; Lawrence, 2017)","previouslyFormattedCitation":"(Deutsch, Reitz-Krueger, Henneberger, Futch Ehrlich, &amp; Lawrence, 2017)"},"properties":{"noteIndex":0},"schema":"https://github.com/citation-style-language/schema/raw/master/csl-citation.json"}</w:instrText>
        </w:r>
      </w:ins>
      <w:del w:id="10" w:author="Yetz,Neil" w:date="2020-06-11T12:30:00Z">
        <w:r w:rsidR="005B09AE" w:rsidDel="006C2B93">
          <w:rPr>
            <w:rFonts w:ascii="Times New Roman" w:hAnsi="Times New Roman" w:cs="Times New Roman"/>
            <w:sz w:val="24"/>
            <w:szCs w:val="24"/>
          </w:rPr>
          <w:delInstrText>ADDIN CSL_CITATION {"citationItems":[{"id":"ITEM-1","itemData":{"DOI":"10.1177/0743558416630813","abstract":"Group mentoring is an increasingly popular intervention, but is still under-studied. This article reports findings from a qualitative study of the Young Women Leaders Program (YWLP), a combined group and one-on-one mentoring program for early adolescent girls. Protégés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Relational","author":[{"dropping-particle":"","family":"Deutsch","given":"Nancy L","non-dropping-particle":"","parse-names":false,"suffix":""},{"dropping-particle":"","family":"Reitz-Krueger","given":"Cristina L","non-dropping-particle":"","parse-names":false,"suffix":""},{"dropping-particle":"","family":"Henneberger","given":"Angela K","non-dropping-particle":"","parse-names":false,"suffix":""},{"dropping-particle":"","family":"Futch Ehrlich","given":"Valerie A","non-dropping-particle":"","parse-names":false,"suffix":""},{"dropping-particle":"","family":"Lawrence","given":"Edith C","non-dropping-particle":"","parse-names":false,"suffix":""}],"container-title":"Journal of Adolescent Research","id":"ITEM-1","issue":"3","issued":{"date-parts":[["2017","5","1"]]},"page":"291-322","publisher":"SAGE Publications Inc.","title":"\"It Gave Me Ways to Solve Problems and Ways to Talk to People\": Outcomes From a Combined Group and One-on-One Mentoring Program for Early Adolescent Girls","type":"article-journal","volume":"32"},"uris":["http://www.mendeley.com/documents/?uuid=b6048cb5-27b4-3467-ae34-bf9c3f906c20"]}],"mendeley":{"formattedCitation":"(Deutsch, Reitz-Krueger, Henneberger, Futch Ehrlich, &amp; Lawrence, 2017)","manualFormatting":"(i.e. delinquency, behavior problems; Deutsch, Reitz-Krueger, Henneberger, Futch Ehrlich, &amp; Lawrence, 2017)","plainTextFormattedCitation":"(Deutsch, Reitz-Krueger, Henneberger, Futch Ehrlich, &amp; Lawrence, 2017)","previouslyFormattedCitation":"(Deutsch, Reitz-Krueger, Henneberger, Futch Ehrlich, &amp; Lawrence, 2017)"},"properties":{"noteIndex":0},"schema":"https://github.com/citation-style-language/schema/raw/master/csl-citation.json"}</w:delInstrText>
        </w:r>
      </w:del>
      <w:r w:rsidR="00D25E01">
        <w:rPr>
          <w:rFonts w:ascii="Times New Roman" w:eastAsiaTheme="majorEastAsia" w:hAnsi="Times New Roman" w:cs="Times New Roman"/>
          <w:color w:val="2F5496" w:themeColor="accent1" w:themeShade="BF"/>
          <w:sz w:val="24"/>
          <w:szCs w:val="24"/>
        </w:rPr>
        <w:fldChar w:fldCharType="separate"/>
      </w:r>
      <w:del w:id="11" w:author="Yetz,Neil" w:date="2020-06-11T12:30:00Z">
        <w:r w:rsidR="00D25E01" w:rsidRPr="00D25E01" w:rsidDel="006C2B93">
          <w:rPr>
            <w:rFonts w:ascii="Times New Roman" w:hAnsi="Times New Roman" w:cs="Times New Roman"/>
            <w:noProof/>
            <w:sz w:val="24"/>
            <w:szCs w:val="24"/>
          </w:rPr>
          <w:delText>(</w:delText>
        </w:r>
        <w:r w:rsidR="00D25E01" w:rsidDel="006C2B93">
          <w:rPr>
            <w:rFonts w:ascii="Times New Roman" w:hAnsi="Times New Roman" w:cs="Times New Roman"/>
            <w:noProof/>
            <w:sz w:val="24"/>
            <w:szCs w:val="24"/>
          </w:rPr>
          <w:delText xml:space="preserve">i.e. delinquency, behavior problems; </w:delText>
        </w:r>
      </w:del>
      <w:ins w:id="12" w:author="Yetz,Neil" w:date="2020-06-11T12:30:00Z">
        <w:r w:rsidR="006C2B93">
          <w:rPr>
            <w:rFonts w:ascii="Times New Roman" w:hAnsi="Times New Roman" w:cs="Times New Roman"/>
            <w:noProof/>
            <w:sz w:val="24"/>
            <w:szCs w:val="24"/>
          </w:rPr>
          <w:t>(</w:t>
        </w:r>
      </w:ins>
      <w:r w:rsidR="00D25E01" w:rsidRPr="00D25E01">
        <w:rPr>
          <w:rFonts w:ascii="Times New Roman" w:hAnsi="Times New Roman" w:cs="Times New Roman"/>
          <w:noProof/>
          <w:sz w:val="24"/>
          <w:szCs w:val="24"/>
        </w:rPr>
        <w:t>Deutsch, Reitz-Krueger, Henneberger, Futch Ehrlich, &amp; Lawrence, 2017)</w:t>
      </w:r>
      <w:r w:rsidR="00D25E01">
        <w:rPr>
          <w:rFonts w:ascii="Times New Roman" w:eastAsiaTheme="majorEastAsia" w:hAnsi="Times New Roman" w:cs="Times New Roman"/>
          <w:color w:val="2F5496" w:themeColor="accent1" w:themeShade="BF"/>
          <w:sz w:val="24"/>
          <w:szCs w:val="24"/>
        </w:rPr>
        <w:fldChar w:fldCharType="end"/>
      </w:r>
      <w:r w:rsidR="00D25E01">
        <w:rPr>
          <w:rFonts w:ascii="Times New Roman" w:hAnsi="Times New Roman" w:cs="Times New Roman"/>
          <w:sz w:val="24"/>
          <w:szCs w:val="24"/>
        </w:rPr>
        <w:t xml:space="preserve">. </w:t>
      </w:r>
    </w:p>
    <w:p w14:paraId="210CB50B" w14:textId="77777777" w:rsidR="00C01725" w:rsidRPr="00AC27DB" w:rsidRDefault="00C01725" w:rsidP="008A2F3B"/>
    <w:p w14:paraId="3220E493" w14:textId="746E6AD8"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3" w:name="_Toc42774665"/>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13"/>
      <w:r>
        <w:rPr>
          <w:rFonts w:ascii="Times New Roman" w:hAnsi="Times New Roman" w:cs="Times New Roman"/>
          <w:b/>
          <w:bCs/>
          <w:sz w:val="24"/>
          <w:szCs w:val="24"/>
        </w:rPr>
        <w:tab/>
      </w:r>
    </w:p>
    <w:p w14:paraId="148D8A26" w14:textId="634C1AD6" w:rsidR="00D41BCE" w:rsidRDefault="002F4DA2" w:rsidP="004A1403">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w:t>
      </w:r>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Gummaden, Pittamen and Ioffe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w:t>
      </w:r>
      <w:r w:rsidR="00FD52CA">
        <w:rPr>
          <w:rFonts w:ascii="Times New Roman" w:hAnsi="Times New Roman" w:cs="Times New Roman"/>
          <w:sz w:val="24"/>
          <w:szCs w:val="24"/>
        </w:rPr>
        <w:lastRenderedPageBreak/>
        <w:t>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p>
    <w:p w14:paraId="7EAFDEA7" w14:textId="59B3BF2D" w:rsidR="00E14C35" w:rsidRDefault="00661029"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p>
    <w:p w14:paraId="28999B94" w14:textId="0D8DA175"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belongingness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02536D">
        <w:rPr>
          <w:rFonts w:ascii="Times New Roman" w:hAnsi="Times New Roman" w:cs="Times New Roman"/>
          <w:sz w:val="24"/>
          <w:szCs w:val="24"/>
        </w:rPr>
        <w:t>.</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51C3AC1F" w14:textId="1D23BECD" w:rsidR="00E14C35" w:rsidRPr="0002536D" w:rsidRDefault="0002536D" w:rsidP="00661029">
      <w:pPr>
        <w:spacing w:line="480" w:lineRule="auto"/>
        <w:ind w:firstLine="720"/>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I hypothesize that a sense of belonging must be realized in order for a child to benefit from a group-based mentoring program. </w:t>
      </w:r>
      <w:r w:rsidR="00516768" w:rsidRPr="006C2B93">
        <w:rPr>
          <w:rFonts w:ascii="Times New Roman" w:eastAsiaTheme="majorEastAsia" w:hAnsi="Times New Roman" w:cs="Times New Roman"/>
          <w:sz w:val="24"/>
          <w:szCs w:val="24"/>
          <w:rPrChange w:id="14" w:author="Yetz,Neil" w:date="2020-06-11T12:31:00Z">
            <w:rPr>
              <w:rFonts w:ascii="Times New Roman" w:eastAsiaTheme="majorEastAsia" w:hAnsi="Times New Roman" w:cs="Times New Roman"/>
              <w:color w:val="2F5496" w:themeColor="accent1" w:themeShade="BF"/>
              <w:sz w:val="24"/>
              <w:szCs w:val="24"/>
            </w:rPr>
          </w:rPrChange>
        </w:rPr>
        <w:t xml:space="preserve">Without a sense of belonging, </w:t>
      </w:r>
      <w:r w:rsidR="00C01725" w:rsidRPr="006C2B93">
        <w:rPr>
          <w:rFonts w:ascii="Times New Roman" w:eastAsiaTheme="majorEastAsia" w:hAnsi="Times New Roman" w:cs="Times New Roman"/>
          <w:sz w:val="24"/>
          <w:szCs w:val="24"/>
          <w:rPrChange w:id="15" w:author="Yetz,Neil" w:date="2020-06-11T12:31:00Z">
            <w:rPr>
              <w:rFonts w:ascii="Times New Roman" w:eastAsiaTheme="majorEastAsia" w:hAnsi="Times New Roman" w:cs="Times New Roman"/>
              <w:color w:val="2F5496" w:themeColor="accent1" w:themeShade="BF"/>
              <w:sz w:val="24"/>
              <w:szCs w:val="24"/>
            </w:rPr>
          </w:rPrChange>
        </w:rPr>
        <w:t>an adolescent is unlikely to benefit from the mentoring program</w:t>
      </w:r>
      <w:r w:rsidR="00516768" w:rsidRPr="006C2B93">
        <w:rPr>
          <w:rFonts w:ascii="Times New Roman" w:eastAsiaTheme="majorEastAsia" w:hAnsi="Times New Roman" w:cs="Times New Roman"/>
          <w:sz w:val="24"/>
          <w:szCs w:val="24"/>
          <w:rPrChange w:id="16" w:author="Yetz,Neil" w:date="2020-06-11T12:31:00Z">
            <w:rPr>
              <w:rFonts w:ascii="Times New Roman" w:eastAsiaTheme="majorEastAsia" w:hAnsi="Times New Roman" w:cs="Times New Roman"/>
              <w:color w:val="2F5496" w:themeColor="accent1" w:themeShade="BF"/>
              <w:sz w:val="24"/>
              <w:szCs w:val="24"/>
            </w:rPr>
          </w:rPrChange>
        </w:rPr>
        <w:t xml:space="preserve">. </w:t>
      </w:r>
      <w:r>
        <w:rPr>
          <w:rFonts w:ascii="Times New Roman" w:hAnsi="Times New Roman" w:cs="Times New Roman"/>
          <w:sz w:val="24"/>
          <w:szCs w:val="24"/>
        </w:rPr>
        <w:t xml:space="preserve">There is empirical support for this notion.  </w:t>
      </w:r>
      <w:r w:rsidR="00890EF1" w:rsidRPr="0002536D">
        <w:rPr>
          <w:rFonts w:ascii="Times New Roman" w:hAnsi="Times New Roman" w:cs="Times New Roman"/>
          <w:sz w:val="24"/>
          <w:szCs w:val="24"/>
        </w:rPr>
        <w:t>Belongingness has been shown to mediate the relationship between social connections 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02536D">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Overall, </w:t>
      </w:r>
      <w:r w:rsidR="006072FE" w:rsidRPr="0002536D">
        <w:rPr>
          <w:rFonts w:ascii="Times New Roman" w:hAnsi="Times New Roman" w:cs="Times New Roman"/>
          <w:sz w:val="24"/>
          <w:szCs w:val="24"/>
        </w:rPr>
        <w:t xml:space="preserve">people feel an innate need </w:t>
      </w:r>
      <w:r w:rsidR="00621645" w:rsidRPr="0002536D">
        <w:rPr>
          <w:rFonts w:ascii="Times New Roman" w:hAnsi="Times New Roman" w:cs="Times New Roman"/>
          <w:sz w:val="24"/>
          <w:szCs w:val="24"/>
        </w:rPr>
        <w:t xml:space="preserve">to </w:t>
      </w:r>
      <w:r w:rsidR="006072FE" w:rsidRPr="0002536D">
        <w:rPr>
          <w:rFonts w:ascii="Times New Roman" w:hAnsi="Times New Roman" w:cs="Times New Roman"/>
          <w:sz w:val="24"/>
          <w:szCs w:val="24"/>
        </w:rPr>
        <w:t xml:space="preserve">maintain positive social bonds with one another </w:t>
      </w:r>
      <w:r w:rsidR="006072FE"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sidRPr="0002536D">
        <w:rPr>
          <w:rFonts w:ascii="Times New Roman" w:hAnsi="Times New Roman" w:cs="Times New Roman"/>
          <w:sz w:val="24"/>
          <w:szCs w:val="24"/>
        </w:rPr>
        <w:fldChar w:fldCharType="separate"/>
      </w:r>
      <w:r w:rsidR="006072FE" w:rsidRPr="0002536D">
        <w:rPr>
          <w:rFonts w:ascii="Times New Roman" w:hAnsi="Times New Roman" w:cs="Times New Roman"/>
          <w:noProof/>
          <w:sz w:val="24"/>
          <w:szCs w:val="24"/>
        </w:rPr>
        <w:t>(Baumeister &amp; Leary, 1995)</w:t>
      </w:r>
      <w:r w:rsidR="006072FE" w:rsidRPr="0002536D">
        <w:rPr>
          <w:rFonts w:ascii="Times New Roman" w:hAnsi="Times New Roman" w:cs="Times New Roman"/>
          <w:sz w:val="24"/>
          <w:szCs w:val="24"/>
        </w:rPr>
        <w:fldChar w:fldCharType="end"/>
      </w:r>
      <w:r w:rsidR="006072FE" w:rsidRPr="0002536D">
        <w:rPr>
          <w:rFonts w:ascii="Times New Roman" w:hAnsi="Times New Roman" w:cs="Times New Roman"/>
          <w:sz w:val="24"/>
          <w:szCs w:val="24"/>
        </w:rPr>
        <w:t>.</w:t>
      </w:r>
      <w:r w:rsidR="004A1403" w:rsidRPr="0002536D">
        <w:rPr>
          <w:rFonts w:ascii="Times New Roman" w:hAnsi="Times New Roman" w:cs="Times New Roman"/>
          <w:sz w:val="24"/>
          <w:szCs w:val="24"/>
        </w:rPr>
        <w:t xml:space="preserve"> </w:t>
      </w:r>
      <w:r w:rsidR="00E852DB">
        <w:rPr>
          <w:rFonts w:ascii="Times New Roman" w:hAnsi="Times New Roman" w:cs="Times New Roman"/>
          <w:sz w:val="24"/>
          <w:szCs w:val="24"/>
        </w:rPr>
        <w:t>Furthermore</w:t>
      </w:r>
      <w:r w:rsidR="00E14C35" w:rsidRPr="0002536D">
        <w:rPr>
          <w:rFonts w:ascii="Times New Roman" w:hAnsi="Times New Roman" w:cs="Times New Roman"/>
          <w:sz w:val="24"/>
          <w:szCs w:val="24"/>
        </w:rPr>
        <w:t>, b</w:t>
      </w:r>
      <w:r w:rsidR="004A1403" w:rsidRPr="0002536D">
        <w:rPr>
          <w:rFonts w:ascii="Times New Roman" w:hAnsi="Times New Roman" w:cs="Times New Roman"/>
          <w:sz w:val="24"/>
          <w:szCs w:val="24"/>
        </w:rPr>
        <w:t>elonging to a g</w:t>
      </w:r>
      <w:r w:rsidR="00304729" w:rsidRPr="0002536D">
        <w:rPr>
          <w:rFonts w:ascii="Times New Roman" w:hAnsi="Times New Roman" w:cs="Times New Roman"/>
          <w:sz w:val="24"/>
          <w:szCs w:val="24"/>
        </w:rPr>
        <w:t>roup ha</w:t>
      </w:r>
      <w:r w:rsidR="004A1403" w:rsidRPr="0002536D">
        <w:rPr>
          <w:rFonts w:ascii="Times New Roman" w:hAnsi="Times New Roman" w:cs="Times New Roman"/>
          <w:sz w:val="24"/>
          <w:szCs w:val="24"/>
        </w:rPr>
        <w:t>s</w:t>
      </w:r>
      <w:r w:rsidR="00304729" w:rsidRPr="0002536D">
        <w:rPr>
          <w:rFonts w:ascii="Times New Roman" w:hAnsi="Times New Roman" w:cs="Times New Roman"/>
          <w:sz w:val="24"/>
          <w:szCs w:val="24"/>
        </w:rPr>
        <w:t xml:space="preserve"> a deep and profound impact on our attitudes and behaviors</w:t>
      </w:r>
      <w:r w:rsidR="004A1403" w:rsidRPr="0002536D">
        <w:rPr>
          <w:rFonts w:ascii="Times New Roman" w:hAnsi="Times New Roman" w:cs="Times New Roman"/>
          <w:sz w:val="24"/>
          <w:szCs w:val="24"/>
        </w:rPr>
        <w:t xml:space="preserve"> </w:t>
      </w:r>
      <w:r w:rsidR="004A1403" w:rsidRPr="0002536D">
        <w:rPr>
          <w:rFonts w:ascii="Times New Roman" w:hAnsi="Times New Roman" w:cs="Times New Roman"/>
          <w:sz w:val="24"/>
          <w:szCs w:val="24"/>
        </w:rPr>
        <w:fldChar w:fldCharType="begin" w:fldLock="1"/>
      </w:r>
      <w:r w:rsidR="005C52C8" w:rsidRPr="0002536D">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sidRPr="0002536D">
        <w:rPr>
          <w:rFonts w:ascii="Times New Roman" w:hAnsi="Times New Roman" w:cs="Times New Roman"/>
          <w:sz w:val="24"/>
          <w:szCs w:val="24"/>
        </w:rPr>
        <w:fldChar w:fldCharType="separate"/>
      </w:r>
      <w:r w:rsidR="004A1403" w:rsidRPr="0002536D">
        <w:rPr>
          <w:rFonts w:ascii="Times New Roman" w:hAnsi="Times New Roman" w:cs="Times New Roman"/>
          <w:noProof/>
          <w:sz w:val="24"/>
          <w:szCs w:val="24"/>
        </w:rPr>
        <w:t>(G. L. Cohen, 2003; Walton et al., 2012)</w:t>
      </w:r>
      <w:r w:rsidR="004A1403" w:rsidRPr="0002536D">
        <w:rPr>
          <w:rFonts w:ascii="Times New Roman" w:hAnsi="Times New Roman" w:cs="Times New Roman"/>
          <w:sz w:val="24"/>
          <w:szCs w:val="24"/>
        </w:rPr>
        <w:fldChar w:fldCharType="end"/>
      </w:r>
      <w:r w:rsidR="00304729" w:rsidRPr="0002536D">
        <w:rPr>
          <w:rFonts w:ascii="Times New Roman" w:hAnsi="Times New Roman" w:cs="Times New Roman"/>
          <w:sz w:val="24"/>
          <w:szCs w:val="24"/>
        </w:rPr>
        <w:t>.</w:t>
      </w:r>
      <w:r w:rsidR="00E852DB">
        <w:rPr>
          <w:rFonts w:ascii="Times New Roman" w:hAnsi="Times New Roman" w:cs="Times New Roman"/>
          <w:sz w:val="24"/>
          <w:szCs w:val="24"/>
        </w:rPr>
        <w:t xml:space="preserve"> As such, </w:t>
      </w:r>
      <w:r w:rsidR="00FA4FDB">
        <w:rPr>
          <w:rFonts w:ascii="Times New Roman" w:hAnsi="Times New Roman" w:cs="Times New Roman"/>
          <w:sz w:val="24"/>
          <w:szCs w:val="24"/>
        </w:rPr>
        <w:t>a</w:t>
      </w:r>
      <w:r w:rsidR="00C01725">
        <w:rPr>
          <w:rFonts w:ascii="Times New Roman" w:hAnsi="Times New Roman" w:cs="Times New Roman"/>
          <w:sz w:val="24"/>
          <w:szCs w:val="24"/>
        </w:rPr>
        <w:t xml:space="preserve">n adolescent </w:t>
      </w:r>
      <w:r w:rsidR="00FA4FDB">
        <w:rPr>
          <w:rFonts w:ascii="Times New Roman" w:hAnsi="Times New Roman" w:cs="Times New Roman"/>
          <w:sz w:val="24"/>
          <w:szCs w:val="24"/>
        </w:rPr>
        <w:t xml:space="preserve">must gain a sense of </w:t>
      </w:r>
      <w:r w:rsidR="00FA4FDB">
        <w:rPr>
          <w:rFonts w:ascii="Times New Roman" w:hAnsi="Times New Roman" w:cs="Times New Roman"/>
          <w:sz w:val="24"/>
          <w:szCs w:val="24"/>
        </w:rPr>
        <w:lastRenderedPageBreak/>
        <w:t xml:space="preserve">belongingness </w:t>
      </w:r>
      <w:r w:rsidR="00C01725">
        <w:rPr>
          <w:rFonts w:ascii="Times New Roman" w:hAnsi="Times New Roman" w:cs="Times New Roman"/>
          <w:sz w:val="24"/>
          <w:szCs w:val="24"/>
        </w:rPr>
        <w:t>in order to benefit from the program</w:t>
      </w:r>
      <w:r w:rsidR="00FA4FDB">
        <w:rPr>
          <w:rFonts w:ascii="Times New Roman" w:hAnsi="Times New Roman" w:cs="Times New Roman"/>
          <w:sz w:val="24"/>
          <w:szCs w:val="24"/>
        </w:rPr>
        <w:t xml:space="preserve">. Belonginess serves as an important mediator in any group-based program. </w:t>
      </w:r>
    </w:p>
    <w:p w14:paraId="6745A262" w14:textId="75BE029C"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Even a small, weak, connection may cause</w:t>
      </w:r>
      <w:ins w:id="17" w:author="Yetz,Neil" w:date="2020-06-09T16:33:00Z">
        <w:r w:rsidR="00AC27DB">
          <w:rPr>
            <w:rFonts w:ascii="Times New Roman" w:hAnsi="Times New Roman" w:cs="Times New Roman"/>
            <w:sz w:val="24"/>
            <w:szCs w:val="24"/>
          </w:rPr>
          <w:t xml:space="preserve"> even</w:t>
        </w:r>
      </w:ins>
      <w:r w:rsidR="006072FE">
        <w:rPr>
          <w:rFonts w:ascii="Times New Roman" w:hAnsi="Times New Roman" w:cs="Times New Roman"/>
          <w:sz w:val="24"/>
          <w:szCs w:val="24"/>
        </w:rPr>
        <w:t xml:space="preserve"> a </w:t>
      </w:r>
      <w:del w:id="18" w:author="Yetz,Neil" w:date="2020-06-09T16:33:00Z">
        <w:r w:rsidR="006072FE" w:rsidDel="00AC27DB">
          <w:rPr>
            <w:rFonts w:ascii="Times New Roman" w:hAnsi="Times New Roman" w:cs="Times New Roman"/>
            <w:sz w:val="24"/>
            <w:szCs w:val="24"/>
          </w:rPr>
          <w:delText>sense of</w:delText>
        </w:r>
      </w:del>
      <w:r w:rsidR="006072FE">
        <w:rPr>
          <w:rFonts w:ascii="Times New Roman" w:hAnsi="Times New Roman" w:cs="Times New Roman"/>
          <w:sz w:val="24"/>
          <w:szCs w:val="24"/>
        </w:rPr>
        <w:t xml:space="preserve"> mere</w:t>
      </w:r>
      <w:ins w:id="19" w:author="Yetz,Neil" w:date="2020-06-09T16:33:00Z">
        <w:r w:rsidR="00AC27DB">
          <w:rPr>
            <w:rFonts w:ascii="Times New Roman" w:hAnsi="Times New Roman" w:cs="Times New Roman"/>
            <w:sz w:val="24"/>
            <w:szCs w:val="24"/>
          </w:rPr>
          <w:t xml:space="preserve"> sense of</w:t>
        </w:r>
      </w:ins>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Cwir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r w:rsidR="00890EF1">
        <w:rPr>
          <w:rFonts w:ascii="Times New Roman" w:hAnsi="Times New Roman" w:cs="Times New Roman"/>
          <w:sz w:val="24"/>
          <w:szCs w:val="24"/>
        </w:rPr>
        <w:t xml:space="preserve">Cwir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64B34301"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For my thesis, I plan to exhibit 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As can be seen in Figure 1, </w:t>
      </w:r>
      <w:r w:rsidR="00975A54">
        <w:rPr>
          <w:rFonts w:ascii="Times New Roman" w:hAnsi="Times New Roman" w:cs="Times New Roman"/>
          <w:sz w:val="24"/>
          <w:szCs w:val="24"/>
        </w:rPr>
        <w:t xml:space="preserve">I predict that more social ties 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ties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5926AED6" w:rsidR="00D12655" w:rsidRDefault="00B561ED" w:rsidP="00E658A8">
      <w:pPr>
        <w:spacing w:line="480" w:lineRule="auto"/>
        <w:rPr>
          <w:rFonts w:ascii="Times New Roman" w:hAnsi="Times New Roman" w:cs="Times New Roman"/>
          <w:sz w:val="24"/>
          <w:szCs w:val="24"/>
        </w:rPr>
      </w:pPr>
      <w:r>
        <w:rPr>
          <w:noProof/>
        </w:rPr>
        <w:lastRenderedPageBreak/>
        <w:drawing>
          <wp:inline distT="0" distB="0" distL="0" distR="0" wp14:anchorId="6B665DB9" wp14:editId="7AF240B5">
            <wp:extent cx="6190929" cy="25431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7139" cy="2595021"/>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092C3452" w14:textId="4E09E7E6" w:rsidR="006C2B93"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253331F0"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20" w:name="_Toc42774666"/>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20"/>
    </w:p>
    <w:p w14:paraId="0599BB84" w14:textId="41269AA8" w:rsidR="00B3603E" w:rsidRDefault="0051676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this thesis, I plan to understand how social ties lead to a sense of belonging</w:t>
      </w:r>
      <w:r w:rsidR="0007138C">
        <w:rPr>
          <w:rFonts w:ascii="Times New Roman" w:hAnsi="Times New Roman" w:cs="Times New Roman"/>
          <w:sz w:val="24"/>
          <w:szCs w:val="24"/>
        </w:rPr>
        <w:t xml:space="preserve">, </w:t>
      </w:r>
      <w:r>
        <w:rPr>
          <w:rFonts w:ascii="Times New Roman" w:hAnsi="Times New Roman" w:cs="Times New Roman"/>
          <w:sz w:val="24"/>
          <w:szCs w:val="24"/>
        </w:rPr>
        <w:t xml:space="preserve">which will be a prime </w:t>
      </w:r>
      <w:r w:rsidR="00C01725">
        <w:rPr>
          <w:rFonts w:ascii="Times New Roman" w:hAnsi="Times New Roman" w:cs="Times New Roman"/>
          <w:sz w:val="24"/>
          <w:szCs w:val="24"/>
        </w:rPr>
        <w:t>intermediate variable linking social ties to the</w:t>
      </w:r>
      <w:r>
        <w:rPr>
          <w:rFonts w:ascii="Times New Roman" w:hAnsi="Times New Roman" w:cs="Times New Roman"/>
          <w:sz w:val="24"/>
          <w:szCs w:val="24"/>
        </w:rPr>
        <w:t xml:space="preserve"> key outcomes </w:t>
      </w:r>
      <w:r w:rsidRPr="00516768">
        <w:rPr>
          <w:rFonts w:ascii="Times New Roman" w:hAnsi="Times New Roman" w:cs="Times New Roman"/>
          <w:sz w:val="24"/>
          <w:szCs w:val="24"/>
        </w:rPr>
        <w:t xml:space="preserve">(i.e., academic performance, depression, anger, and delinquent behaviors).  </w:t>
      </w:r>
      <w:del w:id="21" w:author="Yetz,Neil" w:date="2020-06-11T12:33:00Z">
        <w:r w:rsidR="00692FC8" w:rsidDel="006C2B93">
          <w:rPr>
            <w:rFonts w:ascii="Times New Roman" w:hAnsi="Times New Roman" w:cs="Times New Roman"/>
            <w:sz w:val="24"/>
            <w:szCs w:val="24"/>
          </w:rPr>
          <w:delText xml:space="preserve">. </w:delText>
        </w:r>
      </w:del>
      <w:r w:rsidR="00692FC8">
        <w:rPr>
          <w:rFonts w:ascii="Times New Roman" w:hAnsi="Times New Roman" w:cs="Times New Roman"/>
          <w:sz w:val="24"/>
          <w:szCs w:val="24"/>
        </w:rPr>
        <w:t xml:space="preserve">Social network analysis (SNA) is a path to understand that. </w:t>
      </w:r>
      <w:r w:rsidR="00B3603E">
        <w:rPr>
          <w:rFonts w:ascii="Times New Roman" w:hAnsi="Times New Roman" w:cs="Times New Roman"/>
          <w:sz w:val="24"/>
          <w:szCs w:val="24"/>
        </w:rPr>
        <w:t xml:space="preserve">For my thesis, I plan to </w:t>
      </w:r>
      <w:r w:rsidR="00975A54">
        <w:rPr>
          <w:rFonts w:ascii="Times New Roman" w:hAnsi="Times New Roman" w:cs="Times New Roman"/>
          <w:sz w:val="24"/>
          <w:szCs w:val="24"/>
        </w:rPr>
        <w:t xml:space="preserve">use </w:t>
      </w:r>
      <w:r>
        <w:rPr>
          <w:rFonts w:ascii="Times New Roman" w:hAnsi="Times New Roman" w:cs="Times New Roman"/>
          <w:sz w:val="24"/>
          <w:szCs w:val="24"/>
        </w:rPr>
        <w:t xml:space="preserve">social network statistics derived from </w:t>
      </w:r>
      <w:r w:rsidR="00975A54">
        <w:rPr>
          <w:rFonts w:ascii="Times New Roman" w:hAnsi="Times New Roman" w:cs="Times New Roman"/>
          <w:sz w:val="24"/>
          <w:szCs w:val="24"/>
        </w:rPr>
        <w:t>SNA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can </w:t>
      </w:r>
      <w:r w:rsidR="001B0D22">
        <w:rPr>
          <w:rFonts w:ascii="Times New Roman" w:hAnsi="Times New Roman" w:cs="Times New Roman"/>
          <w:sz w:val="24"/>
          <w:szCs w:val="24"/>
        </w:rPr>
        <w:t>develop an</w:t>
      </w:r>
      <w:r w:rsidR="001B5DC9">
        <w:rPr>
          <w:rFonts w:ascii="Times New Roman" w:hAnsi="Times New Roman" w:cs="Times New Roman"/>
          <w:sz w:val="24"/>
          <w:szCs w:val="24"/>
        </w:rPr>
        <w:t xml:space="preserve"> enhanced sense of belonging</w:t>
      </w:r>
      <w:r w:rsidR="001B0D22">
        <w:rPr>
          <w:rFonts w:ascii="Times New Roman" w:hAnsi="Times New Roman" w:cs="Times New Roman"/>
          <w:sz w:val="24"/>
          <w:szCs w:val="24"/>
        </w:rPr>
        <w:t xml:space="preserve"> as they develop bonds to other individuals in the program</w:t>
      </w:r>
      <w:r w:rsidR="00975A54">
        <w:rPr>
          <w:rFonts w:ascii="Times New Roman" w:hAnsi="Times New Roman" w:cs="Times New Roman"/>
          <w:sz w:val="24"/>
          <w:szCs w:val="24"/>
        </w:rPr>
        <w:t>, and ultimately, how the development of bonds with others and the resulting sense of belonging in the progra</w:t>
      </w:r>
      <w:r w:rsidR="00387B25">
        <w:rPr>
          <w:rFonts w:ascii="Times New Roman" w:hAnsi="Times New Roman" w:cs="Times New Roman"/>
          <w:sz w:val="24"/>
          <w:szCs w:val="24"/>
        </w:rPr>
        <w:t>m can pave the way for better developmental outcomes for participants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w:t>
      </w:r>
      <w:r w:rsidR="00387B25">
        <w:rPr>
          <w:rFonts w:ascii="Times New Roman" w:hAnsi="Times New Roman" w:cs="Times New Roman"/>
          <w:sz w:val="24"/>
          <w:szCs w:val="24"/>
        </w:rPr>
        <w:t xml:space="preserve"> and ultimately to 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w:t>
      </w:r>
      <w:r w:rsidR="001B0D22">
        <w:rPr>
          <w:rFonts w:ascii="Times New Roman" w:hAnsi="Times New Roman" w:cs="Times New Roman"/>
          <w:sz w:val="24"/>
          <w:szCs w:val="24"/>
        </w:rPr>
        <w:t>SNA will be used to answer my research questions.</w:t>
      </w:r>
    </w:p>
    <w:p w14:paraId="3877B68B" w14:textId="0107EFBC" w:rsidR="00D305B3" w:rsidRPr="00D305B3" w:rsidRDefault="00D305B3" w:rsidP="00D305B3">
      <w:pPr>
        <w:pStyle w:val="Heading3"/>
        <w:spacing w:after="240"/>
        <w:rPr>
          <w:rFonts w:ascii="Times New Roman" w:hAnsi="Times New Roman" w:cs="Times New Roman"/>
          <w:i/>
          <w:iCs/>
          <w:color w:val="auto"/>
        </w:rPr>
      </w:pPr>
      <w:bookmarkStart w:id="22" w:name="_Toc42774667"/>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 xml:space="preserve">s and </w:t>
      </w:r>
      <w:r w:rsidR="002C1359">
        <w:rPr>
          <w:rFonts w:ascii="Times New Roman" w:hAnsi="Times New Roman" w:cs="Times New Roman"/>
          <w:i/>
          <w:iCs/>
          <w:color w:val="auto"/>
        </w:rPr>
        <w:t>Social Network Statistics</w:t>
      </w:r>
      <w:bookmarkEnd w:id="22"/>
    </w:p>
    <w:p w14:paraId="46F21584" w14:textId="54C8140D"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ties 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A (no incoming tie from Node B to Node A)</w:t>
      </w:r>
      <w:r w:rsidR="00E56928">
        <w:rPr>
          <w:rFonts w:ascii="Times New Roman" w:hAnsi="Times New Roman" w:cs="Times New Roman"/>
          <w:sz w:val="24"/>
          <w:szCs w:val="24"/>
        </w:rPr>
        <w:t xml:space="preserve"> – this is an unreciprocated tie.  In panel 2, Node A reports a connection with Node B and Node B reports a connection with Node A – this is a reciprocated tie.</w:t>
      </w:r>
      <w:r w:rsidR="009F180A">
        <w:rPr>
          <w:rFonts w:ascii="Times New Roman" w:hAnsi="Times New Roman" w:cs="Times New Roman"/>
          <w:sz w:val="24"/>
          <w:szCs w:val="24"/>
        </w:rPr>
        <w:t xml:space="preserve">  Panel 3 presents a more complex social network with many nodes. Notice that some nodes (e.g,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ties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Nodes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ties,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which is completely isolated (they have no incoming or outgoing ties)</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6D123007" w:rsidR="00D54D26" w:rsidRDefault="006A0939" w:rsidP="00214E1E">
      <w:pPr>
        <w:spacing w:before="240" w:after="0" w:line="480" w:lineRule="auto"/>
        <w:ind w:firstLine="720"/>
        <w:contextualSpacing/>
        <w:rPr>
          <w:ins w:id="23" w:author="Yetz,Neil" w:date="2020-06-11T09:56:00Z"/>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assessment of networks, including all of the quantities touched on in my earlier example (e.g., number of incoming ties, number of outgoing ties, number of reciprocated ties,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SNA 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social network analysis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e analyzed in terms of its centrality (the number of incoming and/or outgoing ties)</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w:t>
      </w:r>
      <w:r w:rsidR="003E6D27">
        <w:rPr>
          <w:rFonts w:ascii="Times New Roman" w:hAnsi="Times New Roman" w:cs="Times New Roman"/>
          <w:sz w:val="24"/>
          <w:szCs w:val="24"/>
        </w:rPr>
        <w:lastRenderedPageBreak/>
        <w:t>the structure the network takes. Network density is one such network statistic that evaluates the whole network. Network density is the proportion of actualized network ties to the total possible number of ties</w:t>
      </w:r>
      <w:r w:rsidR="00214E1E">
        <w:rPr>
          <w:rFonts w:ascii="Times New Roman" w:hAnsi="Times New Roman" w:cs="Times New Roman"/>
          <w:sz w:val="24"/>
          <w:szCs w:val="24"/>
        </w:rPr>
        <w:t xml:space="preserve">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p>
    <w:p w14:paraId="6DC975B3" w14:textId="77777777" w:rsidR="006C2B93" w:rsidRPr="00A27726" w:rsidRDefault="006C2B93" w:rsidP="00214E1E">
      <w:pPr>
        <w:spacing w:before="240" w:after="0" w:line="480" w:lineRule="auto"/>
        <w:ind w:firstLine="720"/>
        <w:contextualSpacing/>
        <w:rPr>
          <w:rFonts w:ascii="Times New Roman" w:hAnsi="Times New Roman" w:cs="Times New Roman"/>
          <w:sz w:val="24"/>
          <w:szCs w:val="24"/>
        </w:rPr>
      </w:pP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24" w:name="_Toc42774668"/>
      <w:r w:rsidRPr="00A27726">
        <w:rPr>
          <w:rFonts w:ascii="Times New Roman" w:hAnsi="Times New Roman" w:cs="Times New Roman"/>
          <w:b/>
          <w:bCs/>
          <w:color w:val="auto"/>
          <w:sz w:val="24"/>
          <w:szCs w:val="24"/>
        </w:rPr>
        <w:t>Proposal</w:t>
      </w:r>
      <w:bookmarkEnd w:id="24"/>
    </w:p>
    <w:p w14:paraId="2FBB76DB" w14:textId="65227F16" w:rsidR="003F1BBD" w:rsidRDefault="004F2134" w:rsidP="00797732">
      <w:pPr>
        <w:spacing w:after="0" w:line="480" w:lineRule="auto"/>
        <w:ind w:firstLine="720"/>
        <w:contextualSpacing/>
        <w:rPr>
          <w:ins w:id="25" w:author="Yetz,Neil" w:date="2020-06-10T14:28:00Z"/>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387B25">
        <w:rPr>
          <w:rFonts w:ascii="Times New Roman" w:hAnsi="Times New Roman" w:cs="Times New Roman"/>
          <w:sz w:val="24"/>
          <w:szCs w:val="24"/>
        </w:rPr>
        <w:t xml:space="preserve">quantify </w:t>
      </w:r>
      <w:r w:rsidR="00C866CD">
        <w:rPr>
          <w:rFonts w:ascii="Times New Roman" w:hAnsi="Times New Roman" w:cs="Times New Roman"/>
          <w:sz w:val="24"/>
          <w:szCs w:val="24"/>
        </w:rPr>
        <w:t xml:space="preserve">each </w:t>
      </w:r>
      <w:r w:rsidR="00387B25">
        <w:rPr>
          <w:rFonts w:ascii="Times New Roman" w:hAnsi="Times New Roman" w:cs="Times New Roman"/>
          <w:sz w:val="24"/>
          <w:szCs w:val="24"/>
        </w:rPr>
        <w:t>mentee</w:t>
      </w:r>
      <w:r w:rsidR="00C866CD">
        <w:rPr>
          <w:rFonts w:ascii="Times New Roman" w:hAnsi="Times New Roman" w:cs="Times New Roman"/>
          <w:sz w:val="24"/>
          <w:szCs w:val="24"/>
        </w:rPr>
        <w:t>’</w:t>
      </w:r>
      <w:r w:rsidR="00387B25">
        <w:rPr>
          <w:rFonts w:ascii="Times New Roman" w:hAnsi="Times New Roman" w:cs="Times New Roman"/>
          <w:sz w:val="24"/>
          <w:szCs w:val="24"/>
        </w:rPr>
        <w:t xml:space="preserve">s connections with their primary mentor, with other mentors, and with mentees using SNA, and then to study how these various connections with others in the program are related to the mentee’s sense of belonging in the program and </w:t>
      </w:r>
      <w:r w:rsidR="00C866CD">
        <w:rPr>
          <w:rFonts w:ascii="Times New Roman" w:hAnsi="Times New Roman" w:cs="Times New Roman"/>
          <w:sz w:val="24"/>
          <w:szCs w:val="24"/>
        </w:rPr>
        <w:t xml:space="preserve">to their </w:t>
      </w:r>
      <w:r w:rsidR="00387B25">
        <w:rPr>
          <w:rFonts w:ascii="Times New Roman" w:hAnsi="Times New Roman" w:cs="Times New Roman"/>
          <w:sz w:val="24"/>
          <w:szCs w:val="24"/>
        </w:rPr>
        <w:t>improvement in a set of key developmental outcomes</w:t>
      </w:r>
      <w:r w:rsidR="00C866CD">
        <w:rPr>
          <w:rFonts w:ascii="Times New Roman" w:hAnsi="Times New Roman" w:cs="Times New Roman"/>
          <w:sz w:val="24"/>
          <w:szCs w:val="24"/>
        </w:rPr>
        <w:t xml:space="preserve"> </w:t>
      </w:r>
      <w:r w:rsidR="00516768">
        <w:rPr>
          <w:rFonts w:ascii="Times New Roman" w:hAnsi="Times New Roman" w:cs="Times New Roman"/>
          <w:sz w:val="24"/>
          <w:szCs w:val="24"/>
        </w:rPr>
        <w:t xml:space="preserve">(i.e., academic performance, depression, anger, and delinquent behaviors) </w:t>
      </w:r>
      <w:r w:rsidR="00387B25">
        <w:rPr>
          <w:rFonts w:ascii="Times New Roman" w:hAnsi="Times New Roman" w:cs="Times New Roman"/>
          <w:sz w:val="24"/>
          <w:szCs w:val="24"/>
        </w:rPr>
        <w:t>over the course of the intervention</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a</w:t>
      </w:r>
      <w:r w:rsidR="00387B25">
        <w:rPr>
          <w:rFonts w:ascii="Times New Roman" w:hAnsi="Times New Roman" w:cs="Times New Roman"/>
          <w:sz w:val="24"/>
          <w:szCs w:val="24"/>
        </w:rPr>
        <w:t>s</w:t>
      </w:r>
      <w:r w:rsidR="00B10A67">
        <w:rPr>
          <w:rFonts w:ascii="Times New Roman" w:hAnsi="Times New Roman" w:cs="Times New Roman"/>
          <w:sz w:val="24"/>
          <w:szCs w:val="24"/>
        </w:rPr>
        <w:t xml:space="preserve"> youth’s social network</w:t>
      </w:r>
      <w:r w:rsidR="00387B25">
        <w:rPr>
          <w:rFonts w:ascii="Times New Roman" w:hAnsi="Times New Roman" w:cs="Times New Roman"/>
          <w:sz w:val="24"/>
          <w:szCs w:val="24"/>
        </w:rPr>
        <w:t xml:space="preserve"> grows over the course of the intervention, their sense of belonging will also grow.</w:t>
      </w:r>
      <w:r w:rsidR="00B10A67">
        <w:rPr>
          <w:rFonts w:ascii="Times New Roman" w:hAnsi="Times New Roman" w:cs="Times New Roman"/>
          <w:sz w:val="24"/>
          <w:szCs w:val="24"/>
        </w:rPr>
        <w:t xml:space="preserve"> </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t>
      </w:r>
      <w:r w:rsidR="00387B25">
        <w:rPr>
          <w:rFonts w:ascii="Times New Roman" w:hAnsi="Times New Roman" w:cs="Times New Roman"/>
          <w:sz w:val="24"/>
          <w:szCs w:val="24"/>
        </w:rPr>
        <w:t xml:space="preserve">the comparative effects of connections with </w:t>
      </w:r>
      <w:r w:rsidR="00C866CD">
        <w:rPr>
          <w:rFonts w:ascii="Times New Roman" w:hAnsi="Times New Roman" w:cs="Times New Roman"/>
          <w:sz w:val="24"/>
          <w:szCs w:val="24"/>
        </w:rPr>
        <w:t xml:space="preserve">each relevant party (primary mentor, other mentors, mentees) on growth in sense of belonging </w:t>
      </w:r>
      <w:r w:rsidR="00C42AAB">
        <w:rPr>
          <w:rFonts w:ascii="Times New Roman" w:hAnsi="Times New Roman" w:cs="Times New Roman"/>
          <w:sz w:val="24"/>
          <w:szCs w:val="24"/>
        </w:rPr>
        <w:t xml:space="preserve">will be exploratory. </w:t>
      </w:r>
      <w:r w:rsidR="00605DCC">
        <w:rPr>
          <w:rFonts w:ascii="Times New Roman" w:hAnsi="Times New Roman" w:cs="Times New Roman"/>
          <w:sz w:val="24"/>
          <w:szCs w:val="24"/>
        </w:rPr>
        <w:t xml:space="preserve">Furthermore, I </w:t>
      </w:r>
      <w:r w:rsidR="00C866CD">
        <w:rPr>
          <w:rFonts w:ascii="Times New Roman" w:hAnsi="Times New Roman" w:cs="Times New Roman"/>
          <w:sz w:val="24"/>
          <w:szCs w:val="24"/>
        </w:rPr>
        <w:t xml:space="preserve">aim to </w:t>
      </w:r>
      <w:r w:rsidR="00605DCC">
        <w:rPr>
          <w:rFonts w:ascii="Times New Roman" w:hAnsi="Times New Roman" w:cs="Times New Roman"/>
          <w:sz w:val="24"/>
          <w:szCs w:val="24"/>
        </w:rPr>
        <w:t xml:space="preserve">expand our understanding of the most pertinent relationship ties in a mentorship intervention by analyzing which types of ties (i.e. ties with the mentor vs. ties with other youth in the program) </w:t>
      </w:r>
      <w:r w:rsidR="00C866CD">
        <w:rPr>
          <w:rFonts w:ascii="Times New Roman" w:hAnsi="Times New Roman" w:cs="Times New Roman"/>
          <w:sz w:val="24"/>
          <w:szCs w:val="24"/>
        </w:rPr>
        <w:t>are most associated with improvement in the developmental outcomes, and the extent to which a sense of belonging in the program mediates the effect of social ties on improvement in these developmental outcomes.</w:t>
      </w:r>
      <w:r w:rsidR="00605DCC">
        <w:rPr>
          <w:rFonts w:ascii="Times New Roman" w:hAnsi="Times New Roman" w:cs="Times New Roman"/>
          <w:sz w:val="24"/>
          <w:szCs w:val="24"/>
        </w:rPr>
        <w:t xml:space="preserve"> </w:t>
      </w:r>
    </w:p>
    <w:p w14:paraId="777252F2" w14:textId="776140BE" w:rsidR="00165560" w:rsidRPr="008E3EAF" w:rsidRDefault="00165560" w:rsidP="006C2B93">
      <w:pPr>
        <w:spacing w:after="0" w:line="480" w:lineRule="auto"/>
        <w:ind w:firstLine="720"/>
        <w:contextualSpacing/>
        <w:rPr>
          <w:rFonts w:ascii="Times New Roman" w:eastAsia="Calibri" w:hAnsi="Times New Roman" w:cs="Times New Roman"/>
          <w:sz w:val="24"/>
          <w:szCs w:val="24"/>
          <w:rPrChange w:id="26" w:author="Yetz,Neil" w:date="2020-06-10T14:40:00Z">
            <w:rPr>
              <w:rFonts w:ascii="Times New Roman" w:hAnsi="Times New Roman" w:cs="Times New Roman"/>
              <w:sz w:val="24"/>
              <w:szCs w:val="24"/>
            </w:rPr>
          </w:rPrChange>
        </w:rPr>
      </w:pPr>
      <w:ins w:id="27" w:author="Yetz,Neil" w:date="2020-06-10T14:28:00Z">
        <w:r>
          <w:rPr>
            <w:rFonts w:ascii="Times New Roman" w:hAnsi="Times New Roman" w:cs="Times New Roman"/>
            <w:sz w:val="24"/>
            <w:szCs w:val="24"/>
          </w:rPr>
          <w:t xml:space="preserve">For this thesis, </w:t>
        </w:r>
      </w:ins>
      <w:moveToRangeStart w:id="28" w:author="Yetz,Neil" w:date="2020-06-10T14:28:00Z" w:name="move42691736"/>
      <w:moveTo w:id="29" w:author="Yetz,Neil" w:date="2020-06-10T14:28:00Z">
        <w:del w:id="30" w:author="Yetz,Neil" w:date="2020-06-10T14:28:00Z">
          <w:r w:rsidDel="00165560">
            <w:rPr>
              <w:rFonts w:ascii="Times New Roman" w:eastAsia="Calibri" w:hAnsi="Times New Roman" w:cs="Times New Roman"/>
              <w:sz w:val="24"/>
              <w:szCs w:val="24"/>
            </w:rPr>
            <w:delText xml:space="preserve">With this model, I </w:delText>
          </w:r>
        </w:del>
        <w:r>
          <w:rPr>
            <w:rFonts w:ascii="Times New Roman" w:eastAsia="Calibri" w:hAnsi="Times New Roman" w:cs="Times New Roman"/>
            <w:sz w:val="24"/>
            <w:szCs w:val="24"/>
          </w:rPr>
          <w:t xml:space="preserve">aim to answer </w:t>
        </w:r>
        <w:del w:id="31" w:author="Yetz,Neil" w:date="2020-06-10T14:29:00Z">
          <w:r w:rsidDel="00165560">
            <w:rPr>
              <w:rFonts w:ascii="Times New Roman" w:eastAsia="Calibri" w:hAnsi="Times New Roman" w:cs="Times New Roman"/>
              <w:sz w:val="24"/>
              <w:szCs w:val="24"/>
            </w:rPr>
            <w:delText xml:space="preserve">the </w:delText>
          </w:r>
        </w:del>
      </w:moveTo>
      <w:ins w:id="32" w:author="Yetz,Neil" w:date="2020-06-10T14:38:00Z">
        <w:r w:rsidR="008E3EAF">
          <w:rPr>
            <w:rFonts w:ascii="Times New Roman" w:eastAsia="Calibri" w:hAnsi="Times New Roman" w:cs="Times New Roman"/>
            <w:sz w:val="24"/>
            <w:szCs w:val="24"/>
          </w:rPr>
          <w:t>the following</w:t>
        </w:r>
      </w:ins>
      <w:ins w:id="33" w:author="Yetz,Neil" w:date="2020-06-10T14:29:00Z">
        <w:r>
          <w:rPr>
            <w:rFonts w:ascii="Times New Roman" w:eastAsia="Calibri" w:hAnsi="Times New Roman" w:cs="Times New Roman"/>
            <w:sz w:val="24"/>
            <w:szCs w:val="24"/>
          </w:rPr>
          <w:t xml:space="preserve"> </w:t>
        </w:r>
      </w:ins>
      <w:moveTo w:id="34" w:author="Yetz,Neil" w:date="2020-06-10T14:28:00Z">
        <w:r>
          <w:rPr>
            <w:rFonts w:ascii="Times New Roman" w:eastAsia="Calibri" w:hAnsi="Times New Roman" w:cs="Times New Roman"/>
            <w:sz w:val="24"/>
            <w:szCs w:val="24"/>
          </w:rPr>
          <w:t>research question</w:t>
        </w:r>
      </w:moveTo>
      <w:ins w:id="35" w:author="Yetz,Neil" w:date="2020-06-10T14:36:00Z">
        <w:r w:rsidR="008E3EAF">
          <w:rPr>
            <w:rFonts w:ascii="Times New Roman" w:eastAsia="Calibri" w:hAnsi="Times New Roman" w:cs="Times New Roman"/>
            <w:sz w:val="24"/>
            <w:szCs w:val="24"/>
          </w:rPr>
          <w:t>s</w:t>
        </w:r>
      </w:ins>
      <w:moveTo w:id="36" w:author="Yetz,Neil" w:date="2020-06-10T14:28:00Z">
        <w:del w:id="37" w:author="Yetz,Neil" w:date="2020-06-10T14:29:00Z">
          <w:r w:rsidDel="00165560">
            <w:rPr>
              <w:rFonts w:ascii="Times New Roman" w:eastAsia="Calibri" w:hAnsi="Times New Roman" w:cs="Times New Roman"/>
              <w:sz w:val="24"/>
              <w:szCs w:val="24"/>
            </w:rPr>
            <w:delText>s</w:delText>
          </w:r>
        </w:del>
      </w:moveTo>
      <w:ins w:id="38" w:author="Yetz,Neil" w:date="2020-06-11T12:19:00Z">
        <w:r w:rsidR="006C2B93">
          <w:rPr>
            <w:rFonts w:ascii="Times New Roman" w:eastAsia="Calibri" w:hAnsi="Times New Roman" w:cs="Times New Roman"/>
            <w:sz w:val="24"/>
            <w:szCs w:val="24"/>
          </w:rPr>
          <w:t xml:space="preserve">. My first research question is: </w:t>
        </w:r>
      </w:ins>
      <w:moveTo w:id="39" w:author="Yetz,Neil" w:date="2020-06-10T14:28:00Z">
        <w:del w:id="40" w:author="Yetz,Neil" w:date="2020-06-10T14:29:00Z">
          <w:r w:rsidDel="00165560">
            <w:rPr>
              <w:rFonts w:ascii="Times New Roman" w:eastAsia="Calibri" w:hAnsi="Times New Roman" w:cs="Times New Roman"/>
              <w:sz w:val="24"/>
              <w:szCs w:val="24"/>
            </w:rPr>
            <w:delText>:</w:delText>
          </w:r>
        </w:del>
        <w:del w:id="41" w:author="Yetz,Neil" w:date="2020-06-10T14:38:00Z">
          <w:r w:rsidDel="008E3EAF">
            <w:rPr>
              <w:rFonts w:ascii="Times New Roman" w:eastAsia="Calibri" w:hAnsi="Times New Roman" w:cs="Times New Roman"/>
              <w:sz w:val="24"/>
              <w:szCs w:val="24"/>
            </w:rPr>
            <w:delText xml:space="preserve"> </w:delText>
          </w:r>
        </w:del>
        <w:r>
          <w:rPr>
            <w:rFonts w:ascii="Times New Roman" w:eastAsia="Calibri" w:hAnsi="Times New Roman" w:cs="Times New Roman"/>
            <w:sz w:val="24"/>
            <w:szCs w:val="24"/>
          </w:rPr>
          <w:t xml:space="preserve">Does an individual’s social network correlate directly with their </w:t>
        </w:r>
        <w:del w:id="42" w:author="Yetz,Neil" w:date="2020-06-10T14:30:00Z">
          <w:r w:rsidDel="00165560">
            <w:rPr>
              <w:rFonts w:ascii="Times New Roman" w:eastAsia="Calibri" w:hAnsi="Times New Roman" w:cs="Times New Roman"/>
              <w:sz w:val="24"/>
              <w:szCs w:val="24"/>
            </w:rPr>
            <w:delText>social network</w:delText>
          </w:r>
        </w:del>
      </w:moveTo>
      <w:ins w:id="43" w:author="Yetz,Neil" w:date="2020-06-10T14:38:00Z">
        <w:r w:rsidR="008E3EAF">
          <w:rPr>
            <w:rFonts w:ascii="Times New Roman" w:eastAsia="Calibri" w:hAnsi="Times New Roman" w:cs="Times New Roman"/>
            <w:sz w:val="24"/>
            <w:szCs w:val="24"/>
          </w:rPr>
          <w:t xml:space="preserve">sense of </w:t>
        </w:r>
      </w:ins>
      <w:ins w:id="44" w:author="Yetz,Neil" w:date="2020-06-10T14:30:00Z">
        <w:r>
          <w:rPr>
            <w:rFonts w:ascii="Times New Roman" w:eastAsia="Calibri" w:hAnsi="Times New Roman" w:cs="Times New Roman"/>
            <w:sz w:val="24"/>
            <w:szCs w:val="24"/>
          </w:rPr>
          <w:t>belongingness</w:t>
        </w:r>
      </w:ins>
      <w:moveTo w:id="45" w:author="Yetz,Neil" w:date="2020-06-10T14:28:00Z">
        <w:r>
          <w:rPr>
            <w:rFonts w:ascii="Times New Roman" w:eastAsia="Calibri" w:hAnsi="Times New Roman" w:cs="Times New Roman"/>
            <w:sz w:val="24"/>
            <w:szCs w:val="24"/>
          </w:rPr>
          <w:t xml:space="preserve">? Additionally, what </w:t>
        </w:r>
      </w:moveTo>
      <w:ins w:id="46" w:author="Yetz,Neil" w:date="2020-06-11T12:08:00Z">
        <w:r w:rsidR="006C2B93">
          <w:rPr>
            <w:rFonts w:ascii="Times New Roman" w:eastAsia="Calibri" w:hAnsi="Times New Roman" w:cs="Times New Roman"/>
            <w:sz w:val="24"/>
            <w:szCs w:val="24"/>
          </w:rPr>
          <w:t xml:space="preserve">type of social network connection </w:t>
        </w:r>
      </w:ins>
      <w:moveTo w:id="47" w:author="Yetz,Neil" w:date="2020-06-10T14:28:00Z">
        <w:r>
          <w:rPr>
            <w:rFonts w:ascii="Times New Roman" w:eastAsia="Calibri" w:hAnsi="Times New Roman" w:cs="Times New Roman"/>
            <w:sz w:val="24"/>
            <w:szCs w:val="24"/>
          </w:rPr>
          <w:t xml:space="preserve">is the strongest indicator of belongingness </w:t>
        </w:r>
        <w:r>
          <w:rPr>
            <w:rFonts w:ascii="Times New Roman" w:eastAsia="Calibri" w:hAnsi="Times New Roman" w:cs="Times New Roman"/>
            <w:sz w:val="24"/>
            <w:szCs w:val="24"/>
          </w:rPr>
          <w:lastRenderedPageBreak/>
          <w:t xml:space="preserve">in the program? </w:t>
        </w:r>
        <w:del w:id="48" w:author="Yetz,Neil" w:date="2020-06-11T12:07:00Z">
          <w:r w:rsidDel="006C2B93">
            <w:rPr>
              <w:rFonts w:ascii="Times New Roman" w:eastAsia="Calibri" w:hAnsi="Times New Roman" w:cs="Times New Roman"/>
              <w:sz w:val="24"/>
              <w:szCs w:val="24"/>
            </w:rPr>
            <w:delText>Is it inbound connections, outbound connections, or the combination of the two</w:delText>
          </w:r>
        </w:del>
        <w:del w:id="49" w:author="Yetz,Neil" w:date="2020-06-11T12:08:00Z">
          <w:r w:rsidDel="006C2B93">
            <w:rPr>
              <w:rFonts w:ascii="Times New Roman" w:eastAsia="Calibri" w:hAnsi="Times New Roman" w:cs="Times New Roman"/>
              <w:sz w:val="24"/>
              <w:szCs w:val="24"/>
            </w:rPr>
            <w:delText>?</w:delText>
          </w:r>
        </w:del>
        <w:del w:id="50" w:author="Yetz,Neil" w:date="2020-06-11T09:59:00Z">
          <w:r w:rsidDel="006C2B93">
            <w:rPr>
              <w:rFonts w:ascii="Times New Roman" w:eastAsia="Calibri" w:hAnsi="Times New Roman" w:cs="Times New Roman"/>
              <w:sz w:val="24"/>
              <w:szCs w:val="24"/>
            </w:rPr>
            <w:delText>.</w:delText>
          </w:r>
        </w:del>
      </w:moveTo>
      <w:moveToRangeEnd w:id="28"/>
      <w:ins w:id="51" w:author="Yetz,Neil" w:date="2020-06-10T14:30:00Z">
        <w:r>
          <w:rPr>
            <w:rFonts w:ascii="Times New Roman" w:eastAsia="Calibri" w:hAnsi="Times New Roman" w:cs="Times New Roman"/>
            <w:sz w:val="24"/>
            <w:szCs w:val="24"/>
          </w:rPr>
          <w:t xml:space="preserve"> </w:t>
        </w:r>
      </w:ins>
      <w:ins w:id="52" w:author="Yetz,Neil" w:date="2020-06-11T12:08:00Z">
        <w:r w:rsidR="006C2B93">
          <w:rPr>
            <w:rFonts w:ascii="Times New Roman" w:eastAsia="Calibri" w:hAnsi="Times New Roman" w:cs="Times New Roman"/>
            <w:sz w:val="24"/>
            <w:szCs w:val="24"/>
          </w:rPr>
          <w:t xml:space="preserve">I hypothesize that </w:t>
        </w:r>
      </w:ins>
      <w:ins w:id="53" w:author="Yetz,Neil" w:date="2020-06-11T12:11:00Z">
        <w:r w:rsidR="006C2B93">
          <w:rPr>
            <w:rFonts w:ascii="Times New Roman" w:eastAsia="Calibri" w:hAnsi="Times New Roman" w:cs="Times New Roman"/>
            <w:sz w:val="24"/>
            <w:szCs w:val="24"/>
          </w:rPr>
          <w:t>a youth’s growth in social network across time in a youth mentoring progra</w:t>
        </w:r>
      </w:ins>
      <w:ins w:id="54" w:author="Yetz,Neil" w:date="2020-06-11T12:12:00Z">
        <w:r w:rsidR="006C2B93">
          <w:rPr>
            <w:rFonts w:ascii="Times New Roman" w:eastAsia="Calibri" w:hAnsi="Times New Roman" w:cs="Times New Roman"/>
            <w:sz w:val="24"/>
            <w:szCs w:val="24"/>
          </w:rPr>
          <w:t xml:space="preserve">m will correlate highly with the change in belongingness. </w:t>
        </w:r>
      </w:ins>
      <w:ins w:id="55" w:author="Yetz,Neil" w:date="2020-06-11T12:11:00Z">
        <w:r w:rsidR="006C2B93">
          <w:rPr>
            <w:rFonts w:ascii="Times New Roman" w:eastAsia="Calibri" w:hAnsi="Times New Roman" w:cs="Times New Roman"/>
            <w:sz w:val="24"/>
            <w:szCs w:val="24"/>
          </w:rPr>
          <w:t xml:space="preserve"> </w:t>
        </w:r>
      </w:ins>
      <w:ins w:id="56" w:author="Yetz,Neil" w:date="2020-06-10T14:30:00Z">
        <w:r>
          <w:rPr>
            <w:rFonts w:ascii="Times New Roman" w:eastAsia="Calibri" w:hAnsi="Times New Roman" w:cs="Times New Roman"/>
            <w:sz w:val="24"/>
            <w:szCs w:val="24"/>
          </w:rPr>
          <w:t xml:space="preserve">Next, </w:t>
        </w:r>
      </w:ins>
      <w:ins w:id="57" w:author="Yetz,Neil" w:date="2020-06-11T12:19:00Z">
        <w:r w:rsidR="006C2B93">
          <w:rPr>
            <w:rFonts w:ascii="Times New Roman" w:eastAsia="Calibri" w:hAnsi="Times New Roman" w:cs="Times New Roman"/>
            <w:sz w:val="24"/>
            <w:szCs w:val="24"/>
          </w:rPr>
          <w:t xml:space="preserve">for research question 2, </w:t>
        </w:r>
      </w:ins>
      <w:ins w:id="58" w:author="Yetz,Neil" w:date="2020-06-11T12:13:00Z">
        <w:r w:rsidR="006C2B93">
          <w:rPr>
            <w:rFonts w:ascii="Times New Roman" w:eastAsia="Calibri" w:hAnsi="Times New Roman" w:cs="Times New Roman"/>
            <w:sz w:val="24"/>
            <w:szCs w:val="24"/>
          </w:rPr>
          <w:t>I ask</w:t>
        </w:r>
      </w:ins>
      <w:ins w:id="59" w:author="Yetz,Neil" w:date="2020-06-11T12:15:00Z">
        <w:r w:rsidR="006C2B93">
          <w:rPr>
            <w:rFonts w:ascii="Times New Roman" w:eastAsia="Calibri" w:hAnsi="Times New Roman" w:cs="Times New Roman"/>
            <w:sz w:val="24"/>
            <w:szCs w:val="24"/>
          </w:rPr>
          <w:t>:</w:t>
        </w:r>
      </w:ins>
      <w:ins w:id="60" w:author="Yetz,Neil" w:date="2020-06-11T12:13:00Z">
        <w:r w:rsidR="006C2B93">
          <w:rPr>
            <w:rFonts w:ascii="Times New Roman" w:eastAsia="Calibri" w:hAnsi="Times New Roman" w:cs="Times New Roman"/>
            <w:sz w:val="24"/>
            <w:szCs w:val="24"/>
          </w:rPr>
          <w:t xml:space="preserve"> </w:t>
        </w:r>
      </w:ins>
      <w:ins w:id="61" w:author="Yetz,Neil" w:date="2020-06-11T12:15:00Z">
        <w:r w:rsidR="006C2B93">
          <w:rPr>
            <w:rFonts w:ascii="Times New Roman" w:eastAsia="Calibri" w:hAnsi="Times New Roman" w:cs="Times New Roman"/>
            <w:sz w:val="24"/>
            <w:szCs w:val="24"/>
          </w:rPr>
          <w:t>H</w:t>
        </w:r>
      </w:ins>
      <w:ins w:id="62" w:author="Yetz,Neil" w:date="2020-06-11T12:13:00Z">
        <w:r w:rsidR="006C2B93">
          <w:rPr>
            <w:rFonts w:ascii="Times New Roman" w:eastAsia="Calibri" w:hAnsi="Times New Roman" w:cs="Times New Roman"/>
            <w:sz w:val="24"/>
            <w:szCs w:val="24"/>
          </w:rPr>
          <w:t xml:space="preserve">ow </w:t>
        </w:r>
      </w:ins>
      <w:ins w:id="63" w:author="Yetz,Neil" w:date="2020-06-11T12:18:00Z">
        <w:r w:rsidR="006C2B93">
          <w:rPr>
            <w:rFonts w:ascii="Times New Roman" w:eastAsia="Calibri" w:hAnsi="Times New Roman" w:cs="Times New Roman"/>
            <w:sz w:val="24"/>
            <w:szCs w:val="24"/>
          </w:rPr>
          <w:t xml:space="preserve">strong of a </w:t>
        </w:r>
      </w:ins>
      <w:ins w:id="64" w:author="Yetz,Neil" w:date="2020-06-11T12:13:00Z">
        <w:r w:rsidR="006C2B93">
          <w:rPr>
            <w:rFonts w:ascii="Times New Roman" w:eastAsia="Calibri" w:hAnsi="Times New Roman" w:cs="Times New Roman"/>
            <w:sz w:val="24"/>
            <w:szCs w:val="24"/>
          </w:rPr>
          <w:t xml:space="preserve">mediator </w:t>
        </w:r>
      </w:ins>
      <w:ins w:id="65" w:author="Yetz,Neil" w:date="2020-06-11T12:15:00Z">
        <w:r w:rsidR="006C2B93">
          <w:rPr>
            <w:rFonts w:ascii="Times New Roman" w:eastAsia="Calibri" w:hAnsi="Times New Roman" w:cs="Times New Roman"/>
            <w:sz w:val="24"/>
            <w:szCs w:val="24"/>
          </w:rPr>
          <w:t xml:space="preserve">is </w:t>
        </w:r>
      </w:ins>
      <w:ins w:id="66" w:author="Yetz,Neil" w:date="2020-06-11T12:13:00Z">
        <w:r w:rsidR="006C2B93">
          <w:rPr>
            <w:rFonts w:ascii="Times New Roman" w:eastAsia="Calibri" w:hAnsi="Times New Roman" w:cs="Times New Roman"/>
            <w:sz w:val="24"/>
            <w:szCs w:val="24"/>
          </w:rPr>
          <w:t xml:space="preserve">belongingness </w:t>
        </w:r>
      </w:ins>
      <w:ins w:id="67" w:author="Yetz,Neil" w:date="2020-06-11T12:38:00Z">
        <w:r w:rsidR="006C2B93">
          <w:rPr>
            <w:rFonts w:ascii="Times New Roman" w:eastAsia="Calibri" w:hAnsi="Times New Roman" w:cs="Times New Roman"/>
            <w:sz w:val="24"/>
            <w:szCs w:val="24"/>
          </w:rPr>
          <w:t>between</w:t>
        </w:r>
      </w:ins>
      <w:ins w:id="68" w:author="Yetz,Neil" w:date="2020-06-11T12:13:00Z">
        <w:r w:rsidR="006C2B93">
          <w:rPr>
            <w:rFonts w:ascii="Times New Roman" w:eastAsia="Calibri" w:hAnsi="Times New Roman" w:cs="Times New Roman"/>
            <w:sz w:val="24"/>
            <w:szCs w:val="24"/>
          </w:rPr>
          <w:t xml:space="preserve"> a youth’s social connections </w:t>
        </w:r>
      </w:ins>
      <w:ins w:id="69" w:author="Yetz,Neil" w:date="2020-06-11T12:38:00Z">
        <w:r w:rsidR="006C2B93">
          <w:rPr>
            <w:rFonts w:ascii="Times New Roman" w:eastAsia="Calibri" w:hAnsi="Times New Roman" w:cs="Times New Roman"/>
            <w:sz w:val="24"/>
            <w:szCs w:val="24"/>
          </w:rPr>
          <w:t>and</w:t>
        </w:r>
      </w:ins>
      <w:ins w:id="70" w:author="Yetz,Neil" w:date="2020-06-11T12:13:00Z">
        <w:r w:rsidR="006C2B93">
          <w:rPr>
            <w:rFonts w:ascii="Times New Roman" w:eastAsia="Calibri" w:hAnsi="Times New Roman" w:cs="Times New Roman"/>
            <w:sz w:val="24"/>
            <w:szCs w:val="24"/>
          </w:rPr>
          <w:t xml:space="preserve"> developmental outcomes</w:t>
        </w:r>
      </w:ins>
      <w:ins w:id="71" w:author="Yetz,Neil" w:date="2020-06-11T12:14:00Z">
        <w:r w:rsidR="006C2B93">
          <w:rPr>
            <w:rFonts w:ascii="Times New Roman" w:eastAsia="Calibri" w:hAnsi="Times New Roman" w:cs="Times New Roman"/>
            <w:sz w:val="24"/>
            <w:szCs w:val="24"/>
          </w:rPr>
          <w:t xml:space="preserve"> </w:t>
        </w:r>
        <w:r w:rsidR="006C2B93">
          <w:rPr>
            <w:rFonts w:ascii="Times New Roman" w:hAnsi="Times New Roman" w:cs="Times New Roman"/>
            <w:sz w:val="24"/>
            <w:szCs w:val="24"/>
          </w:rPr>
          <w:t>(i.e., academic performance, depression, anger, and delinquent behaviors)</w:t>
        </w:r>
        <w:r w:rsidR="006C2B93">
          <w:rPr>
            <w:rFonts w:ascii="Times New Roman" w:hAnsi="Times New Roman" w:cs="Times New Roman"/>
            <w:sz w:val="24"/>
            <w:szCs w:val="24"/>
          </w:rPr>
          <w:t>?</w:t>
        </w:r>
      </w:ins>
      <w:ins w:id="72" w:author="Yetz,Neil" w:date="2020-06-11T12:16:00Z">
        <w:r w:rsidR="006C2B93">
          <w:rPr>
            <w:rFonts w:ascii="Times New Roman" w:hAnsi="Times New Roman" w:cs="Times New Roman"/>
            <w:sz w:val="24"/>
            <w:szCs w:val="24"/>
          </w:rPr>
          <w:t xml:space="preserve"> Figure 1 presents my proposed mediation model.</w:t>
        </w:r>
      </w:ins>
      <w:ins w:id="73" w:author="Yetz,Neil" w:date="2020-06-11T12:13:00Z">
        <w:r w:rsidR="006C2B93">
          <w:rPr>
            <w:rFonts w:ascii="Times New Roman" w:eastAsia="Calibri" w:hAnsi="Times New Roman" w:cs="Times New Roman"/>
            <w:sz w:val="24"/>
            <w:szCs w:val="24"/>
          </w:rPr>
          <w:t xml:space="preserve"> </w:t>
        </w:r>
      </w:ins>
      <w:moveToRangeStart w:id="74" w:author="Yetz,Neil" w:date="2020-06-10T14:33:00Z" w:name="move42692040"/>
      <w:moveTo w:id="75" w:author="Yetz,Neil" w:date="2020-06-10T14:33:00Z">
        <w:del w:id="76" w:author="Yetz,Neil" w:date="2020-06-10T14:41:00Z">
          <w:r w:rsidDel="008E3EAF">
            <w:rPr>
              <w:rFonts w:ascii="Times New Roman" w:hAnsi="Times New Roman" w:cs="Times New Roman"/>
              <w:sz w:val="24"/>
              <w:szCs w:val="24"/>
            </w:rPr>
            <w:delText xml:space="preserve">. </w:delText>
          </w:r>
        </w:del>
        <w:r>
          <w:rPr>
            <w:rFonts w:ascii="Times New Roman" w:hAnsi="Times New Roman" w:cs="Times New Roman"/>
            <w:sz w:val="24"/>
            <w:szCs w:val="24"/>
          </w:rPr>
          <w:t>I hypothesize that the more connections a youth participant has, the higher their sense of belonging will be. This higher sense of belonging will be associated with improved developmental outcomes</w:t>
        </w:r>
      </w:moveTo>
      <w:ins w:id="77" w:author="Yetz,Neil" w:date="2020-06-11T12:14:00Z">
        <w:r w:rsidR="006C2B93">
          <w:rPr>
            <w:rFonts w:ascii="Times New Roman" w:hAnsi="Times New Roman" w:cs="Times New Roman"/>
            <w:sz w:val="24"/>
            <w:szCs w:val="24"/>
          </w:rPr>
          <w:t xml:space="preserve"> </w:t>
        </w:r>
        <w:r w:rsidR="006C2B93">
          <w:rPr>
            <w:rFonts w:ascii="Times New Roman" w:hAnsi="Times New Roman" w:cs="Times New Roman"/>
            <w:sz w:val="24"/>
            <w:szCs w:val="24"/>
          </w:rPr>
          <w:t>(i.e., academic performance, depression, anger, and delinquent behaviors)</w:t>
        </w:r>
      </w:ins>
      <w:moveTo w:id="78" w:author="Yetz,Neil" w:date="2020-06-10T14:33:00Z">
        <w:r>
          <w:rPr>
            <w:rFonts w:ascii="Times New Roman" w:hAnsi="Times New Roman" w:cs="Times New Roman"/>
            <w:sz w:val="24"/>
            <w:szCs w:val="24"/>
          </w:rPr>
          <w:t xml:space="preserve">. </w:t>
        </w:r>
      </w:moveTo>
      <w:moveToRangeEnd w:id="74"/>
    </w:p>
    <w:p w14:paraId="794FE0C7" w14:textId="3344C9E5" w:rsidR="00E648A2" w:rsidRPr="00A27726" w:rsidRDefault="003F1BBD" w:rsidP="00797732">
      <w:pPr>
        <w:spacing w:after="0" w:line="480" w:lineRule="auto"/>
        <w:ind w:firstLine="720"/>
        <w:contextualSpacing/>
        <w:rPr>
          <w:rFonts w:ascii="Times New Roman" w:hAnsi="Times New Roman" w:cs="Times New Roman"/>
          <w:sz w:val="24"/>
          <w:szCs w:val="24"/>
        </w:rPr>
      </w:pPr>
      <w:del w:id="79" w:author="Yetz,Neil" w:date="2020-06-11T09:15:00Z">
        <w:r w:rsidDel="006C2B93">
          <w:rPr>
            <w:rFonts w:ascii="Times New Roman" w:hAnsi="Times New Roman" w:cs="Times New Roman"/>
            <w:sz w:val="24"/>
            <w:szCs w:val="24"/>
          </w:rPr>
          <w:delText>XX</w:delText>
        </w:r>
      </w:del>
      <w:r w:rsidR="00E648A2">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80" w:name="_Toc42774669"/>
      <w:r w:rsidRPr="00A27726">
        <w:rPr>
          <w:rFonts w:ascii="Times New Roman" w:hAnsi="Times New Roman" w:cs="Times New Roman"/>
          <w:color w:val="auto"/>
          <w:sz w:val="24"/>
          <w:szCs w:val="24"/>
        </w:rPr>
        <w:lastRenderedPageBreak/>
        <w:t>CHAPTER II: METHOD</w:t>
      </w:r>
      <w:bookmarkEnd w:id="80"/>
      <w:del w:id="81" w:author="Yetz,Neil" w:date="2020-06-11T09:21:00Z">
        <w:r w:rsidRPr="00A27726" w:rsidDel="006C2B93">
          <w:rPr>
            <w:rFonts w:ascii="Times New Roman" w:hAnsi="Times New Roman" w:cs="Times New Roman"/>
            <w:color w:val="auto"/>
            <w:sz w:val="24"/>
            <w:szCs w:val="24"/>
          </w:rPr>
          <w:delText>S</w:delText>
        </w:r>
      </w:del>
    </w:p>
    <w:p w14:paraId="4AE8A174" w14:textId="5B66C6DA"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82" w:name="_Toc42774670"/>
      <w:r>
        <w:rPr>
          <w:rFonts w:ascii="Times New Roman" w:hAnsi="Times New Roman" w:cs="Times New Roman"/>
          <w:b/>
          <w:bCs/>
          <w:color w:val="auto"/>
          <w:sz w:val="24"/>
          <w:szCs w:val="24"/>
        </w:rPr>
        <w:t>Study Protocol</w:t>
      </w:r>
      <w:bookmarkEnd w:id="82"/>
    </w:p>
    <w:p w14:paraId="6F0E791E" w14:textId="3FDE9328" w:rsidR="00585917"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2477F8">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2477F8" w:rsidRPr="002477F8">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Weiler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r w:rsidR="00C96C80">
        <w:rPr>
          <w:rFonts w:ascii="Times New Roman" w:eastAsia="Calibri" w:hAnsi="Times New Roman" w:cs="Times New Roman"/>
          <w:sz w:val="24"/>
          <w:szCs w:val="24"/>
        </w:rPr>
        <w:t xml:space="preserve"> </w:t>
      </w:r>
    </w:p>
    <w:p w14:paraId="74F28E9C" w14:textId="4EF30B6C"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At Campus Connections, y</w:t>
      </w:r>
      <w:r w:rsidR="00585917">
        <w:rPr>
          <w:rFonts w:ascii="Times New Roman" w:eastAsia="Calibri" w:hAnsi="Times New Roman" w:cs="Times New Roman"/>
          <w:sz w:val="24"/>
          <w:szCs w:val="24"/>
        </w:rPr>
        <w:t>outh are paired one-on-one with a</w:t>
      </w:r>
      <w:r w:rsidR="00FA7EC5">
        <w:rPr>
          <w:rFonts w:ascii="Times New Roman" w:eastAsia="Calibri" w:hAnsi="Times New Roman" w:cs="Times New Roman"/>
          <w:sz w:val="24"/>
          <w:szCs w:val="24"/>
        </w:rPr>
        <w:t>n</w:t>
      </w:r>
      <w:r w:rsidR="00585917">
        <w:rPr>
          <w:rFonts w:ascii="Times New Roman" w:eastAsia="Calibri" w:hAnsi="Times New Roman" w:cs="Times New Roman"/>
          <w:sz w:val="24"/>
          <w:szCs w:val="24"/>
        </w:rPr>
        <w:t xml:space="preserve"> </w:t>
      </w:r>
      <w:r w:rsidR="00FA7EC5">
        <w:rPr>
          <w:rFonts w:ascii="Times New Roman" w:eastAsia="Calibri" w:hAnsi="Times New Roman" w:cs="Times New Roman"/>
          <w:sz w:val="24"/>
          <w:szCs w:val="24"/>
        </w:rPr>
        <w:t>undergraduate</w:t>
      </w:r>
      <w:r w:rsidR="00585917">
        <w:rPr>
          <w:rFonts w:ascii="Times New Roman" w:eastAsia="Calibri" w:hAnsi="Times New Roman" w:cs="Times New Roman"/>
          <w:sz w:val="24"/>
          <w:szCs w:val="24"/>
        </w:rPr>
        <w:t xml:space="preserve"> student who is enrolled in a 3-credit </w:t>
      </w:r>
      <w:r w:rsidR="00FA7EC5">
        <w:rPr>
          <w:rFonts w:ascii="Times New Roman" w:eastAsia="Calibri" w:hAnsi="Times New Roman" w:cs="Times New Roman"/>
          <w:sz w:val="24"/>
          <w:szCs w:val="24"/>
        </w:rPr>
        <w:t>service-learning</w:t>
      </w:r>
      <w:r w:rsidR="00585917">
        <w:rPr>
          <w:rFonts w:ascii="Times New Roman" w:eastAsia="Calibri" w:hAnsi="Times New Roman" w:cs="Times New Roman"/>
          <w:sz w:val="24"/>
          <w:szCs w:val="24"/>
        </w:rPr>
        <w:t xml:space="preserve"> course</w:t>
      </w:r>
      <w:r w:rsidR="00AB1D11">
        <w:rPr>
          <w:rFonts w:ascii="Times New Roman" w:eastAsia="Calibri" w:hAnsi="Times New Roman" w:cs="Times New Roman"/>
          <w:sz w:val="24"/>
          <w:szCs w:val="24"/>
        </w:rPr>
        <w:t xml:space="preserve"> for 12 weeks</w:t>
      </w:r>
      <w:r w:rsidR="00585917">
        <w:rPr>
          <w:rFonts w:ascii="Times New Roman" w:eastAsia="Calibri" w:hAnsi="Times New Roman" w:cs="Times New Roman"/>
          <w:sz w:val="24"/>
          <w:szCs w:val="24"/>
        </w:rPr>
        <w:t>. The mentoring dyad meets four hours per week on campus and engage</w:t>
      </w:r>
      <w:r w:rsidR="00C02760">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 a </w:t>
      </w:r>
      <w:r w:rsidR="00C82D75">
        <w:rPr>
          <w:rFonts w:ascii="Times New Roman" w:eastAsia="Calibri" w:hAnsi="Times New Roman" w:cs="Times New Roman"/>
          <w:sz w:val="24"/>
          <w:szCs w:val="24"/>
        </w:rPr>
        <w:t xml:space="preserve">semi-structured program including “walk and talks,” academic support, dinner and other prosocial activities. </w:t>
      </w:r>
      <w:r w:rsidR="00FA7EC5">
        <w:rPr>
          <w:rFonts w:ascii="Times New Roman" w:eastAsia="Calibri" w:hAnsi="Times New Roman" w:cs="Times New Roman"/>
          <w:sz w:val="24"/>
          <w:szCs w:val="24"/>
        </w:rPr>
        <w:t xml:space="preserve">Youth are constantly encouraged to engage in </w:t>
      </w:r>
      <w:r w:rsidR="00C01725">
        <w:rPr>
          <w:rFonts w:ascii="Times New Roman" w:eastAsia="Calibri" w:hAnsi="Times New Roman" w:cs="Times New Roman"/>
          <w:sz w:val="24"/>
          <w:szCs w:val="24"/>
        </w:rPr>
        <w:t xml:space="preserve">the mentoring </w:t>
      </w:r>
      <w:r w:rsidR="00FA7EC5">
        <w:rPr>
          <w:rFonts w:ascii="Times New Roman" w:eastAsia="Calibri" w:hAnsi="Times New Roman" w:cs="Times New Roman"/>
          <w:sz w:val="24"/>
          <w:szCs w:val="24"/>
        </w:rPr>
        <w:t>community so they may gain a sense of belonging and mattering, develop social skills, and realize leadership skills.</w:t>
      </w:r>
      <w:r>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In addition, there are</w:t>
      </w:r>
      <w:r>
        <w:rPr>
          <w:rFonts w:ascii="Times New Roman" w:eastAsia="Calibri" w:hAnsi="Times New Roman" w:cs="Times New Roman"/>
          <w:sz w:val="24"/>
          <w:szCs w:val="24"/>
        </w:rPr>
        <w:t xml:space="preserve"> Marriage and Family Therapist (MFT) students and other trained staff around to help support youth and mentors. The MFT students and staff are trained to facilitate relationships between the mentors and mentees at CC.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w:t>
      </w:r>
      <w:r w:rsidRPr="00A27726">
        <w:rPr>
          <w:rFonts w:ascii="Times New Roman" w:eastAsia="Calibri" w:hAnsi="Times New Roman" w:cs="Times New Roman"/>
          <w:sz w:val="24"/>
          <w:szCs w:val="24"/>
        </w:rPr>
        <w:lastRenderedPageBreak/>
        <w:t xml:space="preserve">program together. The second involved nesting 4 mentor-mentee pairs </w:t>
      </w:r>
      <w:r w:rsidR="00D54476">
        <w:rPr>
          <w:rFonts w:ascii="Times New Roman" w:eastAsia="Calibri" w:hAnsi="Times New Roman" w:cs="Times New Roman"/>
          <w:sz w:val="24"/>
          <w:szCs w:val="24"/>
        </w:rPr>
        <w:t xml:space="preserve">which were called </w:t>
      </w:r>
      <w:r w:rsidRPr="00A27726">
        <w:rPr>
          <w:rFonts w:ascii="Times New Roman" w:eastAsia="Calibri" w:hAnsi="Times New Roman" w:cs="Times New Roman"/>
          <w:sz w:val="24"/>
          <w:szCs w:val="24"/>
        </w:rPr>
        <w:t xml:space="preserve">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6593EAAF"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r w:rsidR="00C866CD">
        <w:rPr>
          <w:rFonts w:ascii="Times New Roman" w:eastAsia="Calibri" w:hAnsi="Times New Roman" w:cs="Times New Roman"/>
          <w:sz w:val="24"/>
          <w:szCs w:val="24"/>
        </w:rPr>
        <w:t>takes 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r w:rsidR="00C96C80">
        <w:rPr>
          <w:rFonts w:ascii="Times New Roman" w:eastAsia="Calibri" w:hAnsi="Times New Roman" w:cs="Times New Roman"/>
          <w:sz w:val="24"/>
          <w:szCs w:val="24"/>
        </w:rPr>
        <w:t xml:space="preserve"> (12 weeks)</w:t>
      </w:r>
      <w:r w:rsidRPr="00A27726">
        <w:rPr>
          <w:rFonts w:ascii="Times New Roman" w:eastAsia="Calibri" w:hAnsi="Times New Roman" w:cs="Times New Roman"/>
          <w:sz w:val="24"/>
          <w:szCs w:val="24"/>
        </w:rPr>
        <w:t xml:space="preserve">, with each mentee 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 xml:space="preserve">Each semester, two of the nights were randomly assigned to the traditional dyadic mentoring condition, and two of the nights were randomly assigned to the mentor family condition.  </w:t>
      </w:r>
      <w:r w:rsidR="00C02760">
        <w:rPr>
          <w:rFonts w:ascii="Times New Roman" w:eastAsia="Calibri" w:hAnsi="Times New Roman" w:cs="Times New Roman"/>
          <w:sz w:val="24"/>
          <w:szCs w:val="24"/>
        </w:rPr>
        <w:t xml:space="preserve">Only the control group </w:t>
      </w:r>
      <w:r w:rsidR="00C01725">
        <w:rPr>
          <w:rFonts w:ascii="Times New Roman" w:eastAsia="Calibri" w:hAnsi="Times New Roman" w:cs="Times New Roman"/>
          <w:sz w:val="24"/>
          <w:szCs w:val="24"/>
        </w:rPr>
        <w:t>will be utilized for the proposed study</w:t>
      </w:r>
      <w:r w:rsidR="00C02760">
        <w:rPr>
          <w:rFonts w:ascii="Times New Roman" w:eastAsia="Calibri" w:hAnsi="Times New Roman" w:cs="Times New Roman"/>
          <w:sz w:val="24"/>
          <w:szCs w:val="24"/>
        </w:rPr>
        <w:t xml:space="preserve">. This decision was made because the control group more accurately reflects most group mentoring programs. </w:t>
      </w:r>
      <w:r w:rsidR="00C01725">
        <w:rPr>
          <w:rFonts w:ascii="Times New Roman" w:eastAsia="Calibri" w:hAnsi="Times New Roman" w:cs="Times New Roman"/>
          <w:sz w:val="24"/>
          <w:szCs w:val="24"/>
        </w:rPr>
        <w:t>Thus, the results from my</w:t>
      </w:r>
      <w:r w:rsidR="00C02760">
        <w:rPr>
          <w:rFonts w:ascii="Times New Roman" w:eastAsia="Calibri" w:hAnsi="Times New Roman" w:cs="Times New Roman"/>
          <w:sz w:val="24"/>
          <w:szCs w:val="24"/>
        </w:rPr>
        <w:t xml:space="preserve"> thesis will be more generalizable to other group mentoring programs.</w:t>
      </w:r>
    </w:p>
    <w:p w14:paraId="36E9EE3C" w14:textId="77777777" w:rsidR="00C866CD" w:rsidRPr="00A27726" w:rsidRDefault="007E5C1B" w:rsidP="00C866CD">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769F261F" w:rsidR="00931F99" w:rsidRPr="00A27726" w:rsidRDefault="00931F99" w:rsidP="00AC27DB">
      <w:pPr>
        <w:spacing w:after="0" w:line="480" w:lineRule="auto"/>
        <w:ind w:firstLine="720"/>
        <w:contextualSpacing/>
        <w:rPr>
          <w:rFonts w:ascii="Times New Roman" w:eastAsia="Calibri" w:hAnsi="Times New Roman" w:cs="Times New Roman"/>
          <w:sz w:val="24"/>
          <w:szCs w:val="24"/>
        </w:rPr>
      </w:pP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83" w:name="_Toc42774671"/>
      <w:r w:rsidRPr="00A27726">
        <w:rPr>
          <w:rFonts w:ascii="Times New Roman" w:eastAsia="Calibri" w:hAnsi="Times New Roman" w:cs="Times New Roman"/>
          <w:b/>
          <w:bCs/>
          <w:color w:val="auto"/>
          <w:sz w:val="24"/>
          <w:szCs w:val="24"/>
        </w:rPr>
        <w:lastRenderedPageBreak/>
        <w:t>Measures</w:t>
      </w:r>
      <w:bookmarkEnd w:id="83"/>
    </w:p>
    <w:p w14:paraId="7E79F74A" w14:textId="4EB7C75E"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w:t>
      </w:r>
      <w:r w:rsidR="00B561ED">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CC. </w:t>
      </w:r>
      <w:r w:rsidR="00DD7DC8">
        <w:rPr>
          <w:rFonts w:ascii="Times New Roman" w:eastAsia="Calibri" w:hAnsi="Times New Roman" w:cs="Times New Roman"/>
          <w:sz w:val="24"/>
          <w:szCs w:val="24"/>
        </w:rPr>
        <w:t>S</w:t>
      </w:r>
      <w:r w:rsidR="00DD7DC8" w:rsidRPr="00A27726">
        <w:rPr>
          <w:rFonts w:ascii="Times New Roman" w:eastAsia="Calibri" w:hAnsi="Times New Roman" w:cs="Times New Roman"/>
          <w:sz w:val="24"/>
          <w:szCs w:val="24"/>
        </w:rPr>
        <w:t xml:space="preserve">urveys were provided at </w:t>
      </w:r>
      <w:r w:rsidR="00DD7DC8">
        <w:rPr>
          <w:rFonts w:ascii="Times New Roman" w:eastAsia="Calibri" w:hAnsi="Times New Roman" w:cs="Times New Roman"/>
          <w:sz w:val="24"/>
          <w:szCs w:val="24"/>
        </w:rPr>
        <w:t xml:space="preserve">intake (Baseline; wave 0), </w:t>
      </w:r>
      <w:r w:rsidRPr="00A27726">
        <w:rPr>
          <w:rFonts w:ascii="Times New Roman" w:eastAsia="Calibri" w:hAnsi="Times New Roman" w:cs="Times New Roman"/>
          <w:sz w:val="24"/>
          <w:szCs w:val="24"/>
        </w:rPr>
        <w:t>week 1 (</w:t>
      </w:r>
      <w:r w:rsidR="001941B5" w:rsidRPr="00A27726">
        <w:rPr>
          <w:rFonts w:ascii="Times New Roman" w:eastAsia="Calibri" w:hAnsi="Times New Roman" w:cs="Times New Roman"/>
          <w:sz w:val="24"/>
          <w:szCs w:val="24"/>
        </w:rPr>
        <w:t>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7B683644" w14:textId="1EB142BB" w:rsidR="00DD7DC8" w:rsidRPr="006C2B93" w:rsidRDefault="00DD7DC8" w:rsidP="00AC27DB">
      <w:pPr>
        <w:pStyle w:val="Heading3"/>
        <w:spacing w:line="480" w:lineRule="auto"/>
        <w:rPr>
          <w:rFonts w:ascii="Times New Roman" w:eastAsia="Calibri" w:hAnsi="Times New Roman" w:cs="Times New Roman"/>
          <w:color w:val="auto"/>
          <w:rPrChange w:id="84" w:author="Yetz,Neil" w:date="2020-06-11T09:38:00Z">
            <w:rPr>
              <w:rFonts w:ascii="Times New Roman" w:eastAsia="Calibri" w:hAnsi="Times New Roman" w:cs="Times New Roman"/>
            </w:rPr>
          </w:rPrChange>
        </w:rPr>
      </w:pPr>
      <w:bookmarkStart w:id="85" w:name="_Toc42774672"/>
      <w:r w:rsidRPr="006C2B93">
        <w:rPr>
          <w:rFonts w:ascii="Times New Roman" w:eastAsia="Calibri" w:hAnsi="Times New Roman" w:cs="Times New Roman"/>
          <w:i/>
          <w:iCs/>
          <w:color w:val="auto"/>
          <w:rPrChange w:id="86" w:author="Yetz,Neil" w:date="2020-06-11T09:38:00Z">
            <w:rPr>
              <w:rFonts w:ascii="Times New Roman" w:eastAsia="Calibri" w:hAnsi="Times New Roman" w:cs="Times New Roman"/>
              <w:i/>
              <w:iCs/>
            </w:rPr>
          </w:rPrChange>
        </w:rPr>
        <w:t>Demographics</w:t>
      </w:r>
      <w:bookmarkEnd w:id="85"/>
    </w:p>
    <w:p w14:paraId="1159BEE0" w14:textId="588B5948" w:rsidR="00DD7DC8" w:rsidRPr="00DD7DC8" w:rsidRDefault="00DD7DC8" w:rsidP="00AC27D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All youth demographics were collected at </w:t>
      </w:r>
      <w:r w:rsidR="0031183D">
        <w:rPr>
          <w:rFonts w:ascii="Times New Roman" w:eastAsia="Calibri" w:hAnsi="Times New Roman" w:cs="Times New Roman"/>
          <w:sz w:val="24"/>
          <w:szCs w:val="24"/>
        </w:rPr>
        <w:t>program intake (wave 0)</w:t>
      </w:r>
      <w:r>
        <w:rPr>
          <w:rFonts w:ascii="Times New Roman" w:eastAsia="Calibri" w:hAnsi="Times New Roman" w:cs="Times New Roman"/>
          <w:sz w:val="24"/>
          <w:szCs w:val="24"/>
        </w:rPr>
        <w:t>. Youth reported on their own primary demographic characteristics including age (11-18) and race/ethnicity. Parents reported child SES</w:t>
      </w:r>
      <w:r w:rsidR="0031183D">
        <w:rPr>
          <w:rFonts w:ascii="Times New Roman" w:eastAsia="Calibri" w:hAnsi="Times New Roman" w:cs="Times New Roman"/>
          <w:sz w:val="24"/>
          <w:szCs w:val="24"/>
        </w:rPr>
        <w:t xml:space="preserve"> demographics </w:t>
      </w:r>
      <w:r w:rsidR="00AC27DB">
        <w:rPr>
          <w:rFonts w:ascii="Times New Roman" w:eastAsia="Calibri" w:hAnsi="Times New Roman" w:cs="Times New Roman"/>
          <w:sz w:val="24"/>
          <w:szCs w:val="24"/>
        </w:rPr>
        <w:t>(s</w:t>
      </w:r>
      <w:r w:rsidR="0031183D">
        <w:rPr>
          <w:rFonts w:ascii="Times New Roman" w:eastAsia="Calibri" w:hAnsi="Times New Roman" w:cs="Times New Roman"/>
          <w:sz w:val="24"/>
          <w:szCs w:val="24"/>
        </w:rPr>
        <w:t xml:space="preserve">uch as household income) and youth social emotional skills. </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87" w:name="_Toc42774673"/>
      <w:r w:rsidRPr="00A27726">
        <w:rPr>
          <w:rFonts w:ascii="Times New Roman" w:eastAsia="Calibri" w:hAnsi="Times New Roman" w:cs="Times New Roman"/>
          <w:i/>
          <w:iCs/>
          <w:color w:val="auto"/>
        </w:rPr>
        <w:t>Belongingness</w:t>
      </w:r>
      <w:bookmarkEnd w:id="87"/>
      <w:r w:rsidRPr="00A27726">
        <w:rPr>
          <w:rFonts w:ascii="Times New Roman" w:eastAsia="Calibri" w:hAnsi="Times New Roman" w:cs="Times New Roman"/>
          <w:i/>
          <w:iCs/>
        </w:rPr>
        <w:t xml:space="preserve"> </w:t>
      </w:r>
    </w:p>
    <w:p w14:paraId="0629D6A3" w14:textId="0FB331D1"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This measure was distributed at wave</w:t>
      </w:r>
      <w:r w:rsidR="002C3430">
        <w:rPr>
          <w:rFonts w:ascii="Times New Roman" w:eastAsia="Calibri" w:hAnsi="Times New Roman" w:cs="Times New Roman"/>
          <w:sz w:val="24"/>
          <w:szCs w:val="24"/>
        </w:rPr>
        <w:t xml:space="preserve"> 1-5</w:t>
      </w:r>
      <w:r w:rsidR="00911610" w:rsidRPr="00A27726">
        <w:rPr>
          <w:rFonts w:ascii="Times New Roman" w:eastAsia="Calibri" w:hAnsi="Times New Roman" w:cs="Times New Roman"/>
          <w:sz w:val="24"/>
          <w:szCs w:val="24"/>
        </w:rPr>
        <w:t xml:space="preserve">. At wave 1, youth participants were asked about their expectations to belong (i.e. “I feel like I will belong at Campus Connections”). For all other weeks, youth were asked about their present feelings of belongingness in the program (i.e. “I belong at Campus Connections”). </w:t>
      </w:r>
      <w:r w:rsidR="00836E44">
        <w:rPr>
          <w:rFonts w:ascii="Times New Roman" w:eastAsia="Calibri" w:hAnsi="Times New Roman" w:cs="Times New Roman"/>
          <w:sz w:val="24"/>
          <w:szCs w:val="24"/>
        </w:rPr>
        <w:t>Cronbach’s alpha was adequate at all five time points</w:t>
      </w:r>
      <w:r w:rsidR="00911610" w:rsidRPr="00A27726">
        <w:rPr>
          <w:rFonts w:ascii="Times New Roman" w:eastAsia="Calibri" w:hAnsi="Times New Roman" w:cs="Times New Roman"/>
          <w:sz w:val="24"/>
          <w:szCs w:val="24"/>
        </w:rPr>
        <w:t xml:space="preserve">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88" w:name="_Toc42774674"/>
      <w:r w:rsidRPr="00A27726">
        <w:rPr>
          <w:rFonts w:ascii="Times New Roman" w:eastAsia="Calibri" w:hAnsi="Times New Roman" w:cs="Times New Roman"/>
          <w:i/>
          <w:iCs/>
          <w:color w:val="auto"/>
        </w:rPr>
        <w:t>Social Network</w:t>
      </w:r>
      <w:bookmarkEnd w:id="88"/>
    </w:p>
    <w:p w14:paraId="603E45A9" w14:textId="79008299"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w:t>
      </w:r>
      <w:r w:rsidR="005076FE" w:rsidRPr="00A27726">
        <w:rPr>
          <w:rFonts w:ascii="Times New Roman" w:eastAsia="Calibri" w:hAnsi="Times New Roman" w:cs="Times New Roman"/>
          <w:sz w:val="24"/>
          <w:szCs w:val="24"/>
        </w:rPr>
        <w:lastRenderedPageBreak/>
        <w:t>relationship with. Youth were then asked to rate the relationship</w:t>
      </w:r>
      <w:r w:rsidR="00836E44">
        <w:rPr>
          <w:rFonts w:ascii="Times New Roman" w:eastAsia="Calibri" w:hAnsi="Times New Roman" w:cs="Times New Roman"/>
          <w:sz w:val="24"/>
          <w:szCs w:val="24"/>
        </w:rPr>
        <w:t xml:space="preserve"> with each selected individual</w:t>
      </w:r>
      <w:r w:rsidR="005076FE" w:rsidRPr="00A27726">
        <w:rPr>
          <w:rFonts w:ascii="Times New Roman" w:eastAsia="Calibri" w:hAnsi="Times New Roman" w:cs="Times New Roman"/>
          <w:sz w:val="24"/>
          <w:szCs w:val="24"/>
        </w:rPr>
        <w:t xml:space="preserve"> on a scale of 1-10. </w:t>
      </w:r>
    </w:p>
    <w:p w14:paraId="742B5D4B" w14:textId="0B4C6DDA" w:rsidR="004114E3" w:rsidRDefault="004114E3" w:rsidP="009750A4">
      <w:pPr>
        <w:spacing w:after="0" w:line="480" w:lineRule="auto"/>
        <w:ind w:firstLine="720"/>
        <w:contextualSpacing/>
        <w:rPr>
          <w:ins w:id="89" w:author="Yetz,Neil" w:date="2020-06-10T14:09:00Z"/>
          <w:rFonts w:ascii="Times New Roman" w:eastAsia="Calibri" w:hAnsi="Times New Roman" w:cs="Times New Roman"/>
          <w:sz w:val="24"/>
          <w:szCs w:val="24"/>
        </w:rPr>
      </w:pPr>
      <w:r>
        <w:rPr>
          <w:rFonts w:ascii="Times New Roman" w:eastAsia="Calibri" w:hAnsi="Times New Roman" w:cs="Times New Roman"/>
          <w:sz w:val="24"/>
          <w:szCs w:val="24"/>
        </w:rPr>
        <w:t xml:space="preserve">From these data </w:t>
      </w:r>
      <w:r w:rsidR="00836E44">
        <w:rPr>
          <w:rFonts w:ascii="Times New Roman" w:eastAsia="Calibri" w:hAnsi="Times New Roman" w:cs="Times New Roman"/>
          <w:sz w:val="24"/>
          <w:szCs w:val="24"/>
        </w:rPr>
        <w:t>the following individual network statistics will be calculated:</w:t>
      </w:r>
      <w:r w:rsidR="00585917">
        <w:rPr>
          <w:rFonts w:ascii="Times New Roman" w:eastAsia="Calibri" w:hAnsi="Times New Roman" w:cs="Times New Roman"/>
          <w:sz w:val="24"/>
          <w:szCs w:val="24"/>
        </w:rPr>
        <w:t xml:space="preserve"> </w:t>
      </w:r>
      <w:r w:rsidR="00585917" w:rsidRPr="00AC27DB">
        <w:rPr>
          <w:rFonts w:ascii="Times New Roman" w:eastAsia="Calibri" w:hAnsi="Times New Roman" w:cs="Times New Roman"/>
          <w:i/>
          <w:iCs/>
          <w:sz w:val="24"/>
          <w:szCs w:val="24"/>
        </w:rPr>
        <w:t>Inbound connections</w:t>
      </w:r>
      <w:r w:rsidR="00585917">
        <w:rPr>
          <w:rFonts w:ascii="Times New Roman" w:eastAsia="Calibri" w:hAnsi="Times New Roman" w:cs="Times New Roman"/>
          <w:sz w:val="24"/>
          <w:szCs w:val="24"/>
        </w:rPr>
        <w:t xml:space="preserve"> and </w:t>
      </w:r>
      <w:r w:rsidR="00585917" w:rsidRPr="00AC27DB">
        <w:rPr>
          <w:rFonts w:ascii="Times New Roman" w:eastAsia="Calibri" w:hAnsi="Times New Roman" w:cs="Times New Roman"/>
          <w:i/>
          <w:iCs/>
          <w:sz w:val="24"/>
          <w:szCs w:val="24"/>
        </w:rPr>
        <w:t>outbound connections</w:t>
      </w:r>
      <w:r w:rsidR="00585917">
        <w:rPr>
          <w:rFonts w:ascii="Times New Roman" w:eastAsia="Calibri" w:hAnsi="Times New Roman" w:cs="Times New Roman"/>
          <w:sz w:val="24"/>
          <w:szCs w:val="24"/>
        </w:rPr>
        <w:t>. Inbound connections are connection</w:t>
      </w:r>
      <w:r w:rsidR="00B650F4">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that someone else chose towards the </w:t>
      </w:r>
      <w:r w:rsidR="00005A58">
        <w:rPr>
          <w:rFonts w:ascii="Times New Roman" w:eastAsia="Calibri" w:hAnsi="Times New Roman" w:cs="Times New Roman"/>
          <w:sz w:val="24"/>
          <w:szCs w:val="24"/>
        </w:rPr>
        <w:t>individual of interest</w:t>
      </w:r>
      <w:r w:rsidR="00585917">
        <w:rPr>
          <w:rFonts w:ascii="Times New Roman" w:eastAsia="Calibri" w:hAnsi="Times New Roman" w:cs="Times New Roman"/>
          <w:sz w:val="24"/>
          <w:szCs w:val="24"/>
        </w:rPr>
        <w:t xml:space="preserve"> (</w:t>
      </w:r>
      <w:del w:id="90" w:author="Yetz,Neil" w:date="2020-06-10T13:51:00Z">
        <w:r w:rsidR="00585917" w:rsidDel="00207255">
          <w:rPr>
            <w:rFonts w:ascii="Times New Roman" w:eastAsia="Calibri" w:hAnsi="Times New Roman" w:cs="Times New Roman"/>
            <w:sz w:val="24"/>
            <w:szCs w:val="24"/>
          </w:rPr>
          <w:delText xml:space="preserve">The </w:delText>
        </w:r>
      </w:del>
      <w:ins w:id="91" w:author="Yetz,Neil" w:date="2020-06-10T13:51:00Z">
        <w:r w:rsidR="00207255">
          <w:rPr>
            <w:rFonts w:ascii="Times New Roman" w:eastAsia="Calibri" w:hAnsi="Times New Roman" w:cs="Times New Roman"/>
            <w:sz w:val="24"/>
            <w:szCs w:val="24"/>
          </w:rPr>
          <w:t>th</w:t>
        </w:r>
        <w:r w:rsidR="00207255">
          <w:rPr>
            <w:rFonts w:ascii="Times New Roman" w:eastAsia="Calibri" w:hAnsi="Times New Roman" w:cs="Times New Roman"/>
            <w:sz w:val="24"/>
            <w:szCs w:val="24"/>
          </w:rPr>
          <w:t xml:space="preserve">e </w:t>
        </w:r>
      </w:ins>
      <w:r w:rsidR="00585917">
        <w:rPr>
          <w:rFonts w:ascii="Times New Roman" w:eastAsia="Calibri" w:hAnsi="Times New Roman" w:cs="Times New Roman"/>
          <w:sz w:val="24"/>
          <w:szCs w:val="24"/>
        </w:rPr>
        <w:t xml:space="preserve">arrow </w:t>
      </w:r>
      <w:del w:id="92" w:author="Yetz,Neil" w:date="2020-06-10T14:03:00Z">
        <w:r w:rsidR="00585917" w:rsidDel="009750A4">
          <w:rPr>
            <w:rFonts w:ascii="Times New Roman" w:eastAsia="Calibri" w:hAnsi="Times New Roman" w:cs="Times New Roman"/>
            <w:sz w:val="24"/>
            <w:szCs w:val="24"/>
          </w:rPr>
          <w:delText xml:space="preserve">is </w:delText>
        </w:r>
      </w:del>
      <w:r w:rsidR="00585917">
        <w:rPr>
          <w:rFonts w:ascii="Times New Roman" w:eastAsia="Calibri" w:hAnsi="Times New Roman" w:cs="Times New Roman"/>
          <w:sz w:val="24"/>
          <w:szCs w:val="24"/>
        </w:rPr>
        <w:t>point</w:t>
      </w:r>
      <w:ins w:id="93" w:author="Yetz,Neil" w:date="2020-06-10T14:03:00Z">
        <w:r w:rsidR="009750A4">
          <w:rPr>
            <w:rFonts w:ascii="Times New Roman" w:eastAsia="Calibri" w:hAnsi="Times New Roman" w:cs="Times New Roman"/>
            <w:sz w:val="24"/>
            <w:szCs w:val="24"/>
          </w:rPr>
          <w:t>s</w:t>
        </w:r>
      </w:ins>
      <w:r w:rsidR="00585917">
        <w:rPr>
          <w:rFonts w:ascii="Times New Roman" w:eastAsia="Calibri" w:hAnsi="Times New Roman" w:cs="Times New Roman"/>
          <w:sz w:val="24"/>
          <w:szCs w:val="24"/>
        </w:rPr>
        <w:t xml:space="preserve"> into the ego of interest).</w:t>
      </w:r>
      <w:ins w:id="94" w:author="Yetz,Neil" w:date="2020-06-10T13:52:00Z">
        <w:r w:rsidR="00207255">
          <w:rPr>
            <w:rFonts w:ascii="Times New Roman" w:eastAsia="Calibri" w:hAnsi="Times New Roman" w:cs="Times New Roman"/>
            <w:sz w:val="24"/>
            <w:szCs w:val="24"/>
          </w:rPr>
          <w:t xml:space="preserve"> </w:t>
        </w:r>
        <w:bookmarkStart w:id="95" w:name="_Hlk42689848"/>
        <w:r w:rsidR="00207255">
          <w:rPr>
            <w:rFonts w:ascii="Times New Roman" w:eastAsia="Calibri" w:hAnsi="Times New Roman" w:cs="Times New Roman"/>
            <w:sz w:val="24"/>
            <w:szCs w:val="24"/>
          </w:rPr>
          <w:t>Specifically, the inbound connections will be the</w:t>
        </w:r>
      </w:ins>
      <w:ins w:id="96" w:author="Yetz,Neil" w:date="2020-06-10T13:54:00Z">
        <w:r w:rsidR="00207255">
          <w:rPr>
            <w:rFonts w:ascii="Times New Roman" w:eastAsia="Calibri" w:hAnsi="Times New Roman" w:cs="Times New Roman"/>
            <w:sz w:val="24"/>
            <w:szCs w:val="24"/>
          </w:rPr>
          <w:t xml:space="preserve"> strength of ties that other individuals </w:t>
        </w:r>
      </w:ins>
      <w:ins w:id="97" w:author="Yetz,Neil" w:date="2020-06-10T13:55:00Z">
        <w:r w:rsidR="00207255">
          <w:rPr>
            <w:rFonts w:ascii="Times New Roman" w:eastAsia="Calibri" w:hAnsi="Times New Roman" w:cs="Times New Roman"/>
            <w:sz w:val="24"/>
            <w:szCs w:val="24"/>
          </w:rPr>
          <w:t xml:space="preserve">indicate towards the person of interest. For example, if </w:t>
        </w:r>
      </w:ins>
      <w:ins w:id="98" w:author="Yetz,Neil" w:date="2020-06-10T14:02:00Z">
        <w:r w:rsidR="009750A4">
          <w:rPr>
            <w:rFonts w:ascii="Times New Roman" w:eastAsia="Calibri" w:hAnsi="Times New Roman" w:cs="Times New Roman"/>
            <w:sz w:val="24"/>
            <w:szCs w:val="24"/>
          </w:rPr>
          <w:t>three</w:t>
        </w:r>
      </w:ins>
      <w:ins w:id="99" w:author="Yetz,Neil" w:date="2020-06-10T13:55:00Z">
        <w:r w:rsidR="00207255">
          <w:rPr>
            <w:rFonts w:ascii="Times New Roman" w:eastAsia="Calibri" w:hAnsi="Times New Roman" w:cs="Times New Roman"/>
            <w:sz w:val="24"/>
            <w:szCs w:val="24"/>
          </w:rPr>
          <w:t xml:space="preserve"> individual</w:t>
        </w:r>
      </w:ins>
      <w:ins w:id="100" w:author="Yetz,Neil" w:date="2020-06-10T14:02:00Z">
        <w:r w:rsidR="009750A4">
          <w:rPr>
            <w:rFonts w:ascii="Times New Roman" w:eastAsia="Calibri" w:hAnsi="Times New Roman" w:cs="Times New Roman"/>
            <w:sz w:val="24"/>
            <w:szCs w:val="24"/>
          </w:rPr>
          <w:t>s</w:t>
        </w:r>
      </w:ins>
      <w:ins w:id="101" w:author="Yetz,Neil" w:date="2020-06-10T13:55:00Z">
        <w:r w:rsidR="00207255">
          <w:rPr>
            <w:rFonts w:ascii="Times New Roman" w:eastAsia="Calibri" w:hAnsi="Times New Roman" w:cs="Times New Roman"/>
            <w:sz w:val="24"/>
            <w:szCs w:val="24"/>
          </w:rPr>
          <w:t xml:space="preserve"> </w:t>
        </w:r>
      </w:ins>
      <w:ins w:id="102" w:author="Yetz,Neil" w:date="2020-06-10T14:02:00Z">
        <w:r w:rsidR="009750A4">
          <w:rPr>
            <w:rFonts w:ascii="Times New Roman" w:eastAsia="Calibri" w:hAnsi="Times New Roman" w:cs="Times New Roman"/>
            <w:sz w:val="24"/>
            <w:szCs w:val="24"/>
          </w:rPr>
          <w:t>each indicated a connection with the individual of interest and each of those</w:t>
        </w:r>
      </w:ins>
      <w:ins w:id="103" w:author="Yetz,Neil" w:date="2020-06-10T13:55:00Z">
        <w:r w:rsidR="00207255">
          <w:rPr>
            <w:rFonts w:ascii="Times New Roman" w:eastAsia="Calibri" w:hAnsi="Times New Roman" w:cs="Times New Roman"/>
            <w:sz w:val="24"/>
            <w:szCs w:val="24"/>
          </w:rPr>
          <w:t xml:space="preserve"> three ties </w:t>
        </w:r>
      </w:ins>
      <w:ins w:id="104" w:author="Yetz,Neil" w:date="2020-06-10T14:02:00Z">
        <w:r w:rsidR="009750A4">
          <w:rPr>
            <w:rFonts w:ascii="Times New Roman" w:eastAsia="Calibri" w:hAnsi="Times New Roman" w:cs="Times New Roman"/>
            <w:sz w:val="24"/>
            <w:szCs w:val="24"/>
          </w:rPr>
          <w:t>had</w:t>
        </w:r>
      </w:ins>
      <w:ins w:id="105" w:author="Yetz,Neil" w:date="2020-06-10T13:55:00Z">
        <w:r w:rsidR="00207255">
          <w:rPr>
            <w:rFonts w:ascii="Times New Roman" w:eastAsia="Calibri" w:hAnsi="Times New Roman" w:cs="Times New Roman"/>
            <w:sz w:val="24"/>
            <w:szCs w:val="24"/>
          </w:rPr>
          <w:t xml:space="preserve"> a strength of </w:t>
        </w:r>
      </w:ins>
      <w:ins w:id="106" w:author="Yetz,Neil" w:date="2020-06-10T13:56:00Z">
        <w:r w:rsidR="00207255">
          <w:rPr>
            <w:rFonts w:ascii="Times New Roman" w:eastAsia="Calibri" w:hAnsi="Times New Roman" w:cs="Times New Roman"/>
            <w:sz w:val="24"/>
            <w:szCs w:val="24"/>
          </w:rPr>
          <w:t>5</w:t>
        </w:r>
      </w:ins>
      <w:ins w:id="107" w:author="Yetz,Neil" w:date="2020-06-10T14:02:00Z">
        <w:r w:rsidR="009750A4">
          <w:rPr>
            <w:rFonts w:ascii="Times New Roman" w:eastAsia="Calibri" w:hAnsi="Times New Roman" w:cs="Times New Roman"/>
            <w:sz w:val="24"/>
            <w:szCs w:val="24"/>
          </w:rPr>
          <w:t>,</w:t>
        </w:r>
      </w:ins>
      <w:ins w:id="108" w:author="Yetz,Neil" w:date="2020-06-10T13:56:00Z">
        <w:r w:rsidR="00207255">
          <w:rPr>
            <w:rFonts w:ascii="Times New Roman" w:eastAsia="Calibri" w:hAnsi="Times New Roman" w:cs="Times New Roman"/>
            <w:sz w:val="24"/>
            <w:szCs w:val="24"/>
          </w:rPr>
          <w:t xml:space="preserve"> then the total strength of inbound ties will be 15.</w:t>
        </w:r>
      </w:ins>
      <w:r w:rsidR="00585917">
        <w:rPr>
          <w:rFonts w:ascii="Times New Roman" w:eastAsia="Calibri" w:hAnsi="Times New Roman" w:cs="Times New Roman"/>
          <w:sz w:val="24"/>
          <w:szCs w:val="24"/>
        </w:rPr>
        <w:t xml:space="preserve"> </w:t>
      </w:r>
      <w:bookmarkEnd w:id="95"/>
      <w:r w:rsidR="00585917">
        <w:rPr>
          <w:rFonts w:ascii="Times New Roman" w:eastAsia="Calibri" w:hAnsi="Times New Roman" w:cs="Times New Roman"/>
          <w:sz w:val="24"/>
          <w:szCs w:val="24"/>
        </w:rPr>
        <w:t xml:space="preserve">Outbound connections are those that the </w:t>
      </w:r>
      <w:r w:rsidR="00005A58">
        <w:rPr>
          <w:rFonts w:ascii="Times New Roman" w:eastAsia="Calibri" w:hAnsi="Times New Roman" w:cs="Times New Roman"/>
          <w:sz w:val="24"/>
          <w:szCs w:val="24"/>
        </w:rPr>
        <w:t xml:space="preserve">individual </w:t>
      </w:r>
      <w:r w:rsidR="00585917">
        <w:rPr>
          <w:rFonts w:ascii="Times New Roman" w:eastAsia="Calibri" w:hAnsi="Times New Roman" w:cs="Times New Roman"/>
          <w:sz w:val="24"/>
          <w:szCs w:val="24"/>
        </w:rPr>
        <w:t xml:space="preserve">of interest is choosing </w:t>
      </w:r>
      <w:r w:rsidR="00005A58">
        <w:rPr>
          <w:rFonts w:ascii="Times New Roman" w:eastAsia="Calibri" w:hAnsi="Times New Roman" w:cs="Times New Roman"/>
          <w:sz w:val="24"/>
          <w:szCs w:val="24"/>
        </w:rPr>
        <w:t xml:space="preserve">towards </w:t>
      </w:r>
      <w:r w:rsidR="00585917">
        <w:rPr>
          <w:rFonts w:ascii="Times New Roman" w:eastAsia="Calibri" w:hAnsi="Times New Roman" w:cs="Times New Roman"/>
          <w:sz w:val="24"/>
          <w:szCs w:val="24"/>
        </w:rPr>
        <w:t>another individual (</w:t>
      </w:r>
      <w:del w:id="109" w:author="Yetz,Neil" w:date="2020-06-10T13:51:00Z">
        <w:r w:rsidR="00585917" w:rsidDel="00207255">
          <w:rPr>
            <w:rFonts w:ascii="Times New Roman" w:eastAsia="Calibri" w:hAnsi="Times New Roman" w:cs="Times New Roman"/>
            <w:sz w:val="24"/>
            <w:szCs w:val="24"/>
          </w:rPr>
          <w:delText xml:space="preserve">The </w:delText>
        </w:r>
      </w:del>
      <w:ins w:id="110" w:author="Yetz,Neil" w:date="2020-06-10T13:51:00Z">
        <w:r w:rsidR="00207255">
          <w:rPr>
            <w:rFonts w:ascii="Times New Roman" w:eastAsia="Calibri" w:hAnsi="Times New Roman" w:cs="Times New Roman"/>
            <w:sz w:val="24"/>
            <w:szCs w:val="24"/>
          </w:rPr>
          <w:t>th</w:t>
        </w:r>
        <w:r w:rsidR="00207255">
          <w:rPr>
            <w:rFonts w:ascii="Times New Roman" w:eastAsia="Calibri" w:hAnsi="Times New Roman" w:cs="Times New Roman"/>
            <w:sz w:val="24"/>
            <w:szCs w:val="24"/>
          </w:rPr>
          <w:t xml:space="preserve">e </w:t>
        </w:r>
      </w:ins>
      <w:r w:rsidR="00585917">
        <w:rPr>
          <w:rFonts w:ascii="Times New Roman" w:eastAsia="Calibri" w:hAnsi="Times New Roman" w:cs="Times New Roman"/>
          <w:sz w:val="24"/>
          <w:szCs w:val="24"/>
        </w:rPr>
        <w:t>arrow is pointing out of the ego).</w:t>
      </w:r>
      <w:ins w:id="111" w:author="Yetz,Neil" w:date="2020-06-10T13:57:00Z">
        <w:r w:rsidR="00207255" w:rsidRPr="00207255">
          <w:rPr>
            <w:rFonts w:ascii="Times New Roman" w:eastAsia="Calibri" w:hAnsi="Times New Roman" w:cs="Times New Roman"/>
            <w:sz w:val="24"/>
            <w:szCs w:val="24"/>
          </w:rPr>
          <w:t xml:space="preserve"> </w:t>
        </w:r>
        <w:r w:rsidR="00207255" w:rsidRPr="00207255">
          <w:rPr>
            <w:rFonts w:ascii="Times New Roman" w:eastAsia="Calibri" w:hAnsi="Times New Roman" w:cs="Times New Roman"/>
            <w:sz w:val="24"/>
            <w:szCs w:val="24"/>
          </w:rPr>
          <w:t xml:space="preserve">Specifically, the </w:t>
        </w:r>
        <w:r w:rsidR="00207255">
          <w:rPr>
            <w:rFonts w:ascii="Times New Roman" w:eastAsia="Calibri" w:hAnsi="Times New Roman" w:cs="Times New Roman"/>
            <w:sz w:val="24"/>
            <w:szCs w:val="24"/>
          </w:rPr>
          <w:t>out</w:t>
        </w:r>
        <w:r w:rsidR="00207255" w:rsidRPr="00207255">
          <w:rPr>
            <w:rFonts w:ascii="Times New Roman" w:eastAsia="Calibri" w:hAnsi="Times New Roman" w:cs="Times New Roman"/>
            <w:sz w:val="24"/>
            <w:szCs w:val="24"/>
          </w:rPr>
          <w:t xml:space="preserve">bound connections will be the strength of ties that </w:t>
        </w:r>
        <w:r w:rsidR="00207255">
          <w:rPr>
            <w:rFonts w:ascii="Times New Roman" w:eastAsia="Calibri" w:hAnsi="Times New Roman" w:cs="Times New Roman"/>
            <w:sz w:val="24"/>
            <w:szCs w:val="24"/>
          </w:rPr>
          <w:t>the person of interest indicates towards other individual</w:t>
        </w:r>
      </w:ins>
      <w:ins w:id="112" w:author="Yetz,Neil" w:date="2020-06-10T14:04:00Z">
        <w:r w:rsidR="009750A4">
          <w:rPr>
            <w:rFonts w:ascii="Times New Roman" w:eastAsia="Calibri" w:hAnsi="Times New Roman" w:cs="Times New Roman"/>
            <w:sz w:val="24"/>
            <w:szCs w:val="24"/>
          </w:rPr>
          <w:t>s</w:t>
        </w:r>
      </w:ins>
      <w:ins w:id="113" w:author="Yetz,Neil" w:date="2020-06-10T13:57:00Z">
        <w:r w:rsidR="00207255">
          <w:rPr>
            <w:rFonts w:ascii="Times New Roman" w:eastAsia="Calibri" w:hAnsi="Times New Roman" w:cs="Times New Roman"/>
            <w:sz w:val="24"/>
            <w:szCs w:val="24"/>
          </w:rPr>
          <w:t xml:space="preserve"> in the program</w:t>
        </w:r>
        <w:r w:rsidR="00207255" w:rsidRPr="00207255">
          <w:rPr>
            <w:rFonts w:ascii="Times New Roman" w:eastAsia="Calibri" w:hAnsi="Times New Roman" w:cs="Times New Roman"/>
            <w:sz w:val="24"/>
            <w:szCs w:val="24"/>
          </w:rPr>
          <w:t xml:space="preserve">. For example, if </w:t>
        </w:r>
      </w:ins>
      <w:ins w:id="114" w:author="Yetz,Neil" w:date="2020-06-10T13:59:00Z">
        <w:r w:rsidR="009750A4">
          <w:rPr>
            <w:rFonts w:ascii="Times New Roman" w:eastAsia="Calibri" w:hAnsi="Times New Roman" w:cs="Times New Roman"/>
            <w:sz w:val="24"/>
            <w:szCs w:val="24"/>
          </w:rPr>
          <w:t xml:space="preserve">the individual of interest indicated three </w:t>
        </w:r>
      </w:ins>
      <w:ins w:id="115" w:author="Yetz,Neil" w:date="2020-06-10T13:57:00Z">
        <w:r w:rsidR="00207255" w:rsidRPr="00207255">
          <w:rPr>
            <w:rFonts w:ascii="Times New Roman" w:eastAsia="Calibri" w:hAnsi="Times New Roman" w:cs="Times New Roman"/>
            <w:sz w:val="24"/>
            <w:szCs w:val="24"/>
          </w:rPr>
          <w:t xml:space="preserve">ties </w:t>
        </w:r>
      </w:ins>
      <w:ins w:id="116" w:author="Yetz,Neil" w:date="2020-06-10T13:59:00Z">
        <w:r w:rsidR="009750A4">
          <w:rPr>
            <w:rFonts w:ascii="Times New Roman" w:eastAsia="Calibri" w:hAnsi="Times New Roman" w:cs="Times New Roman"/>
            <w:sz w:val="24"/>
            <w:szCs w:val="24"/>
          </w:rPr>
          <w:t xml:space="preserve">outbound towards </w:t>
        </w:r>
      </w:ins>
      <w:ins w:id="117" w:author="Yetz,Neil" w:date="2020-06-10T14:04:00Z">
        <w:r w:rsidR="009750A4">
          <w:rPr>
            <w:rFonts w:ascii="Times New Roman" w:eastAsia="Calibri" w:hAnsi="Times New Roman" w:cs="Times New Roman"/>
            <w:sz w:val="24"/>
            <w:szCs w:val="24"/>
          </w:rPr>
          <w:t>other people</w:t>
        </w:r>
      </w:ins>
      <w:ins w:id="118" w:author="Yetz,Neil" w:date="2020-06-10T13:59:00Z">
        <w:r w:rsidR="009750A4">
          <w:rPr>
            <w:rFonts w:ascii="Times New Roman" w:eastAsia="Calibri" w:hAnsi="Times New Roman" w:cs="Times New Roman"/>
            <w:sz w:val="24"/>
            <w:szCs w:val="24"/>
          </w:rPr>
          <w:t xml:space="preserve"> </w:t>
        </w:r>
      </w:ins>
      <w:ins w:id="119" w:author="Yetz,Neil" w:date="2020-06-10T13:57:00Z">
        <w:r w:rsidR="00207255" w:rsidRPr="00207255">
          <w:rPr>
            <w:rFonts w:ascii="Times New Roman" w:eastAsia="Calibri" w:hAnsi="Times New Roman" w:cs="Times New Roman"/>
            <w:sz w:val="24"/>
            <w:szCs w:val="24"/>
          </w:rPr>
          <w:t xml:space="preserve">with a strength of </w:t>
        </w:r>
      </w:ins>
      <w:ins w:id="120" w:author="Yetz,Neil" w:date="2020-06-10T14:04:00Z">
        <w:r w:rsidR="009750A4">
          <w:rPr>
            <w:rFonts w:ascii="Times New Roman" w:eastAsia="Calibri" w:hAnsi="Times New Roman" w:cs="Times New Roman"/>
            <w:sz w:val="24"/>
            <w:szCs w:val="24"/>
          </w:rPr>
          <w:t>4</w:t>
        </w:r>
      </w:ins>
      <w:ins w:id="121" w:author="Yetz,Neil" w:date="2020-06-10T13:57:00Z">
        <w:r w:rsidR="00207255" w:rsidRPr="00207255">
          <w:rPr>
            <w:rFonts w:ascii="Times New Roman" w:eastAsia="Calibri" w:hAnsi="Times New Roman" w:cs="Times New Roman"/>
            <w:sz w:val="24"/>
            <w:szCs w:val="24"/>
          </w:rPr>
          <w:t xml:space="preserve"> each</w:t>
        </w:r>
      </w:ins>
      <w:ins w:id="122" w:author="Yetz,Neil" w:date="2020-06-10T14:05:00Z">
        <w:r w:rsidR="009750A4">
          <w:rPr>
            <w:rFonts w:ascii="Times New Roman" w:eastAsia="Calibri" w:hAnsi="Times New Roman" w:cs="Times New Roman"/>
            <w:sz w:val="24"/>
            <w:szCs w:val="24"/>
          </w:rPr>
          <w:t>,</w:t>
        </w:r>
      </w:ins>
      <w:ins w:id="123" w:author="Yetz,Neil" w:date="2020-06-10T13:57:00Z">
        <w:r w:rsidR="00207255" w:rsidRPr="00207255">
          <w:rPr>
            <w:rFonts w:ascii="Times New Roman" w:eastAsia="Calibri" w:hAnsi="Times New Roman" w:cs="Times New Roman"/>
            <w:sz w:val="24"/>
            <w:szCs w:val="24"/>
          </w:rPr>
          <w:t xml:space="preserve"> then the total strength of </w:t>
        </w:r>
      </w:ins>
      <w:ins w:id="124" w:author="Yetz,Neil" w:date="2020-06-10T13:59:00Z">
        <w:r w:rsidR="009750A4">
          <w:rPr>
            <w:rFonts w:ascii="Times New Roman" w:eastAsia="Calibri" w:hAnsi="Times New Roman" w:cs="Times New Roman"/>
            <w:sz w:val="24"/>
            <w:szCs w:val="24"/>
          </w:rPr>
          <w:t>out</w:t>
        </w:r>
      </w:ins>
      <w:ins w:id="125" w:author="Yetz,Neil" w:date="2020-06-10T13:57:00Z">
        <w:r w:rsidR="00207255" w:rsidRPr="00207255">
          <w:rPr>
            <w:rFonts w:ascii="Times New Roman" w:eastAsia="Calibri" w:hAnsi="Times New Roman" w:cs="Times New Roman"/>
            <w:sz w:val="24"/>
            <w:szCs w:val="24"/>
          </w:rPr>
          <w:t>bound ties will be 1</w:t>
        </w:r>
      </w:ins>
      <w:ins w:id="126" w:author="Yetz,Neil" w:date="2020-06-10T14:05:00Z">
        <w:r w:rsidR="009750A4">
          <w:rPr>
            <w:rFonts w:ascii="Times New Roman" w:eastAsia="Calibri" w:hAnsi="Times New Roman" w:cs="Times New Roman"/>
            <w:sz w:val="24"/>
            <w:szCs w:val="24"/>
          </w:rPr>
          <w:t>2</w:t>
        </w:r>
      </w:ins>
      <w:ins w:id="127" w:author="Yetz,Neil" w:date="2020-06-10T13:57:00Z">
        <w:r w:rsidR="00207255" w:rsidRPr="00207255">
          <w:rPr>
            <w:rFonts w:ascii="Times New Roman" w:eastAsia="Calibri" w:hAnsi="Times New Roman" w:cs="Times New Roman"/>
            <w:sz w:val="24"/>
            <w:szCs w:val="24"/>
          </w:rPr>
          <w:t xml:space="preserve">. </w:t>
        </w:r>
      </w:ins>
      <w:r w:rsidR="00585917">
        <w:rPr>
          <w:rFonts w:ascii="Times New Roman" w:eastAsia="Calibri" w:hAnsi="Times New Roman" w:cs="Times New Roman"/>
          <w:sz w:val="24"/>
          <w:szCs w:val="24"/>
        </w:rPr>
        <w:t xml:space="preserve"> We are also interested in the combination of inbound and outbound connections.</w:t>
      </w:r>
      <w:r w:rsidR="00B650F4">
        <w:rPr>
          <w:rFonts w:ascii="Times New Roman" w:eastAsia="Calibri" w:hAnsi="Times New Roman" w:cs="Times New Roman"/>
          <w:sz w:val="24"/>
          <w:szCs w:val="24"/>
        </w:rPr>
        <w:t xml:space="preserve"> </w:t>
      </w:r>
      <w:ins w:id="128" w:author="Yetz,Neil" w:date="2020-06-10T13:59:00Z">
        <w:r w:rsidR="009750A4">
          <w:rPr>
            <w:rFonts w:ascii="Times New Roman" w:eastAsia="Calibri" w:hAnsi="Times New Roman" w:cs="Times New Roman"/>
            <w:sz w:val="24"/>
            <w:szCs w:val="24"/>
          </w:rPr>
          <w:t xml:space="preserve">This will be the </w:t>
        </w:r>
      </w:ins>
      <w:ins w:id="129" w:author="Yetz,Neil" w:date="2020-06-10T14:08:00Z">
        <w:r w:rsidR="009750A4">
          <w:rPr>
            <w:rFonts w:ascii="Times New Roman" w:eastAsia="Calibri" w:hAnsi="Times New Roman" w:cs="Times New Roman"/>
            <w:sz w:val="24"/>
            <w:szCs w:val="24"/>
          </w:rPr>
          <w:t>sum</w:t>
        </w:r>
      </w:ins>
      <w:ins w:id="130" w:author="Yetz,Neil" w:date="2020-06-10T13:59:00Z">
        <w:r w:rsidR="009750A4">
          <w:rPr>
            <w:rFonts w:ascii="Times New Roman" w:eastAsia="Calibri" w:hAnsi="Times New Roman" w:cs="Times New Roman"/>
            <w:sz w:val="24"/>
            <w:szCs w:val="24"/>
          </w:rPr>
          <w:t xml:space="preserve"> of </w:t>
        </w:r>
      </w:ins>
      <w:del w:id="131" w:author="Yetz,Neil" w:date="2020-06-11T13:50:00Z">
        <w:r w:rsidR="00836E44" w:rsidDel="000D7C27">
          <w:rPr>
            <w:rFonts w:ascii="Times New Roman" w:eastAsia="Calibri" w:hAnsi="Times New Roman" w:cs="Times New Roman"/>
            <w:sz w:val="24"/>
            <w:szCs w:val="24"/>
          </w:rPr>
          <w:delText xml:space="preserve"> </w:delText>
        </w:r>
      </w:del>
      <w:ins w:id="132" w:author="Yetz,Neil" w:date="2020-06-10T14:01:00Z">
        <w:r w:rsidR="009750A4">
          <w:rPr>
            <w:rFonts w:ascii="Times New Roman" w:eastAsia="Calibri" w:hAnsi="Times New Roman" w:cs="Times New Roman"/>
            <w:sz w:val="24"/>
            <w:szCs w:val="24"/>
          </w:rPr>
          <w:t xml:space="preserve">the inbound and outbound strength. </w:t>
        </w:r>
      </w:ins>
    </w:p>
    <w:p w14:paraId="54C87663" w14:textId="77777777" w:rsidR="005C0D2A" w:rsidRDefault="005C0D2A" w:rsidP="005C0D2A">
      <w:pPr>
        <w:spacing w:after="0" w:line="480" w:lineRule="auto"/>
        <w:ind w:firstLine="720"/>
        <w:contextualSpacing/>
        <w:rPr>
          <w:moveTo w:id="133" w:author="Yetz,Neil" w:date="2020-06-10T14:09:00Z"/>
          <w:rFonts w:ascii="Times New Roman" w:eastAsia="Calibri" w:hAnsi="Times New Roman" w:cs="Times New Roman"/>
          <w:sz w:val="24"/>
          <w:szCs w:val="24"/>
        </w:rPr>
      </w:pPr>
      <w:moveToRangeStart w:id="134" w:author="Yetz,Neil" w:date="2020-06-10T14:09:00Z" w:name="move42690559"/>
      <w:moveTo w:id="135" w:author="Yetz,Neil" w:date="2020-06-10T14:09:00Z">
        <w:r>
          <w:rPr>
            <w:rFonts w:ascii="Times New Roman" w:eastAsia="Calibri" w:hAnsi="Times New Roman" w:cs="Times New Roman"/>
            <w:sz w:val="24"/>
            <w:szCs w:val="24"/>
          </w:rPr>
          <w:t xml:space="preserve">The social network component will be split into three sub-analyses of youth inbound, outbound, and all (inbound + outbound) connections formed throughout the course of the program. Additionally, those sub analyses will be split further into 1.) connections specifically with other youth, 2.) connections with other mentors in the program and 3.) connections with all youth, mentors, and staff in the program. This will make for a total of nine analyses within the social network component of the study. Each subcomponent is necessary to understand which relationships matter most in a group mentorship intervention such as CC. </w:t>
        </w:r>
      </w:moveTo>
    </w:p>
    <w:moveToRangeEnd w:id="134"/>
    <w:p w14:paraId="0E1EF5CD" w14:textId="77777777" w:rsidR="005C0D2A" w:rsidRPr="004114E3" w:rsidRDefault="005C0D2A" w:rsidP="009750A4">
      <w:pPr>
        <w:spacing w:after="0" w:line="480" w:lineRule="auto"/>
        <w:ind w:firstLine="720"/>
        <w:contextualSpacing/>
        <w:rPr>
          <w:rFonts w:ascii="Times New Roman" w:eastAsia="Calibri" w:hAnsi="Times New Roman" w:cs="Times New Roman"/>
          <w:b/>
          <w:bCs/>
          <w:sz w:val="24"/>
          <w:szCs w:val="24"/>
        </w:rPr>
        <w:pPrChange w:id="136" w:author="Yetz,Neil" w:date="2020-06-10T14:01:00Z">
          <w:pPr>
            <w:spacing w:after="0" w:line="480" w:lineRule="auto"/>
            <w:contextualSpacing/>
          </w:pPr>
        </w:pPrChange>
      </w:pPr>
    </w:p>
    <w:p w14:paraId="38E2336A" w14:textId="7CAAA47E"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137" w:name="_Toc42774675"/>
      <w:r w:rsidRPr="00A27726">
        <w:rPr>
          <w:rFonts w:ascii="Times New Roman" w:eastAsia="Calibri" w:hAnsi="Times New Roman" w:cs="Times New Roman"/>
          <w:b/>
          <w:bCs/>
          <w:color w:val="auto"/>
          <w:sz w:val="24"/>
          <w:szCs w:val="24"/>
        </w:rPr>
        <w:lastRenderedPageBreak/>
        <w:t>Analysis Plan</w:t>
      </w:r>
      <w:bookmarkEnd w:id="137"/>
      <w:r w:rsidR="00B76B41">
        <w:rPr>
          <w:rFonts w:ascii="Times New Roman" w:eastAsia="Calibri" w:hAnsi="Times New Roman" w:cs="Times New Roman"/>
          <w:b/>
          <w:bCs/>
          <w:color w:val="auto"/>
          <w:sz w:val="24"/>
          <w:szCs w:val="24"/>
        </w:rPr>
        <w:tab/>
      </w:r>
    </w:p>
    <w:p w14:paraId="74342C71" w14:textId="15236E55" w:rsidR="008D2573" w:rsidDel="005C0D2A" w:rsidRDefault="008D2573" w:rsidP="008D2573">
      <w:pPr>
        <w:spacing w:after="0" w:line="480" w:lineRule="auto"/>
        <w:ind w:firstLine="720"/>
        <w:contextualSpacing/>
        <w:rPr>
          <w:moveFrom w:id="138" w:author="Yetz,Neil" w:date="2020-06-10T14:09:00Z"/>
          <w:rFonts w:ascii="Times New Roman" w:eastAsia="Calibri" w:hAnsi="Times New Roman" w:cs="Times New Roman"/>
          <w:sz w:val="24"/>
          <w:szCs w:val="24"/>
        </w:rPr>
      </w:pPr>
      <w:moveFromRangeStart w:id="139" w:author="Yetz,Neil" w:date="2020-06-10T14:09:00Z" w:name="move42690559"/>
      <w:moveFrom w:id="140" w:author="Yetz,Neil" w:date="2020-06-10T14:09:00Z">
        <w:r w:rsidDel="005C0D2A">
          <w:rPr>
            <w:rFonts w:ascii="Times New Roman" w:eastAsia="Calibri" w:hAnsi="Times New Roman" w:cs="Times New Roman"/>
            <w:sz w:val="24"/>
            <w:szCs w:val="24"/>
          </w:rPr>
          <w:t xml:space="preserve">The social network component will be split into three sub-analyses of youth inbound, outbound, and all (inbound + outbound) connections formed throughout the course of the program. Additionally, those sub analyses will be split further into 1.) connections specifically with other youth, 2.) connections with other mentors in the program and 3.) connections with all youth, mentors, and staff in the program. This will make for a total of nine analyses within the social network component of the study. Each subcomponent is necessary to understand which relationships matter most in a group mentorship intervention such as CC. </w:t>
        </w:r>
      </w:moveFrom>
    </w:p>
    <w:moveFromRangeEnd w:id="139"/>
    <w:p w14:paraId="1099CF75" w14:textId="28D1DD46" w:rsidR="008D2573" w:rsidRDefault="008D2573" w:rsidP="008D257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models will control for age, sex, ethnicity, SES (parent report) and youth social emotional skills (parent report). </w:t>
      </w:r>
      <w:ins w:id="141" w:author="Yetz,Neil" w:date="2020-06-10T14:10:00Z">
        <w:r w:rsidR="005C0D2A" w:rsidDel="005C0D2A">
          <w:rPr>
            <w:rFonts w:ascii="Times New Roman" w:eastAsia="Calibri" w:hAnsi="Times New Roman" w:cs="Times New Roman"/>
            <w:sz w:val="24"/>
            <w:szCs w:val="24"/>
          </w:rPr>
          <w:t xml:space="preserve"> </w:t>
        </w:r>
      </w:ins>
      <w:del w:id="142" w:author="Yetz,Neil" w:date="2020-06-10T14:10:00Z">
        <w:r w:rsidDel="005C0D2A">
          <w:rPr>
            <w:rFonts w:ascii="Times New Roman" w:eastAsia="Calibri" w:hAnsi="Times New Roman" w:cs="Times New Roman"/>
            <w:sz w:val="24"/>
            <w:szCs w:val="24"/>
          </w:rPr>
          <w:delText>Furthermore, analyses will only be conducted on the control group of the study. The decision to utilize only the control group was based on the control groups’ ability to generalize better to other group mentorship programs that incorporate a dyadic mentorship approach. Youth were randomly assigned to the control condition.</w:delText>
        </w:r>
      </w:del>
    </w:p>
    <w:p w14:paraId="3D4990C4" w14:textId="0300F1B2" w:rsidR="00E852DB" w:rsidRPr="00207255" w:rsidRDefault="00E852DB" w:rsidP="00AC27DB">
      <w:pPr>
        <w:pStyle w:val="Heading3"/>
        <w:spacing w:line="480" w:lineRule="auto"/>
        <w:rPr>
          <w:rFonts w:ascii="Times New Roman" w:hAnsi="Times New Roman" w:cs="Times New Roman"/>
          <w:i/>
          <w:iCs/>
          <w:color w:val="auto"/>
        </w:rPr>
      </w:pPr>
      <w:bookmarkStart w:id="143" w:name="_Toc42774676"/>
      <w:r w:rsidRPr="00207255">
        <w:rPr>
          <w:rFonts w:ascii="Times New Roman" w:hAnsi="Times New Roman" w:cs="Times New Roman"/>
          <w:i/>
          <w:iCs/>
          <w:color w:val="auto"/>
        </w:rPr>
        <w:t>Analysis</w:t>
      </w:r>
      <w:r w:rsidR="003F1BBD" w:rsidRPr="00207255">
        <w:rPr>
          <w:rFonts w:ascii="Times New Roman" w:hAnsi="Times New Roman" w:cs="Times New Roman"/>
          <w:i/>
          <w:iCs/>
          <w:color w:val="auto"/>
        </w:rPr>
        <w:t xml:space="preserve"> for Research Question</w:t>
      </w:r>
      <w:r w:rsidRPr="00207255">
        <w:rPr>
          <w:rFonts w:ascii="Times New Roman" w:hAnsi="Times New Roman" w:cs="Times New Roman"/>
          <w:i/>
          <w:iCs/>
          <w:color w:val="auto"/>
          <w:rPrChange w:id="144" w:author="Yetz,Neil" w:date="2020-06-08T10:34:00Z">
            <w:rPr>
              <w:i/>
              <w:iCs/>
            </w:rPr>
          </w:rPrChange>
        </w:rPr>
        <w:t xml:space="preserve"> 1</w:t>
      </w:r>
      <w:bookmarkEnd w:id="143"/>
    </w:p>
    <w:p w14:paraId="70045C5E" w14:textId="76EF3A1A" w:rsidR="00BA2111" w:rsidRPr="006C2B93" w:rsidDel="00165560" w:rsidRDefault="000D7C27" w:rsidP="006C2B93">
      <w:pPr>
        <w:spacing w:after="0" w:line="480" w:lineRule="auto"/>
        <w:contextualSpacing/>
        <w:rPr>
          <w:del w:id="145" w:author="Yetz,Neil" w:date="2020-06-10T14:28:00Z"/>
          <w:rFonts w:ascii="Times New Roman" w:eastAsia="Calibri" w:hAnsi="Times New Roman" w:cs="Times New Roman"/>
          <w:b/>
          <w:bCs/>
          <w:sz w:val="24"/>
          <w:szCs w:val="24"/>
          <w:rPrChange w:id="146" w:author="Yetz,Neil" w:date="2020-06-11T12:55:00Z">
            <w:rPr>
              <w:del w:id="147" w:author="Yetz,Neil" w:date="2020-06-10T14:28:00Z"/>
              <w:rFonts w:ascii="Times New Roman" w:eastAsia="Calibri" w:hAnsi="Times New Roman" w:cs="Times New Roman"/>
              <w:sz w:val="24"/>
              <w:szCs w:val="24"/>
            </w:rPr>
          </w:rPrChange>
        </w:rPr>
      </w:pPr>
      <w:ins w:id="148" w:author="Yetz,Neil" w:date="2020-06-11T13:21:00Z">
        <w:r>
          <w:rPr>
            <w:rFonts w:ascii="Times New Roman" w:eastAsia="Calibri" w:hAnsi="Times New Roman" w:cs="Times New Roman"/>
            <w:b/>
            <w:bCs/>
            <w:sz w:val="24"/>
            <w:szCs w:val="24"/>
          </w:rPr>
          <w:tab/>
        </w:r>
      </w:ins>
      <w:del w:id="149" w:author="Yetz,Neil" w:date="2020-06-11T12:55:00Z">
        <w:r w:rsidR="001B42B4" w:rsidDel="006C2B93">
          <w:rPr>
            <w:rFonts w:ascii="Times New Roman" w:eastAsia="Calibri" w:hAnsi="Times New Roman" w:cs="Times New Roman"/>
            <w:b/>
            <w:bCs/>
            <w:sz w:val="24"/>
            <w:szCs w:val="24"/>
          </w:rPr>
          <w:tab/>
        </w:r>
      </w:del>
      <w:r w:rsidR="00AB1053">
        <w:rPr>
          <w:rFonts w:ascii="Times New Roman" w:eastAsia="Calibri" w:hAnsi="Times New Roman" w:cs="Times New Roman"/>
          <w:sz w:val="24"/>
          <w:szCs w:val="24"/>
        </w:rPr>
        <w:t>Latent growth modeling using Mplus</w:t>
      </w:r>
      <w:r w:rsidR="001C0F8F">
        <w:rPr>
          <w:rFonts w:ascii="Times New Roman" w:eastAsia="Calibri" w:hAnsi="Times New Roman" w:cs="Times New Roman"/>
          <w:sz w:val="24"/>
          <w:szCs w:val="24"/>
        </w:rPr>
        <w:t>,</w:t>
      </w:r>
      <w:r w:rsidR="00F536EB">
        <w:rPr>
          <w:rFonts w:ascii="Times New Roman" w:eastAsia="Calibri" w:hAnsi="Times New Roman" w:cs="Times New Roman"/>
          <w:sz w:val="24"/>
          <w:szCs w:val="24"/>
        </w:rPr>
        <w:t xml:space="preserve"> </w:t>
      </w:r>
      <w:ins w:id="150" w:author="Yetz,Neil" w:date="2020-06-11T11:39:00Z">
        <w:r w:rsidR="006C2B93">
          <w:rPr>
            <w:rFonts w:ascii="Times New Roman" w:eastAsia="Calibri" w:hAnsi="Times New Roman" w:cs="Times New Roman"/>
            <w:sz w:val="24"/>
            <w:szCs w:val="24"/>
          </w:rPr>
          <w:t>v</w:t>
        </w:r>
      </w:ins>
      <w:del w:id="151" w:author="Yetz,Neil" w:date="2020-06-11T11:39:00Z">
        <w:r w:rsidR="00F536EB" w:rsidDel="006C2B93">
          <w:rPr>
            <w:rFonts w:ascii="Times New Roman" w:eastAsia="Calibri" w:hAnsi="Times New Roman" w:cs="Times New Roman"/>
            <w:sz w:val="24"/>
            <w:szCs w:val="24"/>
          </w:rPr>
          <w:delText>V</w:delText>
        </w:r>
      </w:del>
      <w:r w:rsidR="00F536EB">
        <w:rPr>
          <w:rFonts w:ascii="Times New Roman" w:eastAsia="Calibri" w:hAnsi="Times New Roman" w:cs="Times New Roman"/>
          <w:sz w:val="24"/>
          <w:szCs w:val="24"/>
        </w:rPr>
        <w:t xml:space="preserve">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w:t>
      </w:r>
      <w:r w:rsidR="00B10F53">
        <w:rPr>
          <w:rFonts w:ascii="Times New Roman" w:eastAsia="Calibri" w:hAnsi="Times New Roman" w:cs="Times New Roman"/>
          <w:sz w:val="24"/>
          <w:szCs w:val="24"/>
        </w:rPr>
        <w:t xml:space="preserve">used </w:t>
      </w:r>
      <w:r w:rsidR="00AB1053">
        <w:rPr>
          <w:rFonts w:ascii="Times New Roman" w:eastAsia="Calibri" w:hAnsi="Times New Roman" w:cs="Times New Roman"/>
          <w:sz w:val="24"/>
          <w:szCs w:val="24"/>
        </w:rPr>
        <w:t xml:space="preserve">to model the growth of belongingness and the </w:t>
      </w:r>
      <w:r w:rsidR="001C0F8F">
        <w:rPr>
          <w:rFonts w:ascii="Times New Roman" w:eastAsia="Calibri" w:hAnsi="Times New Roman" w:cs="Times New Roman"/>
          <w:sz w:val="24"/>
          <w:szCs w:val="24"/>
        </w:rPr>
        <w:t xml:space="preserve">count of social ties </w:t>
      </w:r>
      <w:r w:rsidR="00AB1053">
        <w:rPr>
          <w:rFonts w:ascii="Times New Roman" w:eastAsia="Calibri" w:hAnsi="Times New Roman" w:cs="Times New Roman"/>
          <w:sz w:val="24"/>
          <w:szCs w:val="24"/>
        </w:rPr>
        <w:t xml:space="preserve">across the five timepoints of CC. </w:t>
      </w:r>
      <w:del w:id="152" w:author="Yetz,Neil" w:date="2020-06-10T14:10:00Z">
        <w:r w:rsidR="00AB1053" w:rsidDel="005C0D2A">
          <w:rPr>
            <w:rFonts w:ascii="Times New Roman" w:eastAsia="Calibri" w:hAnsi="Times New Roman" w:cs="Times New Roman"/>
            <w:sz w:val="24"/>
            <w:szCs w:val="24"/>
          </w:rPr>
          <w:delText xml:space="preserve">Latent growth modeling has been used in previous studies to analyze behavior changes in adolescent populations </w:delText>
        </w:r>
        <w:r w:rsidR="00AB1053" w:rsidDel="005C0D2A">
          <w:rPr>
            <w:rFonts w:ascii="Times New Roman" w:eastAsia="Calibri" w:hAnsi="Times New Roman" w:cs="Times New Roman"/>
            <w:sz w:val="24"/>
            <w:szCs w:val="24"/>
          </w:rPr>
          <w:fldChar w:fldCharType="begin" w:fldLock="1"/>
        </w:r>
        <w:r w:rsidR="00F536EB" w:rsidDel="005C0D2A">
          <w:rPr>
            <w:rFonts w:ascii="Times New Roman" w:eastAsia="Calibri" w:hAnsi="Times New Roman" w:cs="Times New Roman"/>
            <w:sz w:val="24"/>
            <w:szCs w:val="24"/>
          </w:rPr>
          <w:del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delInstrText>
        </w:r>
        <w:r w:rsidR="00AB1053" w:rsidDel="005C0D2A">
          <w:rPr>
            <w:rFonts w:ascii="Times New Roman" w:eastAsia="Calibri" w:hAnsi="Times New Roman" w:cs="Times New Roman"/>
            <w:sz w:val="24"/>
            <w:szCs w:val="24"/>
          </w:rPr>
          <w:fldChar w:fldCharType="separate"/>
        </w:r>
        <w:r w:rsidR="00AB1053" w:rsidRPr="00AB1053" w:rsidDel="005C0D2A">
          <w:rPr>
            <w:rFonts w:ascii="Times New Roman" w:eastAsia="Calibri" w:hAnsi="Times New Roman" w:cs="Times New Roman"/>
            <w:noProof/>
            <w:sz w:val="24"/>
            <w:szCs w:val="24"/>
          </w:rPr>
          <w:delText>(Barnes, Reifman, Farrell, &amp; Dintcheff, 2000)</w:delText>
        </w:r>
        <w:r w:rsidR="00AB1053" w:rsidDel="005C0D2A">
          <w:rPr>
            <w:rFonts w:ascii="Times New Roman" w:eastAsia="Calibri" w:hAnsi="Times New Roman" w:cs="Times New Roman"/>
            <w:sz w:val="24"/>
            <w:szCs w:val="24"/>
          </w:rPr>
          <w:fldChar w:fldCharType="end"/>
        </w:r>
        <w:r w:rsidR="00AB1053" w:rsidDel="005C0D2A">
          <w:rPr>
            <w:rFonts w:ascii="Times New Roman" w:eastAsia="Calibri" w:hAnsi="Times New Roman" w:cs="Times New Roman"/>
            <w:sz w:val="24"/>
            <w:szCs w:val="24"/>
          </w:rPr>
          <w:delText xml:space="preserve">. </w:delText>
        </w:r>
      </w:del>
      <w:r w:rsidR="00BA2111">
        <w:rPr>
          <w:rFonts w:ascii="Times New Roman" w:eastAsia="Calibri" w:hAnsi="Times New Roman" w:cs="Times New Roman"/>
          <w:sz w:val="24"/>
          <w:szCs w:val="24"/>
        </w:rPr>
        <w:t>More specifically,</w:t>
      </w:r>
      <w:r w:rsidR="008D2573">
        <w:rPr>
          <w:rFonts w:ascii="Times New Roman" w:eastAsia="Calibri" w:hAnsi="Times New Roman" w:cs="Times New Roman"/>
          <w:sz w:val="24"/>
          <w:szCs w:val="24"/>
        </w:rPr>
        <w:t xml:space="preserve"> a</w:t>
      </w:r>
      <w:r w:rsidR="00BA2111">
        <w:rPr>
          <w:rFonts w:ascii="Times New Roman" w:eastAsia="Calibri" w:hAnsi="Times New Roman" w:cs="Times New Roman"/>
          <w:sz w:val="24"/>
          <w:szCs w:val="24"/>
        </w:rPr>
        <w:t xml:space="preserve"> growth model for two parallel processes</w:t>
      </w:r>
      <w:r w:rsidR="00B10F53">
        <w:rPr>
          <w:rFonts w:ascii="Times New Roman" w:eastAsia="Calibri" w:hAnsi="Times New Roman" w:cs="Times New Roman"/>
          <w:sz w:val="24"/>
          <w:szCs w:val="24"/>
        </w:rPr>
        <w:t xml:space="preserve"> (one growth model for belonging and one growth model for </w:t>
      </w:r>
      <w:del w:id="153" w:author="Yetz,Neil" w:date="2020-06-11T11:34:00Z">
        <w:r w:rsidR="00B10F53" w:rsidDel="006C2B93">
          <w:rPr>
            <w:rFonts w:ascii="Times New Roman" w:eastAsia="Calibri" w:hAnsi="Times New Roman" w:cs="Times New Roman"/>
            <w:sz w:val="24"/>
            <w:szCs w:val="24"/>
          </w:rPr>
          <w:delText xml:space="preserve">count </w:delText>
        </w:r>
      </w:del>
      <w:ins w:id="154" w:author="Yetz,Neil" w:date="2020-06-11T11:34:00Z">
        <w:r w:rsidR="006C2B93">
          <w:rPr>
            <w:rFonts w:ascii="Times New Roman" w:eastAsia="Calibri" w:hAnsi="Times New Roman" w:cs="Times New Roman"/>
            <w:sz w:val="24"/>
            <w:szCs w:val="24"/>
          </w:rPr>
          <w:t>strength</w:t>
        </w:r>
        <w:r w:rsidR="006C2B93">
          <w:rPr>
            <w:rFonts w:ascii="Times New Roman" w:eastAsia="Calibri" w:hAnsi="Times New Roman" w:cs="Times New Roman"/>
            <w:sz w:val="24"/>
            <w:szCs w:val="24"/>
          </w:rPr>
          <w:t xml:space="preserve"> </w:t>
        </w:r>
      </w:ins>
      <w:r w:rsidR="00B10F53">
        <w:rPr>
          <w:rFonts w:ascii="Times New Roman" w:eastAsia="Calibri" w:hAnsi="Times New Roman" w:cs="Times New Roman"/>
          <w:sz w:val="24"/>
          <w:szCs w:val="24"/>
        </w:rPr>
        <w:t>of social ties)</w:t>
      </w:r>
      <w:r w:rsidR="00BA2111">
        <w:rPr>
          <w:rFonts w:ascii="Times New Roman" w:eastAsia="Calibri" w:hAnsi="Times New Roman" w:cs="Times New Roman"/>
          <w:sz w:val="24"/>
          <w:szCs w:val="24"/>
        </w:rPr>
        <w:t xml:space="preserve"> for </w:t>
      </w:r>
      <w:commentRangeStart w:id="155"/>
      <w:commentRangeStart w:id="156"/>
      <w:r w:rsidR="00BA2111">
        <w:rPr>
          <w:rFonts w:ascii="Times New Roman" w:eastAsia="Calibri" w:hAnsi="Times New Roman" w:cs="Times New Roman"/>
          <w:sz w:val="24"/>
          <w:szCs w:val="24"/>
        </w:rPr>
        <w:t xml:space="preserve">continuous outcomes </w:t>
      </w:r>
      <w:commentRangeEnd w:id="155"/>
      <w:r w:rsidR="00B10F53">
        <w:rPr>
          <w:rStyle w:val="CommentReference"/>
        </w:rPr>
        <w:commentReference w:id="155"/>
      </w:r>
      <w:commentRangeEnd w:id="156"/>
      <w:r w:rsidR="006C2B93">
        <w:rPr>
          <w:rStyle w:val="CommentReference"/>
        </w:rPr>
        <w:commentReference w:id="156"/>
      </w:r>
      <w:r w:rsidR="00BA2111">
        <w:rPr>
          <w:rFonts w:ascii="Times New Roman" w:eastAsia="Calibri" w:hAnsi="Times New Roman" w:cs="Times New Roman"/>
          <w:sz w:val="24"/>
          <w:szCs w:val="24"/>
        </w:rPr>
        <w:t xml:space="preserve">will be </w:t>
      </w:r>
      <w:del w:id="157" w:author="Yetz,Neil" w:date="2020-06-10T14:11:00Z">
        <w:r w:rsidR="00AB1D11" w:rsidDel="005C0D2A">
          <w:rPr>
            <w:rFonts w:ascii="Times New Roman" w:eastAsia="Calibri" w:hAnsi="Times New Roman" w:cs="Times New Roman"/>
            <w:sz w:val="24"/>
            <w:szCs w:val="24"/>
          </w:rPr>
          <w:delText>implememnted</w:delText>
        </w:r>
      </w:del>
      <w:ins w:id="158" w:author="Yetz,Neil" w:date="2020-06-10T14:11:00Z">
        <w:r w:rsidR="005C0D2A">
          <w:rPr>
            <w:rFonts w:ascii="Times New Roman" w:eastAsia="Calibri" w:hAnsi="Times New Roman" w:cs="Times New Roman"/>
            <w:sz w:val="24"/>
            <w:szCs w:val="24"/>
          </w:rPr>
          <w:t>implemented</w:t>
        </w:r>
      </w:ins>
      <w:r w:rsidR="00BA2111">
        <w:rPr>
          <w:rFonts w:ascii="Times New Roman" w:eastAsia="Calibri" w:hAnsi="Times New Roman" w:cs="Times New Roman"/>
          <w:sz w:val="24"/>
          <w:szCs w:val="24"/>
        </w:rPr>
        <w:t xml:space="preserve">. </w:t>
      </w:r>
      <w:r w:rsidR="00B10F53">
        <w:rPr>
          <w:rFonts w:ascii="Times New Roman" w:eastAsia="Calibri" w:hAnsi="Times New Roman" w:cs="Times New Roman"/>
          <w:sz w:val="24"/>
          <w:szCs w:val="24"/>
        </w:rPr>
        <w:t xml:space="preserve">The growth parameters within and cross process will be specified to correlate.  </w:t>
      </w:r>
      <w:del w:id="159" w:author="Yetz,Neil" w:date="2020-06-10T14:11:00Z">
        <w:r w:rsidR="00E45E77" w:rsidDel="005C0D2A">
          <w:rPr>
            <w:rFonts w:ascii="Times New Roman" w:eastAsia="Calibri" w:hAnsi="Times New Roman" w:cs="Times New Roman"/>
            <w:sz w:val="24"/>
            <w:szCs w:val="24"/>
          </w:rPr>
          <w:delText xml:space="preserve">My conceptual model can be seen in </w:delText>
        </w:r>
        <w:r w:rsidR="00B10F53" w:rsidDel="005C0D2A">
          <w:rPr>
            <w:rFonts w:ascii="Times New Roman" w:eastAsia="Calibri" w:hAnsi="Times New Roman" w:cs="Times New Roman"/>
            <w:sz w:val="24"/>
            <w:szCs w:val="24"/>
          </w:rPr>
          <w:delText>F</w:delText>
        </w:r>
        <w:r w:rsidR="00BA2111" w:rsidDel="005C0D2A">
          <w:rPr>
            <w:rFonts w:ascii="Times New Roman" w:eastAsia="Calibri" w:hAnsi="Times New Roman" w:cs="Times New Roman"/>
            <w:sz w:val="24"/>
            <w:szCs w:val="24"/>
          </w:rPr>
          <w:delText xml:space="preserve">igure 3. </w:delText>
        </w:r>
      </w:del>
      <w:r w:rsidR="00BA2111">
        <w:rPr>
          <w:rFonts w:ascii="Times New Roman" w:eastAsia="Calibri" w:hAnsi="Times New Roman" w:cs="Times New Roman"/>
          <w:sz w:val="24"/>
          <w:szCs w:val="24"/>
        </w:rPr>
        <w:t>I hypothesize the</w:t>
      </w:r>
      <w:r w:rsidR="008D2573">
        <w:rPr>
          <w:rFonts w:ascii="Times New Roman" w:eastAsia="Calibri" w:hAnsi="Times New Roman" w:cs="Times New Roman"/>
          <w:sz w:val="24"/>
          <w:szCs w:val="24"/>
        </w:rPr>
        <w:t xml:space="preserve"> </w:t>
      </w:r>
      <w:r w:rsidR="00BA2111">
        <w:rPr>
          <w:rFonts w:ascii="Times New Roman" w:eastAsia="Calibri" w:hAnsi="Times New Roman" w:cs="Times New Roman"/>
          <w:sz w:val="24"/>
          <w:szCs w:val="24"/>
        </w:rPr>
        <w:t xml:space="preserve">correlation of the growth trajectory between the social network measures and the </w:t>
      </w:r>
      <w:r w:rsidR="008D2573">
        <w:rPr>
          <w:rFonts w:ascii="Times New Roman" w:eastAsia="Calibri" w:hAnsi="Times New Roman" w:cs="Times New Roman"/>
          <w:sz w:val="24"/>
          <w:szCs w:val="24"/>
        </w:rPr>
        <w:t>belongingness</w:t>
      </w:r>
      <w:r w:rsidR="00BA2111">
        <w:rPr>
          <w:rFonts w:ascii="Times New Roman" w:eastAsia="Calibri" w:hAnsi="Times New Roman" w:cs="Times New Roman"/>
          <w:sz w:val="24"/>
          <w:szCs w:val="24"/>
        </w:rPr>
        <w:t xml:space="preserve"> measures will be high.</w:t>
      </w:r>
      <w:ins w:id="160" w:author="Yetz,Neil" w:date="2020-06-10T14:28:00Z">
        <w:r w:rsidR="00165560">
          <w:rPr>
            <w:rFonts w:ascii="Times New Roman" w:eastAsia="Calibri" w:hAnsi="Times New Roman" w:cs="Times New Roman"/>
            <w:sz w:val="24"/>
            <w:szCs w:val="24"/>
          </w:rPr>
          <w:t xml:space="preserve"> </w:t>
        </w:r>
      </w:ins>
      <w:del w:id="161" w:author="Yetz,Neil" w:date="2020-06-10T14:28:00Z">
        <w:r w:rsidR="00BA2111" w:rsidDel="00165560">
          <w:rPr>
            <w:rFonts w:ascii="Times New Roman" w:eastAsia="Calibri" w:hAnsi="Times New Roman" w:cs="Times New Roman"/>
            <w:sz w:val="24"/>
            <w:szCs w:val="24"/>
          </w:rPr>
          <w:delText xml:space="preserve"> </w:delText>
        </w:r>
      </w:del>
    </w:p>
    <w:p w14:paraId="252D0017" w14:textId="033C7C4F" w:rsidR="00BA2111" w:rsidDel="000D7C27" w:rsidRDefault="00BA2111" w:rsidP="006C2B93">
      <w:pPr>
        <w:spacing w:after="0" w:line="480" w:lineRule="auto"/>
        <w:ind w:firstLine="720"/>
        <w:contextualSpacing/>
        <w:rPr>
          <w:del w:id="162" w:author="Yetz,Neil" w:date="2020-06-11T09:44:00Z"/>
          <w:rFonts w:ascii="Times New Roman" w:eastAsia="Calibri" w:hAnsi="Times New Roman" w:cs="Times New Roman"/>
          <w:sz w:val="24"/>
          <w:szCs w:val="24"/>
        </w:rPr>
      </w:pPr>
      <w:r w:rsidRPr="00BA2111">
        <w:rPr>
          <w:rFonts w:ascii="Times New Roman" w:eastAsia="Calibri" w:hAnsi="Times New Roman" w:cs="Times New Roman"/>
          <w:sz w:val="24"/>
          <w:szCs w:val="24"/>
        </w:rPr>
        <w:t xml:space="preserve">The latent growth curve model will analyze the changes in the </w:t>
      </w:r>
      <w:del w:id="163" w:author="Yetz,Neil" w:date="2020-06-10T14:27:00Z">
        <w:r w:rsidRPr="00BA2111" w:rsidDel="00165560">
          <w:rPr>
            <w:rFonts w:ascii="Times New Roman" w:eastAsia="Calibri" w:hAnsi="Times New Roman" w:cs="Times New Roman"/>
            <w:sz w:val="24"/>
            <w:szCs w:val="24"/>
          </w:rPr>
          <w:delText>social network</w:delText>
        </w:r>
      </w:del>
      <w:ins w:id="164" w:author="Yetz,Neil" w:date="2020-06-10T14:27:00Z">
        <w:r w:rsidR="00165560">
          <w:rPr>
            <w:rFonts w:ascii="Times New Roman" w:eastAsia="Calibri" w:hAnsi="Times New Roman" w:cs="Times New Roman"/>
            <w:sz w:val="24"/>
            <w:szCs w:val="24"/>
          </w:rPr>
          <w:t>strength of ties</w:t>
        </w:r>
      </w:ins>
      <w:r w:rsidRPr="00BA2111">
        <w:rPr>
          <w:rFonts w:ascii="Times New Roman" w:eastAsia="Calibri" w:hAnsi="Times New Roman" w:cs="Times New Roman"/>
          <w:sz w:val="24"/>
          <w:szCs w:val="24"/>
        </w:rPr>
        <w:t xml:space="preserve"> from wave 1 to wave 5 of the study. </w:t>
      </w:r>
      <w:ins w:id="165" w:author="Yetz,Neil" w:date="2020-06-11T09:40:00Z">
        <w:r w:rsidR="006C2B93">
          <w:rPr>
            <w:rFonts w:ascii="Times New Roman" w:eastAsia="Calibri" w:hAnsi="Times New Roman" w:cs="Times New Roman"/>
            <w:sz w:val="24"/>
            <w:szCs w:val="24"/>
          </w:rPr>
          <w:t xml:space="preserve">The latent growth curve model will additionally </w:t>
        </w:r>
      </w:ins>
      <w:ins w:id="166" w:author="Yetz,Neil" w:date="2020-06-11T09:43:00Z">
        <w:r w:rsidR="006C2B93">
          <w:rPr>
            <w:rFonts w:ascii="Times New Roman" w:eastAsia="Calibri" w:hAnsi="Times New Roman" w:cs="Times New Roman"/>
            <w:sz w:val="24"/>
            <w:szCs w:val="24"/>
          </w:rPr>
          <w:t>analyze the changes in the belongingness measure from wave 1 to wave 5 of the study.</w:t>
        </w:r>
      </w:ins>
      <w:ins w:id="167" w:author="Yetz,Neil" w:date="2020-06-11T13:01:00Z">
        <w:r w:rsidR="000D7C27">
          <w:rPr>
            <w:rFonts w:ascii="Times New Roman" w:eastAsia="Calibri" w:hAnsi="Times New Roman" w:cs="Times New Roman"/>
            <w:sz w:val="24"/>
            <w:szCs w:val="24"/>
          </w:rPr>
          <w:t xml:space="preserve"> </w:t>
        </w:r>
      </w:ins>
      <w:del w:id="168" w:author="Yetz,Neil" w:date="2020-06-10T14:28:00Z">
        <w:r w:rsidRPr="00BA2111" w:rsidDel="00165560">
          <w:rPr>
            <w:rFonts w:ascii="Times New Roman" w:eastAsia="Calibri" w:hAnsi="Times New Roman" w:cs="Times New Roman"/>
            <w:sz w:val="24"/>
            <w:szCs w:val="24"/>
          </w:rPr>
          <w:delText xml:space="preserve">The number of inbound, outbound, and </w:delText>
        </w:r>
        <w:r w:rsidR="00E45E77" w:rsidDel="00165560">
          <w:rPr>
            <w:rFonts w:ascii="Times New Roman" w:eastAsia="Calibri" w:hAnsi="Times New Roman" w:cs="Times New Roman"/>
            <w:sz w:val="24"/>
            <w:szCs w:val="24"/>
          </w:rPr>
          <w:delText xml:space="preserve">all </w:delText>
        </w:r>
        <w:r w:rsidRPr="00BA2111" w:rsidDel="00165560">
          <w:rPr>
            <w:rFonts w:ascii="Times New Roman" w:eastAsia="Calibri" w:hAnsi="Times New Roman" w:cs="Times New Roman"/>
            <w:sz w:val="24"/>
            <w:szCs w:val="24"/>
          </w:rPr>
          <w:delText xml:space="preserve">connections will be used as the time varying component across timepoint. </w:delText>
        </w:r>
        <w:r w:rsidDel="00165560">
          <w:rPr>
            <w:rFonts w:ascii="Times New Roman" w:eastAsia="Calibri" w:hAnsi="Times New Roman" w:cs="Times New Roman"/>
            <w:sz w:val="24"/>
            <w:szCs w:val="24"/>
          </w:rPr>
          <w:delText xml:space="preserve">Concurrently, the model will analyze the growth across </w:delText>
        </w:r>
        <w:r w:rsidR="00AB1D11" w:rsidDel="00165560">
          <w:rPr>
            <w:rFonts w:ascii="Times New Roman" w:eastAsia="Calibri" w:hAnsi="Times New Roman" w:cs="Times New Roman"/>
            <w:sz w:val="24"/>
            <w:szCs w:val="24"/>
          </w:rPr>
          <w:delText>waves</w:delText>
        </w:r>
        <w:r w:rsidDel="00165560">
          <w:rPr>
            <w:rFonts w:ascii="Times New Roman" w:eastAsia="Calibri" w:hAnsi="Times New Roman" w:cs="Times New Roman"/>
            <w:sz w:val="24"/>
            <w:szCs w:val="24"/>
          </w:rPr>
          <w:delText xml:space="preserve"> 1-5 of the belongingness measure. </w:delText>
        </w:r>
        <w:r w:rsidR="00E45E77" w:rsidDel="00165560">
          <w:rPr>
            <w:rFonts w:ascii="Times New Roman" w:eastAsia="Calibri" w:hAnsi="Times New Roman" w:cs="Times New Roman"/>
            <w:sz w:val="24"/>
            <w:szCs w:val="24"/>
          </w:rPr>
          <w:delText xml:space="preserve">At each time point, the belongingness and connections will be correlated with one another. </w:delText>
        </w:r>
      </w:del>
      <w:moveFromRangeStart w:id="169" w:author="Yetz,Neil" w:date="2020-06-10T14:28:00Z" w:name="move42691736"/>
      <w:moveFrom w:id="170" w:author="Yetz,Neil" w:date="2020-06-10T14:28:00Z">
        <w:r w:rsidDel="00165560">
          <w:rPr>
            <w:rFonts w:ascii="Times New Roman" w:eastAsia="Calibri" w:hAnsi="Times New Roman" w:cs="Times New Roman"/>
            <w:sz w:val="24"/>
            <w:szCs w:val="24"/>
          </w:rPr>
          <w:t>With this</w:t>
        </w:r>
        <w:r w:rsidR="00E45E77" w:rsidDel="00165560">
          <w:rPr>
            <w:rFonts w:ascii="Times New Roman" w:eastAsia="Calibri" w:hAnsi="Times New Roman" w:cs="Times New Roman"/>
            <w:sz w:val="24"/>
            <w:szCs w:val="24"/>
          </w:rPr>
          <w:t xml:space="preserve"> model</w:t>
        </w:r>
        <w:r w:rsidDel="00165560">
          <w:rPr>
            <w:rFonts w:ascii="Times New Roman" w:eastAsia="Calibri" w:hAnsi="Times New Roman" w:cs="Times New Roman"/>
            <w:sz w:val="24"/>
            <w:szCs w:val="24"/>
          </w:rPr>
          <w:t>, I aim to answer the research questions: Does an individual’s social network correlate directly with their social network? Additionally, what is the strongest indicator of belongingness in the program? Is it inbound connections, outbound connections, or the combination of the two?.</w:t>
        </w:r>
      </w:moveFrom>
      <w:moveFromRangeEnd w:id="169"/>
    </w:p>
    <w:p w14:paraId="4279A1DD" w14:textId="77777777" w:rsidR="000D7C27" w:rsidRDefault="000D7C27" w:rsidP="000D7C27">
      <w:pPr>
        <w:spacing w:after="0" w:line="480" w:lineRule="auto"/>
        <w:contextualSpacing/>
        <w:rPr>
          <w:ins w:id="171" w:author="Yetz,Neil" w:date="2020-06-11T13:01:00Z"/>
          <w:rFonts w:ascii="Times New Roman" w:eastAsia="Calibri" w:hAnsi="Times New Roman" w:cs="Times New Roman"/>
          <w:sz w:val="24"/>
          <w:szCs w:val="24"/>
        </w:rPr>
        <w:pPrChange w:id="172" w:author="Yetz,Neil" w:date="2020-06-11T13:14:00Z">
          <w:pPr>
            <w:spacing w:after="0" w:line="480" w:lineRule="auto"/>
            <w:ind w:firstLine="720"/>
            <w:contextualSpacing/>
          </w:pPr>
        </w:pPrChange>
      </w:pPr>
    </w:p>
    <w:p w14:paraId="7AC3BC99" w14:textId="3951DD04" w:rsidR="006C2B93" w:rsidRDefault="000D7C27" w:rsidP="006C2B93">
      <w:pPr>
        <w:spacing w:after="0" w:line="480" w:lineRule="auto"/>
        <w:ind w:firstLine="720"/>
        <w:contextualSpacing/>
        <w:rPr>
          <w:ins w:id="173" w:author="Yetz,Neil" w:date="2020-06-11T12:55:00Z"/>
          <w:rFonts w:ascii="Times New Roman" w:eastAsia="Calibri" w:hAnsi="Times New Roman" w:cs="Times New Roman"/>
          <w:sz w:val="24"/>
          <w:szCs w:val="24"/>
        </w:rPr>
      </w:pPr>
      <w:ins w:id="174" w:author="Yetz,Neil" w:date="2020-06-11T13:01:00Z">
        <w:r>
          <w:rPr>
            <w:rFonts w:ascii="Times New Roman" w:eastAsia="Calibri" w:hAnsi="Times New Roman" w:cs="Times New Roman"/>
            <w:sz w:val="24"/>
            <w:szCs w:val="24"/>
          </w:rPr>
          <w:t xml:space="preserve">Latent growth curve modeling </w:t>
        </w:r>
      </w:ins>
      <w:ins w:id="175" w:author="Yetz,Neil" w:date="2020-06-11T13:02:00Z">
        <w:r>
          <w:rPr>
            <w:rFonts w:ascii="Times New Roman" w:eastAsia="Calibri" w:hAnsi="Times New Roman" w:cs="Times New Roman"/>
            <w:sz w:val="24"/>
            <w:szCs w:val="24"/>
          </w:rPr>
          <w:t xml:space="preserve">is an appropriate model to answer this research question. </w:t>
        </w:r>
      </w:ins>
      <w:ins w:id="176" w:author="Yetz,Neil" w:date="2020-06-11T13:08:00Z">
        <w:r>
          <w:rPr>
            <w:rFonts w:ascii="Times New Roman" w:eastAsia="Calibri" w:hAnsi="Times New Roman" w:cs="Times New Roman"/>
            <w:sz w:val="24"/>
            <w:szCs w:val="24"/>
          </w:rPr>
          <w:t>Latent g</w:t>
        </w:r>
      </w:ins>
      <w:ins w:id="177" w:author="Yetz,Neil" w:date="2020-06-11T13:07:00Z">
        <w:r>
          <w:rPr>
            <w:rFonts w:ascii="Times New Roman" w:eastAsia="Calibri" w:hAnsi="Times New Roman" w:cs="Times New Roman"/>
            <w:sz w:val="24"/>
            <w:szCs w:val="24"/>
          </w:rPr>
          <w:t>rowth curve modeling</w:t>
        </w:r>
      </w:ins>
      <w:ins w:id="178" w:author="Yetz,Neil" w:date="2020-06-11T13:08:00Z">
        <w:r>
          <w:rPr>
            <w:rFonts w:ascii="Times New Roman" w:eastAsia="Calibri" w:hAnsi="Times New Roman" w:cs="Times New Roman"/>
            <w:sz w:val="24"/>
            <w:szCs w:val="24"/>
          </w:rPr>
          <w:t xml:space="preserve"> is a method for describing within-person change and between-person change </w:t>
        </w:r>
      </w:ins>
      <w:ins w:id="179" w:author="Yetz,Neil" w:date="2020-06-11T13:10:00Z">
        <w:r>
          <w:rPr>
            <w:rFonts w:ascii="Times New Roman" w:eastAsia="Calibri" w:hAnsi="Times New Roman" w:cs="Times New Roman"/>
            <w:sz w:val="24"/>
            <w:szCs w:val="24"/>
          </w:rPr>
          <w:fldChar w:fldCharType="begin" w:fldLock="1"/>
        </w:r>
      </w:ins>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Ram, &amp; Hamagami, 2011)","plainTextFormattedCitation":"(Grimm, Ram, &amp; Hamagami, 2011)","previouslyFormattedCitation":"(Grimm, Ram, &amp; Hamagami, 2011)"},"properties":{"noteIndex":0},"schema":"https://github.com/citation-style-language/schema/raw/master/csl-citation.json"}</w:instrText>
      </w:r>
      <w:r>
        <w:rPr>
          <w:rFonts w:ascii="Times New Roman" w:eastAsia="Calibri" w:hAnsi="Times New Roman" w:cs="Times New Roman"/>
          <w:sz w:val="24"/>
          <w:szCs w:val="24"/>
        </w:rPr>
        <w:fldChar w:fldCharType="separate"/>
      </w:r>
      <w:r w:rsidRPr="000D7C27">
        <w:rPr>
          <w:rFonts w:ascii="Times New Roman" w:eastAsia="Calibri" w:hAnsi="Times New Roman" w:cs="Times New Roman"/>
          <w:noProof/>
          <w:sz w:val="24"/>
          <w:szCs w:val="24"/>
        </w:rPr>
        <w:t>(Grimm, Ram, &amp; Hamagami, 2011)</w:t>
      </w:r>
      <w:ins w:id="180" w:author="Yetz,Neil" w:date="2020-06-11T13:10:00Z">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ins>
      <w:ins w:id="181" w:author="Yetz,Neil" w:date="2020-06-11T13:11:00Z">
        <w:r>
          <w:rPr>
            <w:rFonts w:ascii="Times New Roman" w:eastAsia="Calibri" w:hAnsi="Times New Roman" w:cs="Times New Roman"/>
            <w:sz w:val="24"/>
            <w:szCs w:val="24"/>
          </w:rPr>
          <w:t xml:space="preserve">It additionally tracks the growth trajectory of a repeated measures study. </w:t>
        </w:r>
      </w:ins>
      <w:ins w:id="182" w:author="Yetz,Neil" w:date="2020-06-11T13:12:00Z">
        <w:r>
          <w:rPr>
            <w:rFonts w:ascii="Times New Roman" w:eastAsia="Calibri" w:hAnsi="Times New Roman" w:cs="Times New Roman"/>
            <w:sz w:val="24"/>
            <w:szCs w:val="24"/>
          </w:rPr>
          <w:t>However, one aspect of growth models is that the growth trajectory is linear</w:t>
        </w:r>
      </w:ins>
      <w:ins w:id="183" w:author="Yetz,Neil" w:date="2020-06-11T13:15:00Z">
        <w:r>
          <w:rPr>
            <w:rFonts w:ascii="Times New Roman" w:eastAsia="Calibri" w:hAnsi="Times New Roman" w:cs="Times New Roman"/>
            <w:sz w:val="24"/>
            <w:szCs w:val="24"/>
          </w:rPr>
          <w:t xml:space="preserve"> and to have a normalized distribution (</w:t>
        </w:r>
      </w:ins>
      <w:ins w:id="184" w:author="Yetz,Neil" w:date="2020-06-11T13:22:00Z">
        <w:r>
          <w:rPr>
            <w:rFonts w:ascii="Times New Roman" w:eastAsia="Calibri" w:hAnsi="Times New Roman" w:cs="Times New Roman"/>
            <w:sz w:val="24"/>
            <w:szCs w:val="24"/>
          </w:rPr>
          <w:t>c</w:t>
        </w:r>
      </w:ins>
      <w:ins w:id="185" w:author="Yetz,Neil" w:date="2020-06-11T13:15:00Z">
        <w:r>
          <w:rPr>
            <w:rFonts w:ascii="Times New Roman" w:eastAsia="Calibri" w:hAnsi="Times New Roman" w:cs="Times New Roman"/>
            <w:sz w:val="24"/>
            <w:szCs w:val="24"/>
          </w:rPr>
          <w:t>haracterized by a mean of zero;</w:t>
        </w:r>
      </w:ins>
      <w:ins w:id="186" w:author="Yetz,Neil" w:date="2020-06-11T13:13:00Z">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ins>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et al., 2011)","plainTextFormattedCitation":"(Grimm et al., 2011)"},"properties":{"noteIndex":0},"schema":"https://github.com/citation-style-language/schema/raw/master/csl-citation.json"}</w:instrText>
      </w:r>
      <w:r>
        <w:rPr>
          <w:rFonts w:ascii="Times New Roman" w:eastAsia="Calibri" w:hAnsi="Times New Roman" w:cs="Times New Roman"/>
          <w:sz w:val="24"/>
          <w:szCs w:val="24"/>
        </w:rPr>
        <w:fldChar w:fldCharType="separate"/>
      </w:r>
      <w:del w:id="187" w:author="Yetz,Neil" w:date="2020-06-11T13:15:00Z">
        <w:r w:rsidRPr="000D7C27" w:rsidDel="000D7C27">
          <w:rPr>
            <w:rFonts w:ascii="Times New Roman" w:eastAsia="Calibri" w:hAnsi="Times New Roman" w:cs="Times New Roman"/>
            <w:noProof/>
            <w:sz w:val="24"/>
            <w:szCs w:val="24"/>
          </w:rPr>
          <w:delText>(</w:delText>
        </w:r>
      </w:del>
      <w:r w:rsidRPr="000D7C27">
        <w:rPr>
          <w:rFonts w:ascii="Times New Roman" w:eastAsia="Calibri" w:hAnsi="Times New Roman" w:cs="Times New Roman"/>
          <w:noProof/>
          <w:sz w:val="24"/>
          <w:szCs w:val="24"/>
        </w:rPr>
        <w:t>Grimm et al., 2011)</w:t>
      </w:r>
      <w:ins w:id="188" w:author="Yetz,Neil" w:date="2020-06-11T13:13:00Z">
        <w:r>
          <w:rPr>
            <w:rFonts w:ascii="Times New Roman" w:eastAsia="Calibri" w:hAnsi="Times New Roman" w:cs="Times New Roman"/>
            <w:sz w:val="24"/>
            <w:szCs w:val="24"/>
          </w:rPr>
          <w:fldChar w:fldCharType="end"/>
        </w:r>
      </w:ins>
      <w:ins w:id="189" w:author="Yetz,Neil" w:date="2020-06-11T13:12:00Z">
        <w:r>
          <w:rPr>
            <w:rFonts w:ascii="Times New Roman" w:eastAsia="Calibri" w:hAnsi="Times New Roman" w:cs="Times New Roman"/>
            <w:sz w:val="24"/>
            <w:szCs w:val="24"/>
          </w:rPr>
          <w:t xml:space="preserve">. </w:t>
        </w:r>
      </w:ins>
      <w:ins w:id="190" w:author="Yetz,Neil" w:date="2020-06-11T13:13:00Z">
        <w:r>
          <w:rPr>
            <w:rFonts w:ascii="Times New Roman" w:eastAsia="Calibri" w:hAnsi="Times New Roman" w:cs="Times New Roman"/>
            <w:sz w:val="24"/>
            <w:szCs w:val="24"/>
          </w:rPr>
          <w:t>For</w:t>
        </w:r>
      </w:ins>
      <w:ins w:id="191" w:author="Yetz,Neil" w:date="2020-06-11T13:12:00Z">
        <w:r>
          <w:rPr>
            <w:rFonts w:ascii="Times New Roman" w:eastAsia="Calibri" w:hAnsi="Times New Roman" w:cs="Times New Roman"/>
            <w:sz w:val="24"/>
            <w:szCs w:val="24"/>
          </w:rPr>
          <w:t xml:space="preserve"> this the</w:t>
        </w:r>
      </w:ins>
      <w:ins w:id="192" w:author="Yetz,Neil" w:date="2020-06-11T13:13:00Z">
        <w:r>
          <w:rPr>
            <w:rFonts w:ascii="Times New Roman" w:eastAsia="Calibri" w:hAnsi="Times New Roman" w:cs="Times New Roman"/>
            <w:sz w:val="24"/>
            <w:szCs w:val="24"/>
          </w:rPr>
          <w:t xml:space="preserve">sis, I cannot assume that the growth of the social network grows at a linear rate. Therefore, I will utilize a </w:t>
        </w:r>
      </w:ins>
      <w:ins w:id="193" w:author="Yetz,Neil" w:date="2020-06-11T13:17:00Z">
        <w:r>
          <w:rPr>
            <w:rFonts w:ascii="Times New Roman" w:eastAsia="Calibri" w:hAnsi="Times New Roman" w:cs="Times New Roman"/>
            <w:sz w:val="24"/>
            <w:szCs w:val="24"/>
          </w:rPr>
          <w:t xml:space="preserve">non-linear growth curve model known as a </w:t>
        </w:r>
        <w:r w:rsidRPr="000D7C27">
          <w:rPr>
            <w:rFonts w:ascii="Times New Roman" w:eastAsia="Calibri" w:hAnsi="Times New Roman" w:cs="Times New Roman"/>
            <w:i/>
            <w:iCs/>
            <w:sz w:val="24"/>
            <w:szCs w:val="24"/>
            <w:rPrChange w:id="194" w:author="Yetz,Neil" w:date="2020-06-11T13:51:00Z">
              <w:rPr>
                <w:rFonts w:ascii="Times New Roman" w:eastAsia="Calibri" w:hAnsi="Times New Roman" w:cs="Times New Roman"/>
                <w:sz w:val="24"/>
                <w:szCs w:val="24"/>
              </w:rPr>
            </w:rPrChange>
          </w:rPr>
          <w:t>latent basis growth</w:t>
        </w:r>
        <w:r>
          <w:rPr>
            <w:rFonts w:ascii="Times New Roman" w:eastAsia="Calibri" w:hAnsi="Times New Roman" w:cs="Times New Roman"/>
            <w:sz w:val="24"/>
            <w:szCs w:val="24"/>
          </w:rPr>
          <w:t xml:space="preserve"> </w:t>
        </w:r>
        <w:r w:rsidRPr="000D7C27">
          <w:rPr>
            <w:rFonts w:ascii="Times New Roman" w:eastAsia="Calibri" w:hAnsi="Times New Roman" w:cs="Times New Roman"/>
            <w:i/>
            <w:iCs/>
            <w:sz w:val="24"/>
            <w:szCs w:val="24"/>
            <w:rPrChange w:id="195" w:author="Yetz,Neil" w:date="2020-06-11T13:51:00Z">
              <w:rPr>
                <w:rFonts w:ascii="Times New Roman" w:eastAsia="Calibri" w:hAnsi="Times New Roman" w:cs="Times New Roman"/>
                <w:sz w:val="24"/>
                <w:szCs w:val="24"/>
              </w:rPr>
            </w:rPrChange>
          </w:rPr>
          <w:t>model</w:t>
        </w:r>
        <w:r>
          <w:rPr>
            <w:rFonts w:ascii="Times New Roman" w:eastAsia="Calibri" w:hAnsi="Times New Roman" w:cs="Times New Roman"/>
            <w:sz w:val="24"/>
            <w:szCs w:val="24"/>
          </w:rPr>
          <w:t xml:space="preserve"> as proposed by Grimm, Ram and Hamagami (2011). The </w:t>
        </w:r>
      </w:ins>
      <w:ins w:id="196" w:author="Yetz,Neil" w:date="2020-06-11T13:18:00Z">
        <w:r>
          <w:rPr>
            <w:rFonts w:ascii="Times New Roman" w:eastAsia="Calibri" w:hAnsi="Times New Roman" w:cs="Times New Roman"/>
            <w:sz w:val="24"/>
            <w:szCs w:val="24"/>
          </w:rPr>
          <w:t xml:space="preserve">latent basis growth model is flexibly designed to capture a variety of nonlinear change patterns because it does not have a </w:t>
        </w:r>
        <w:r>
          <w:rPr>
            <w:rFonts w:ascii="Times New Roman" w:eastAsia="Calibri" w:hAnsi="Times New Roman" w:cs="Times New Roman"/>
            <w:sz w:val="24"/>
            <w:szCs w:val="24"/>
          </w:rPr>
          <w:lastRenderedPageBreak/>
          <w:t xml:space="preserve">specific functional form. </w:t>
        </w:r>
      </w:ins>
      <w:ins w:id="197" w:author="Yetz,Neil" w:date="2020-06-11T13:19:00Z">
        <w:r>
          <w:rPr>
            <w:rFonts w:ascii="Times New Roman" w:eastAsia="Calibri" w:hAnsi="Times New Roman" w:cs="Times New Roman"/>
            <w:sz w:val="24"/>
            <w:szCs w:val="24"/>
          </w:rPr>
          <w:t xml:space="preserve">This model allows for an </w:t>
        </w:r>
      </w:ins>
      <w:ins w:id="198" w:author="Yetz,Neil" w:date="2020-06-11T13:20:00Z">
        <w:r>
          <w:rPr>
            <w:rFonts w:ascii="Times New Roman" w:eastAsia="Calibri" w:hAnsi="Times New Roman" w:cs="Times New Roman"/>
            <w:sz w:val="24"/>
            <w:szCs w:val="24"/>
          </w:rPr>
          <w:t>atheoretical</w:t>
        </w:r>
      </w:ins>
      <w:ins w:id="199" w:author="Yetz,Neil" w:date="2020-06-11T13:19:00Z">
        <w:r>
          <w:rPr>
            <w:rFonts w:ascii="Times New Roman" w:eastAsia="Calibri" w:hAnsi="Times New Roman" w:cs="Times New Roman"/>
            <w:sz w:val="24"/>
            <w:szCs w:val="24"/>
          </w:rPr>
          <w:t xml:space="preserve"> </w:t>
        </w:r>
      </w:ins>
      <w:ins w:id="200" w:author="Yetz,Neil" w:date="2020-06-11T13:20:00Z">
        <w:r>
          <w:rPr>
            <w:rFonts w:ascii="Times New Roman" w:eastAsia="Calibri" w:hAnsi="Times New Roman" w:cs="Times New Roman"/>
            <w:sz w:val="24"/>
            <w:szCs w:val="24"/>
          </w:rPr>
          <w:t xml:space="preserve">structure of change, thus allowing for the exploratory analysis I am searching for to answer this research question. </w:t>
        </w:r>
      </w:ins>
    </w:p>
    <w:p w14:paraId="16CCBAF7" w14:textId="04A5E3D3" w:rsidR="00BA2111" w:rsidRDefault="00BA2111" w:rsidP="006C2B93">
      <w:pPr>
        <w:spacing w:after="0" w:line="480" w:lineRule="auto"/>
        <w:ind w:firstLine="720"/>
        <w:contextualSpacing/>
        <w:jc w:val="center"/>
        <w:rPr>
          <w:ins w:id="201" w:author="Yetz,Neil" w:date="2020-06-11T12:56:00Z"/>
          <w:rFonts w:ascii="Times New Roman" w:eastAsia="Calibri" w:hAnsi="Times New Roman" w:cs="Times New Roman"/>
          <w:sz w:val="24"/>
          <w:szCs w:val="24"/>
        </w:rPr>
      </w:pPr>
      <w:del w:id="202" w:author="Yetz,Neil" w:date="2020-06-10T14:11:00Z">
        <w:r w:rsidDel="005C0D2A">
          <w:rPr>
            <w:noProof/>
          </w:rPr>
          <w:drawing>
            <wp:inline distT="0" distB="0" distL="0" distR="0" wp14:anchorId="44AF6BBD" wp14:editId="45F9E9B7">
              <wp:extent cx="5038725" cy="3296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9341" cy="3335821"/>
                      </a:xfrm>
                      <a:prstGeom prst="rect">
                        <a:avLst/>
                      </a:prstGeom>
                    </pic:spPr>
                  </pic:pic>
                </a:graphicData>
              </a:graphic>
            </wp:inline>
          </w:drawing>
        </w:r>
      </w:del>
      <w:ins w:id="203" w:author="Yetz,Neil" w:date="2020-06-11T12:54:00Z">
        <w:r w:rsidR="006C2B93">
          <w:rPr>
            <w:noProof/>
          </w:rPr>
          <w:drawing>
            <wp:inline distT="0" distB="0" distL="0" distR="0" wp14:anchorId="37FD39D5" wp14:editId="1F824C61">
              <wp:extent cx="5223013" cy="400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2094" cy="4011272"/>
                      </a:xfrm>
                      <a:prstGeom prst="rect">
                        <a:avLst/>
                      </a:prstGeom>
                    </pic:spPr>
                  </pic:pic>
                </a:graphicData>
              </a:graphic>
            </wp:inline>
          </w:drawing>
        </w:r>
      </w:ins>
    </w:p>
    <w:p w14:paraId="6B21C2D5" w14:textId="248F4D9D" w:rsidR="006C2B93" w:rsidRPr="006C2B93" w:rsidRDefault="006C2B93" w:rsidP="006C2B93">
      <w:pPr>
        <w:spacing w:after="0" w:line="480" w:lineRule="auto"/>
        <w:contextualSpacing/>
        <w:rPr>
          <w:rFonts w:ascii="Times New Roman" w:eastAsia="Calibri" w:hAnsi="Times New Roman" w:cs="Times New Roman"/>
          <w:sz w:val="24"/>
          <w:szCs w:val="24"/>
        </w:rPr>
        <w:pPrChange w:id="204" w:author="Yetz,Neil" w:date="2020-06-11T12:56:00Z">
          <w:pPr>
            <w:spacing w:after="0" w:line="480" w:lineRule="auto"/>
            <w:contextualSpacing/>
            <w:jc w:val="center"/>
          </w:pPr>
        </w:pPrChange>
      </w:pPr>
      <w:ins w:id="205" w:author="Yetz,Neil" w:date="2020-06-11T12:56:00Z">
        <w:r>
          <w:rPr>
            <w:rFonts w:ascii="Times New Roman" w:eastAsia="Calibri" w:hAnsi="Times New Roman" w:cs="Times New Roman"/>
            <w:i/>
            <w:iCs/>
            <w:sz w:val="24"/>
            <w:szCs w:val="24"/>
          </w:rPr>
          <w:t>Figure 3.</w:t>
        </w:r>
        <w:r>
          <w:rPr>
            <w:rFonts w:ascii="Times New Roman" w:eastAsia="Calibri" w:hAnsi="Times New Roman" w:cs="Times New Roman"/>
            <w:sz w:val="24"/>
            <w:szCs w:val="24"/>
          </w:rPr>
          <w:t xml:space="preserve"> Anticipated growth trajectory model for trajectory analysis plan. Straight arrows represent regression lines, curved arrows represent correlations and </w:t>
        </w:r>
      </w:ins>
      <w:ins w:id="206" w:author="Yetz,Neil" w:date="2020-06-11T12:57:00Z">
        <w:r>
          <w:rPr>
            <w:rFonts w:ascii="Times New Roman" w:eastAsia="Calibri" w:hAnsi="Times New Roman" w:cs="Times New Roman"/>
            <w:sz w:val="24"/>
            <w:szCs w:val="24"/>
          </w:rPr>
          <w:t>blue arrows represent error.</w:t>
        </w:r>
      </w:ins>
    </w:p>
    <w:p w14:paraId="49A32A4C" w14:textId="592A7F18" w:rsidR="00E852DB" w:rsidRPr="00AC27DB" w:rsidDel="00165560" w:rsidRDefault="00BA2111" w:rsidP="001D4D22">
      <w:pPr>
        <w:spacing w:after="0" w:line="480" w:lineRule="auto"/>
        <w:contextualSpacing/>
        <w:rPr>
          <w:del w:id="207" w:author="Yetz,Neil" w:date="2020-06-10T14:31:00Z"/>
          <w:rFonts w:ascii="Times New Roman" w:hAnsi="Times New Roman" w:cs="Times New Roman"/>
          <w:sz w:val="24"/>
          <w:szCs w:val="24"/>
        </w:rPr>
      </w:pPr>
      <w:del w:id="208" w:author="Yetz,Neil" w:date="2020-06-10T14:31:00Z">
        <w:r w:rsidRPr="000724B0" w:rsidDel="00165560">
          <w:rPr>
            <w:rFonts w:ascii="Times New Roman" w:hAnsi="Times New Roman" w:cs="Times New Roman"/>
            <w:i/>
            <w:iCs/>
            <w:sz w:val="24"/>
            <w:szCs w:val="24"/>
          </w:rPr>
          <w:delText xml:space="preserve">Figure </w:delText>
        </w:r>
        <w:r w:rsidDel="00165560">
          <w:rPr>
            <w:rFonts w:ascii="Times New Roman" w:hAnsi="Times New Roman" w:cs="Times New Roman"/>
            <w:i/>
            <w:iCs/>
            <w:sz w:val="24"/>
            <w:szCs w:val="24"/>
          </w:rPr>
          <w:delText>3</w:delText>
        </w:r>
        <w:r w:rsidRPr="000724B0" w:rsidDel="00165560">
          <w:rPr>
            <w:rFonts w:ascii="Times New Roman" w:hAnsi="Times New Roman" w:cs="Times New Roman"/>
            <w:i/>
            <w:iCs/>
            <w:sz w:val="24"/>
            <w:szCs w:val="24"/>
          </w:rPr>
          <w:delText>.</w:delText>
        </w:r>
        <w:r w:rsidDel="00165560">
          <w:rPr>
            <w:rFonts w:ascii="Times New Roman" w:hAnsi="Times New Roman" w:cs="Times New Roman"/>
            <w:sz w:val="24"/>
            <w:szCs w:val="24"/>
          </w:rPr>
          <w:delText xml:space="preserve"> Anticipated growth trajectory model for trajectory analysis plan.</w:delText>
        </w:r>
        <w:r w:rsidR="00D026A3" w:rsidDel="00165560">
          <w:rPr>
            <w:rFonts w:ascii="Times New Roman" w:hAnsi="Times New Roman" w:cs="Times New Roman"/>
            <w:sz w:val="24"/>
            <w:szCs w:val="24"/>
          </w:rPr>
          <w:delText xml:space="preserve"> Straight arrows represent regression lines, curved arrows represent correlations and blue arrows represent error. </w:delText>
        </w:r>
      </w:del>
    </w:p>
    <w:p w14:paraId="70EF25DE" w14:textId="1B612725" w:rsidR="003F1BBD" w:rsidRDefault="003F1BBD" w:rsidP="00207255">
      <w:pPr>
        <w:pStyle w:val="Heading3"/>
        <w:spacing w:line="480" w:lineRule="auto"/>
        <w:rPr>
          <w:rFonts w:ascii="Times New Roman" w:hAnsi="Times New Roman" w:cs="Times New Roman"/>
        </w:rPr>
      </w:pPr>
      <w:bookmarkStart w:id="209" w:name="_Toc42774677"/>
      <w:r w:rsidRPr="00207255">
        <w:rPr>
          <w:rFonts w:ascii="Times New Roman" w:eastAsia="Calibri" w:hAnsi="Times New Roman" w:cs="Times New Roman"/>
          <w:i/>
          <w:iCs/>
          <w:color w:val="auto"/>
        </w:rPr>
        <w:t>Analysis for Research Question 2</w:t>
      </w:r>
      <w:bookmarkEnd w:id="209"/>
      <w:r w:rsidR="00B622DE" w:rsidRPr="00B622DE">
        <w:rPr>
          <w:rFonts w:ascii="Times New Roman" w:hAnsi="Times New Roman" w:cs="Times New Roman"/>
          <w:rPrChange w:id="210" w:author="Yetz,Neil" w:date="2020-06-08T10:36:00Z">
            <w:rPr/>
          </w:rPrChange>
        </w:rPr>
        <w:tab/>
      </w:r>
    </w:p>
    <w:p w14:paraId="037E5853" w14:textId="1BF8119F" w:rsidR="00E648A2" w:rsidRPr="00E648A2" w:rsidRDefault="00B622DE">
      <w:pPr>
        <w:spacing w:after="0" w:line="480" w:lineRule="auto"/>
        <w:ind w:firstLine="720"/>
        <w:contextualSpacing/>
        <w:rPr>
          <w:rFonts w:ascii="Times New Roman" w:eastAsia="Calibri" w:hAnsi="Times New Roman" w:cs="Times New Roman"/>
          <w:b/>
          <w:bCs/>
          <w:sz w:val="24"/>
          <w:szCs w:val="24"/>
        </w:rPr>
        <w:pPrChange w:id="211" w:author="Henry,Kimberly" w:date="2020-06-09T11:09:00Z">
          <w:pPr>
            <w:spacing w:after="0" w:line="480" w:lineRule="auto"/>
            <w:contextualSpacing/>
          </w:pPr>
        </w:pPrChange>
      </w:pPr>
      <w:r w:rsidRPr="00AC27DB">
        <w:rPr>
          <w:rFonts w:ascii="Times New Roman" w:hAnsi="Times New Roman" w:cs="Times New Roman"/>
          <w:sz w:val="24"/>
          <w:szCs w:val="24"/>
        </w:rPr>
        <w:t xml:space="preserve">Next, I </w:t>
      </w:r>
      <w:r w:rsidR="003F1BBD">
        <w:rPr>
          <w:rFonts w:ascii="Times New Roman" w:hAnsi="Times New Roman" w:cs="Times New Roman"/>
          <w:sz w:val="24"/>
          <w:szCs w:val="24"/>
        </w:rPr>
        <w:t>will fit</w:t>
      </w:r>
      <w:r>
        <w:rPr>
          <w:rFonts w:ascii="Times New Roman" w:hAnsi="Times New Roman" w:cs="Times New Roman"/>
          <w:sz w:val="24"/>
          <w:szCs w:val="24"/>
        </w:rPr>
        <w:t xml:space="preserve"> a mediation model with belongingness</w:t>
      </w:r>
      <w:ins w:id="212" w:author="Yetz,Neil" w:date="2020-06-11T13:25:00Z">
        <w:r w:rsidR="000D7C27">
          <w:rPr>
            <w:rFonts w:ascii="Times New Roman" w:hAnsi="Times New Roman" w:cs="Times New Roman"/>
            <w:sz w:val="24"/>
            <w:szCs w:val="24"/>
          </w:rPr>
          <w:t xml:space="preserve"> at </w:t>
        </w:r>
      </w:ins>
      <w:ins w:id="213" w:author="Yetz,Neil" w:date="2020-06-11T13:53:00Z">
        <w:r w:rsidR="000D7C27">
          <w:rPr>
            <w:rFonts w:ascii="Times New Roman" w:hAnsi="Times New Roman" w:cs="Times New Roman"/>
            <w:sz w:val="24"/>
            <w:szCs w:val="24"/>
          </w:rPr>
          <w:t>week 9</w:t>
        </w:r>
      </w:ins>
      <w:ins w:id="214" w:author="Yetz,Neil" w:date="2020-06-11T13:26:00Z">
        <w:r w:rsidR="000D7C27">
          <w:rPr>
            <w:rFonts w:ascii="Times New Roman" w:hAnsi="Times New Roman" w:cs="Times New Roman"/>
            <w:sz w:val="24"/>
            <w:szCs w:val="24"/>
          </w:rPr>
          <w:t xml:space="preserve"> (w</w:t>
        </w:r>
      </w:ins>
      <w:ins w:id="215" w:author="Yetz,Neil" w:date="2020-06-11T13:53:00Z">
        <w:r w:rsidR="000D7C27">
          <w:rPr>
            <w:rFonts w:ascii="Times New Roman" w:hAnsi="Times New Roman" w:cs="Times New Roman"/>
            <w:sz w:val="24"/>
            <w:szCs w:val="24"/>
          </w:rPr>
          <w:t>ave 4</w:t>
        </w:r>
      </w:ins>
      <w:ins w:id="216" w:author="Yetz,Neil" w:date="2020-06-11T13:26:00Z">
        <w:r w:rsidR="000D7C27">
          <w:rPr>
            <w:rFonts w:ascii="Times New Roman" w:hAnsi="Times New Roman" w:cs="Times New Roman"/>
            <w:sz w:val="24"/>
            <w:szCs w:val="24"/>
          </w:rPr>
          <w:t>)</w:t>
        </w:r>
      </w:ins>
      <w:r>
        <w:rPr>
          <w:rFonts w:ascii="Times New Roman" w:hAnsi="Times New Roman" w:cs="Times New Roman"/>
          <w:sz w:val="24"/>
          <w:szCs w:val="24"/>
        </w:rPr>
        <w:t xml:space="preserve"> as a mediator between the number of connections (inbound, outbound, and inbound/outbound) </w:t>
      </w:r>
      <w:ins w:id="217" w:author="Yetz,Neil" w:date="2020-06-11T13:25:00Z">
        <w:r w:rsidR="000D7C27">
          <w:rPr>
            <w:rFonts w:ascii="Times New Roman" w:hAnsi="Times New Roman" w:cs="Times New Roman"/>
            <w:sz w:val="24"/>
            <w:szCs w:val="24"/>
          </w:rPr>
          <w:t xml:space="preserve">at </w:t>
        </w:r>
      </w:ins>
      <w:ins w:id="218" w:author="Yetz,Neil" w:date="2020-06-11T13:53:00Z">
        <w:r w:rsidR="000D7C27">
          <w:rPr>
            <w:rFonts w:ascii="Times New Roman" w:hAnsi="Times New Roman" w:cs="Times New Roman"/>
            <w:sz w:val="24"/>
            <w:szCs w:val="24"/>
          </w:rPr>
          <w:t>week 6</w:t>
        </w:r>
      </w:ins>
      <w:ins w:id="219" w:author="Yetz,Neil" w:date="2020-06-11T13:26:00Z">
        <w:r w:rsidR="000D7C27">
          <w:rPr>
            <w:rFonts w:ascii="Times New Roman" w:hAnsi="Times New Roman" w:cs="Times New Roman"/>
            <w:sz w:val="24"/>
            <w:szCs w:val="24"/>
          </w:rPr>
          <w:t xml:space="preserve"> (</w:t>
        </w:r>
      </w:ins>
      <w:ins w:id="220" w:author="Yetz,Neil" w:date="2020-06-11T13:53:00Z">
        <w:r w:rsidR="000D7C27">
          <w:rPr>
            <w:rFonts w:ascii="Times New Roman" w:hAnsi="Times New Roman" w:cs="Times New Roman"/>
            <w:sz w:val="24"/>
            <w:szCs w:val="24"/>
          </w:rPr>
          <w:t>wave 3</w:t>
        </w:r>
      </w:ins>
      <w:ins w:id="221" w:author="Yetz,Neil" w:date="2020-06-11T13:26:00Z">
        <w:r w:rsidR="000D7C27">
          <w:rPr>
            <w:rFonts w:ascii="Times New Roman" w:hAnsi="Times New Roman" w:cs="Times New Roman"/>
            <w:sz w:val="24"/>
            <w:szCs w:val="24"/>
          </w:rPr>
          <w:t>)</w:t>
        </w:r>
      </w:ins>
      <w:ins w:id="222" w:author="Yetz,Neil" w:date="2020-06-11T13:25:00Z">
        <w:r w:rsidR="000D7C27">
          <w:rPr>
            <w:rFonts w:ascii="Times New Roman" w:hAnsi="Times New Roman" w:cs="Times New Roman"/>
            <w:sz w:val="24"/>
            <w:szCs w:val="24"/>
          </w:rPr>
          <w:t xml:space="preserve"> </w:t>
        </w:r>
      </w:ins>
      <w:r>
        <w:rPr>
          <w:rFonts w:ascii="Times New Roman" w:hAnsi="Times New Roman" w:cs="Times New Roman"/>
          <w:sz w:val="24"/>
          <w:szCs w:val="24"/>
        </w:rPr>
        <w:t>and a developmental outcome (i.e. academic aspirations, delinquency)</w:t>
      </w:r>
      <w:ins w:id="223" w:author="Yetz,Neil" w:date="2020-06-11T13:26:00Z">
        <w:r w:rsidR="000D7C27">
          <w:rPr>
            <w:rFonts w:ascii="Times New Roman" w:hAnsi="Times New Roman" w:cs="Times New Roman"/>
            <w:sz w:val="24"/>
            <w:szCs w:val="24"/>
          </w:rPr>
          <w:t xml:space="preserve"> at </w:t>
        </w:r>
      </w:ins>
      <w:ins w:id="224" w:author="Yetz,Neil" w:date="2020-06-11T13:53:00Z">
        <w:r w:rsidR="000D7C27">
          <w:rPr>
            <w:rFonts w:ascii="Times New Roman" w:hAnsi="Times New Roman" w:cs="Times New Roman"/>
            <w:sz w:val="24"/>
            <w:szCs w:val="24"/>
          </w:rPr>
          <w:t>week 11</w:t>
        </w:r>
      </w:ins>
      <w:ins w:id="225" w:author="Yetz,Neil" w:date="2020-06-11T13:26:00Z">
        <w:r w:rsidR="000D7C27">
          <w:rPr>
            <w:rFonts w:ascii="Times New Roman" w:hAnsi="Times New Roman" w:cs="Times New Roman"/>
            <w:sz w:val="24"/>
            <w:szCs w:val="24"/>
          </w:rPr>
          <w:t xml:space="preserve"> (w</w:t>
        </w:r>
      </w:ins>
      <w:ins w:id="226" w:author="Yetz,Neil" w:date="2020-06-11T13:53:00Z">
        <w:r w:rsidR="000D7C27">
          <w:rPr>
            <w:rFonts w:ascii="Times New Roman" w:hAnsi="Times New Roman" w:cs="Times New Roman"/>
            <w:sz w:val="24"/>
            <w:szCs w:val="24"/>
          </w:rPr>
          <w:t>ave 5</w:t>
        </w:r>
      </w:ins>
      <w:ins w:id="227" w:author="Yetz,Neil" w:date="2020-06-11T13:26:00Z">
        <w:r w:rsidR="000D7C27">
          <w:rPr>
            <w:rFonts w:ascii="Times New Roman" w:hAnsi="Times New Roman" w:cs="Times New Roman"/>
            <w:sz w:val="24"/>
            <w:szCs w:val="24"/>
          </w:rPr>
          <w:t>)</w:t>
        </w:r>
      </w:ins>
      <w:r>
        <w:rPr>
          <w:rFonts w:ascii="Times New Roman" w:hAnsi="Times New Roman" w:cs="Times New Roman"/>
          <w:sz w:val="24"/>
          <w:szCs w:val="24"/>
        </w:rPr>
        <w:t xml:space="preserve">. </w:t>
      </w:r>
      <w:r w:rsidR="00505E3E">
        <w:rPr>
          <w:rFonts w:ascii="Times New Roman" w:hAnsi="Times New Roman" w:cs="Times New Roman"/>
          <w:sz w:val="24"/>
          <w:szCs w:val="24"/>
        </w:rPr>
        <w:t>The proposed model is shown in Figure 1</w:t>
      </w:r>
      <w:ins w:id="228" w:author="Yetz,Neil" w:date="2020-06-11T09:22:00Z">
        <w:r w:rsidR="006C2B93">
          <w:rPr>
            <w:rFonts w:ascii="Times New Roman" w:hAnsi="Times New Roman" w:cs="Times New Roman"/>
            <w:sz w:val="24"/>
            <w:szCs w:val="24"/>
          </w:rPr>
          <w:t xml:space="preserve">. </w:t>
        </w:r>
      </w:ins>
      <w:moveFromRangeStart w:id="229" w:author="Yetz,Neil" w:date="2020-06-10T14:33:00Z" w:name="move42692040"/>
      <w:moveFrom w:id="230" w:author="Yetz,Neil" w:date="2020-06-10T14:33:00Z">
        <w:r w:rsidR="00505E3E" w:rsidDel="00165560">
          <w:rPr>
            <w:rFonts w:ascii="Times New Roman" w:hAnsi="Times New Roman" w:cs="Times New Roman"/>
            <w:sz w:val="24"/>
            <w:szCs w:val="24"/>
          </w:rPr>
          <w:t xml:space="preserve">. I hypothesize that the more connections a youth participant has, the higher their sense of belonging will be. This higher sense of belonging will be associated with improved developmental outcomes. </w:t>
        </w:r>
      </w:moveFrom>
      <w:moveFromRangeEnd w:id="229"/>
      <w:r w:rsidR="00505E3E">
        <w:rPr>
          <w:rFonts w:ascii="Times New Roman" w:hAnsi="Times New Roman" w:cs="Times New Roman"/>
          <w:sz w:val="24"/>
          <w:szCs w:val="24"/>
        </w:rPr>
        <w:t xml:space="preserve">To calculate this, I will first analyze the direct effect of social connections on </w:t>
      </w:r>
      <w:r w:rsidR="003F1BBD">
        <w:rPr>
          <w:rFonts w:ascii="Times New Roman" w:hAnsi="Times New Roman" w:cs="Times New Roman"/>
          <w:sz w:val="24"/>
          <w:szCs w:val="24"/>
        </w:rPr>
        <w:t>the</w:t>
      </w:r>
      <w:r w:rsidR="00505E3E">
        <w:rPr>
          <w:rFonts w:ascii="Times New Roman" w:hAnsi="Times New Roman" w:cs="Times New Roman"/>
          <w:sz w:val="24"/>
          <w:szCs w:val="24"/>
        </w:rPr>
        <w:t xml:space="preserve"> developmental outcome</w:t>
      </w:r>
      <w:r w:rsidR="003F1BBD">
        <w:rPr>
          <w:rFonts w:ascii="Times New Roman" w:hAnsi="Times New Roman" w:cs="Times New Roman"/>
          <w:sz w:val="24"/>
          <w:szCs w:val="24"/>
        </w:rPr>
        <w:t>s</w:t>
      </w:r>
      <w:r w:rsidR="00505E3E">
        <w:rPr>
          <w:rFonts w:ascii="Times New Roman" w:hAnsi="Times New Roman" w:cs="Times New Roman"/>
          <w:sz w:val="24"/>
          <w:szCs w:val="24"/>
        </w:rPr>
        <w:t xml:space="preserve"> (i.e. delinquency, academic aspirations; the c path)</w:t>
      </w:r>
      <w:ins w:id="231" w:author="Yetz,Neil" w:date="2020-06-11T13:26:00Z">
        <w:r w:rsidR="000D7C27">
          <w:rPr>
            <w:rFonts w:ascii="Times New Roman" w:hAnsi="Times New Roman" w:cs="Times New Roman"/>
            <w:sz w:val="24"/>
            <w:szCs w:val="24"/>
          </w:rPr>
          <w:t xml:space="preserve"> at </w:t>
        </w:r>
      </w:ins>
      <w:ins w:id="232" w:author="Yetz,Neil" w:date="2020-06-11T13:53:00Z">
        <w:r w:rsidR="000D7C27">
          <w:rPr>
            <w:rFonts w:ascii="Times New Roman" w:hAnsi="Times New Roman" w:cs="Times New Roman"/>
            <w:sz w:val="24"/>
            <w:szCs w:val="24"/>
          </w:rPr>
          <w:t>week 11</w:t>
        </w:r>
      </w:ins>
      <w:ins w:id="233" w:author="Yetz,Neil" w:date="2020-06-11T13:26:00Z">
        <w:r w:rsidR="000D7C27">
          <w:rPr>
            <w:rFonts w:ascii="Times New Roman" w:hAnsi="Times New Roman" w:cs="Times New Roman"/>
            <w:sz w:val="24"/>
            <w:szCs w:val="24"/>
          </w:rPr>
          <w:t xml:space="preserve"> (w</w:t>
        </w:r>
      </w:ins>
      <w:ins w:id="234" w:author="Yetz,Neil" w:date="2020-06-11T13:53:00Z">
        <w:r w:rsidR="000D7C27">
          <w:rPr>
            <w:rFonts w:ascii="Times New Roman" w:hAnsi="Times New Roman" w:cs="Times New Roman"/>
            <w:sz w:val="24"/>
            <w:szCs w:val="24"/>
          </w:rPr>
          <w:t>ave 5</w:t>
        </w:r>
      </w:ins>
      <w:ins w:id="235" w:author="Yetz,Neil" w:date="2020-06-11T13:26:00Z">
        <w:r w:rsidR="000D7C27">
          <w:rPr>
            <w:rFonts w:ascii="Times New Roman" w:hAnsi="Times New Roman" w:cs="Times New Roman"/>
            <w:sz w:val="24"/>
            <w:szCs w:val="24"/>
          </w:rPr>
          <w:t>)</w:t>
        </w:r>
      </w:ins>
      <w:r w:rsidR="00505E3E">
        <w:rPr>
          <w:rFonts w:ascii="Times New Roman" w:hAnsi="Times New Roman" w:cs="Times New Roman"/>
          <w:sz w:val="24"/>
          <w:szCs w:val="24"/>
        </w:rPr>
        <w:t xml:space="preserve">. Next, I will regress belongingness </w:t>
      </w:r>
      <w:ins w:id="236" w:author="Yetz,Neil" w:date="2020-06-11T10:55:00Z">
        <w:r w:rsidR="006C2B93">
          <w:rPr>
            <w:rFonts w:ascii="Times New Roman" w:hAnsi="Times New Roman" w:cs="Times New Roman"/>
            <w:sz w:val="24"/>
            <w:szCs w:val="24"/>
          </w:rPr>
          <w:t xml:space="preserve">from </w:t>
        </w:r>
      </w:ins>
      <w:ins w:id="237" w:author="Yetz,Neil" w:date="2020-06-11T13:54:00Z">
        <w:r w:rsidR="000D7C27">
          <w:rPr>
            <w:rFonts w:ascii="Times New Roman" w:hAnsi="Times New Roman" w:cs="Times New Roman"/>
            <w:sz w:val="24"/>
            <w:szCs w:val="24"/>
          </w:rPr>
          <w:t>week 9</w:t>
        </w:r>
      </w:ins>
      <w:ins w:id="238" w:author="Yetz,Neil" w:date="2020-06-11T10:55:00Z">
        <w:r w:rsidR="006C2B93">
          <w:rPr>
            <w:rFonts w:ascii="Times New Roman" w:hAnsi="Times New Roman" w:cs="Times New Roman"/>
            <w:sz w:val="24"/>
            <w:szCs w:val="24"/>
          </w:rPr>
          <w:t xml:space="preserve"> </w:t>
        </w:r>
      </w:ins>
      <w:ins w:id="239" w:author="Yetz,Neil" w:date="2020-06-11T12:44:00Z">
        <w:r w:rsidR="006C2B93">
          <w:rPr>
            <w:rFonts w:ascii="Times New Roman" w:hAnsi="Times New Roman" w:cs="Times New Roman"/>
            <w:sz w:val="24"/>
            <w:szCs w:val="24"/>
          </w:rPr>
          <w:t>(w</w:t>
        </w:r>
      </w:ins>
      <w:ins w:id="240" w:author="Yetz,Neil" w:date="2020-06-11T13:54:00Z">
        <w:r w:rsidR="000D7C27">
          <w:rPr>
            <w:rFonts w:ascii="Times New Roman" w:hAnsi="Times New Roman" w:cs="Times New Roman"/>
            <w:sz w:val="24"/>
            <w:szCs w:val="24"/>
          </w:rPr>
          <w:t>ave 4</w:t>
        </w:r>
      </w:ins>
      <w:ins w:id="241" w:author="Yetz,Neil" w:date="2020-06-11T12:44:00Z">
        <w:r w:rsidR="006C2B93">
          <w:rPr>
            <w:rFonts w:ascii="Times New Roman" w:hAnsi="Times New Roman" w:cs="Times New Roman"/>
            <w:sz w:val="24"/>
            <w:szCs w:val="24"/>
          </w:rPr>
          <w:t xml:space="preserve">) </w:t>
        </w:r>
      </w:ins>
      <w:r w:rsidR="00505E3E">
        <w:rPr>
          <w:rFonts w:ascii="Times New Roman" w:hAnsi="Times New Roman" w:cs="Times New Roman"/>
          <w:sz w:val="24"/>
          <w:szCs w:val="24"/>
        </w:rPr>
        <w:t xml:space="preserve">on the </w:t>
      </w:r>
      <w:r w:rsidR="00505E3E">
        <w:rPr>
          <w:rFonts w:ascii="Times New Roman" w:hAnsi="Times New Roman" w:cs="Times New Roman"/>
          <w:sz w:val="24"/>
          <w:szCs w:val="24"/>
        </w:rPr>
        <w:lastRenderedPageBreak/>
        <w:t>social connections (a path)</w:t>
      </w:r>
      <w:ins w:id="242" w:author="Yetz,Neil" w:date="2020-06-11T13:27:00Z">
        <w:r w:rsidR="000D7C27">
          <w:rPr>
            <w:rFonts w:ascii="Times New Roman" w:hAnsi="Times New Roman" w:cs="Times New Roman"/>
            <w:sz w:val="24"/>
            <w:szCs w:val="24"/>
          </w:rPr>
          <w:t xml:space="preserve"> at </w:t>
        </w:r>
      </w:ins>
      <w:ins w:id="243" w:author="Yetz,Neil" w:date="2020-06-11T13:54:00Z">
        <w:r w:rsidR="000D7C27">
          <w:rPr>
            <w:rFonts w:ascii="Times New Roman" w:hAnsi="Times New Roman" w:cs="Times New Roman"/>
            <w:sz w:val="24"/>
            <w:szCs w:val="24"/>
          </w:rPr>
          <w:t>week 6</w:t>
        </w:r>
      </w:ins>
      <w:ins w:id="244" w:author="Yetz,Neil" w:date="2020-06-11T13:27:00Z">
        <w:r w:rsidR="000D7C27">
          <w:rPr>
            <w:rFonts w:ascii="Times New Roman" w:hAnsi="Times New Roman" w:cs="Times New Roman"/>
            <w:sz w:val="24"/>
            <w:szCs w:val="24"/>
          </w:rPr>
          <w:t xml:space="preserve"> (w</w:t>
        </w:r>
      </w:ins>
      <w:ins w:id="245" w:author="Yetz,Neil" w:date="2020-06-11T13:54:00Z">
        <w:r w:rsidR="000D7C27">
          <w:rPr>
            <w:rFonts w:ascii="Times New Roman" w:hAnsi="Times New Roman" w:cs="Times New Roman"/>
            <w:sz w:val="24"/>
            <w:szCs w:val="24"/>
          </w:rPr>
          <w:t>ave 3</w:t>
        </w:r>
      </w:ins>
      <w:ins w:id="246" w:author="Yetz,Neil" w:date="2020-06-11T13:27:00Z">
        <w:r w:rsidR="000D7C27">
          <w:rPr>
            <w:rFonts w:ascii="Times New Roman" w:hAnsi="Times New Roman" w:cs="Times New Roman"/>
            <w:sz w:val="24"/>
            <w:szCs w:val="24"/>
          </w:rPr>
          <w:t>)</w:t>
        </w:r>
      </w:ins>
      <w:r w:rsidR="00505E3E">
        <w:rPr>
          <w:rFonts w:ascii="Times New Roman" w:hAnsi="Times New Roman" w:cs="Times New Roman"/>
          <w:sz w:val="24"/>
          <w:szCs w:val="24"/>
        </w:rPr>
        <w:t xml:space="preserve"> to obtain the coefficients. Then, I will regress the developmental outcomes (i.e. delinquency, academic aspirations</w:t>
      </w:r>
      <w:del w:id="247" w:author="Yetz,Neil" w:date="2020-06-11T10:56:00Z">
        <w:r w:rsidR="00505E3E" w:rsidDel="006C2B93">
          <w:rPr>
            <w:rFonts w:ascii="Times New Roman" w:hAnsi="Times New Roman" w:cs="Times New Roman"/>
            <w:sz w:val="24"/>
            <w:szCs w:val="24"/>
          </w:rPr>
          <w:delText>; the b path</w:delText>
        </w:r>
      </w:del>
      <w:r w:rsidR="00505E3E">
        <w:rPr>
          <w:rFonts w:ascii="Times New Roman" w:hAnsi="Times New Roman" w:cs="Times New Roman"/>
          <w:sz w:val="24"/>
          <w:szCs w:val="24"/>
        </w:rPr>
        <w:t>)</w:t>
      </w:r>
      <w:ins w:id="248" w:author="Yetz,Neil" w:date="2020-06-11T10:56:00Z">
        <w:r w:rsidR="006C2B93">
          <w:rPr>
            <w:rFonts w:ascii="Times New Roman" w:hAnsi="Times New Roman" w:cs="Times New Roman"/>
            <w:sz w:val="24"/>
            <w:szCs w:val="24"/>
          </w:rPr>
          <w:t xml:space="preserve"> onto </w:t>
        </w:r>
      </w:ins>
      <w:ins w:id="249" w:author="Yetz,Neil" w:date="2020-06-11T10:59:00Z">
        <w:r w:rsidR="006C2B93">
          <w:rPr>
            <w:rFonts w:ascii="Times New Roman" w:hAnsi="Times New Roman" w:cs="Times New Roman"/>
            <w:sz w:val="24"/>
            <w:szCs w:val="24"/>
          </w:rPr>
          <w:t xml:space="preserve">the strength of the social ties </w:t>
        </w:r>
      </w:ins>
      <w:ins w:id="250" w:author="Yetz,Neil" w:date="2020-06-11T11:00:00Z">
        <w:r w:rsidR="006C2B93">
          <w:rPr>
            <w:rFonts w:ascii="Times New Roman" w:hAnsi="Times New Roman" w:cs="Times New Roman"/>
            <w:sz w:val="24"/>
            <w:szCs w:val="24"/>
          </w:rPr>
          <w:t>and belongingness (b path and c’ path)</w:t>
        </w:r>
      </w:ins>
      <w:r w:rsidR="00505E3E">
        <w:rPr>
          <w:rFonts w:ascii="Times New Roman" w:hAnsi="Times New Roman" w:cs="Times New Roman"/>
          <w:sz w:val="24"/>
          <w:szCs w:val="24"/>
        </w:rPr>
        <w:t xml:space="preserve">. </w:t>
      </w:r>
      <w:del w:id="251" w:author="Yetz,Neil" w:date="2020-06-11T11:01:00Z">
        <w:r w:rsidR="00505E3E" w:rsidDel="006C2B93">
          <w:rPr>
            <w:rFonts w:ascii="Times New Roman" w:hAnsi="Times New Roman" w:cs="Times New Roman"/>
            <w:sz w:val="24"/>
            <w:szCs w:val="24"/>
          </w:rPr>
          <w:delText>Then I will obtain the</w:delText>
        </w:r>
        <w:r w:rsidR="00000DC3" w:rsidDel="006C2B93">
          <w:rPr>
            <w:rFonts w:ascii="Times New Roman" w:hAnsi="Times New Roman" w:cs="Times New Roman"/>
            <w:sz w:val="24"/>
            <w:szCs w:val="24"/>
          </w:rPr>
          <w:delText xml:space="preserve"> bootstrapped indirect effect of the </w:delText>
        </w:r>
        <w:r w:rsidR="00D026A3" w:rsidDel="006C2B93">
          <w:rPr>
            <w:rFonts w:ascii="Times New Roman" w:hAnsi="Times New Roman" w:cs="Times New Roman"/>
            <w:sz w:val="24"/>
            <w:szCs w:val="24"/>
          </w:rPr>
          <w:delText>path from social connections to the developmental outcome (</w:delText>
        </w:r>
      </w:del>
      <w:del w:id="252" w:author="Yetz,Neil" w:date="2020-06-10T14:31:00Z">
        <w:r w:rsidR="00D026A3" w:rsidDel="00165560">
          <w:rPr>
            <w:rFonts w:ascii="Times New Roman" w:hAnsi="Times New Roman" w:cs="Times New Roman"/>
            <w:sz w:val="24"/>
            <w:szCs w:val="24"/>
          </w:rPr>
          <w:delText xml:space="preserve">c’ </w:delText>
        </w:r>
      </w:del>
      <w:del w:id="253" w:author="Yetz,Neil" w:date="2020-06-11T11:01:00Z">
        <w:r w:rsidR="00D026A3" w:rsidDel="006C2B93">
          <w:rPr>
            <w:rFonts w:ascii="Times New Roman" w:hAnsi="Times New Roman" w:cs="Times New Roman"/>
            <w:sz w:val="24"/>
            <w:szCs w:val="24"/>
          </w:rPr>
          <w:delText>path).</w:delText>
        </w:r>
      </w:del>
      <w:ins w:id="254" w:author="Yetz,Neil" w:date="2020-06-11T11:01:00Z">
        <w:r w:rsidR="006C2B93">
          <w:rPr>
            <w:rFonts w:ascii="Times New Roman" w:hAnsi="Times New Roman" w:cs="Times New Roman"/>
            <w:sz w:val="24"/>
            <w:szCs w:val="24"/>
          </w:rPr>
          <w:t>I will then multiply the a</w:t>
        </w:r>
      </w:ins>
      <w:ins w:id="255" w:author="Yetz,Neil" w:date="2020-06-11T11:31:00Z">
        <w:r w:rsidR="006C2B93">
          <w:rPr>
            <w:rFonts w:ascii="Times New Roman" w:hAnsi="Times New Roman" w:cs="Times New Roman"/>
            <w:sz w:val="24"/>
            <w:szCs w:val="24"/>
          </w:rPr>
          <w:t xml:space="preserve"> </w:t>
        </w:r>
      </w:ins>
      <w:ins w:id="256" w:author="Yetz,Neil" w:date="2020-06-11T11:32:00Z">
        <w:r w:rsidR="006C2B93">
          <w:rPr>
            <w:rFonts w:ascii="Times New Roman" w:hAnsi="Times New Roman" w:cs="Times New Roman"/>
            <w:sz w:val="24"/>
            <w:szCs w:val="24"/>
          </w:rPr>
          <w:t>path</w:t>
        </w:r>
      </w:ins>
      <w:ins w:id="257" w:author="Yetz,Neil" w:date="2020-06-11T11:01:00Z">
        <w:r w:rsidR="006C2B93">
          <w:rPr>
            <w:rFonts w:ascii="Times New Roman" w:hAnsi="Times New Roman" w:cs="Times New Roman"/>
            <w:sz w:val="24"/>
            <w:szCs w:val="24"/>
          </w:rPr>
          <w:t xml:space="preserve"> and the b path to obtain the indirect effect. </w:t>
        </w:r>
      </w:ins>
      <w:ins w:id="258" w:author="Yetz,Neil" w:date="2020-06-11T11:06:00Z">
        <w:r w:rsidR="006C2B93">
          <w:rPr>
            <w:rFonts w:ascii="Times New Roman" w:hAnsi="Times New Roman" w:cs="Times New Roman"/>
            <w:sz w:val="24"/>
            <w:szCs w:val="24"/>
          </w:rPr>
          <w:t>According to</w:t>
        </w:r>
      </w:ins>
      <w:ins w:id="259" w:author="Yetz,Neil" w:date="2020-06-11T11:16:00Z">
        <w:r w:rsidR="006C2B93">
          <w:rPr>
            <w:rFonts w:ascii="Times New Roman" w:hAnsi="Times New Roman" w:cs="Times New Roman"/>
            <w:sz w:val="24"/>
            <w:szCs w:val="24"/>
          </w:rPr>
          <w:t xml:space="preserve"> MacKinnon et al. </w:t>
        </w:r>
      </w:ins>
      <w:ins w:id="260" w:author="Yetz,Neil" w:date="2020-06-11T11:17:00Z">
        <w:r w:rsidR="006C2B93">
          <w:rPr>
            <w:rFonts w:ascii="Times New Roman" w:hAnsi="Times New Roman" w:cs="Times New Roman"/>
            <w:sz w:val="24"/>
            <w:szCs w:val="24"/>
          </w:rPr>
          <w:fldChar w:fldCharType="begin" w:fldLock="1"/>
        </w:r>
      </w:ins>
      <w:r w:rsidR="006C2B93">
        <w:rPr>
          <w:rFonts w:ascii="Times New Roman" w:hAnsi="Times New Roman" w:cs="Times New Roman"/>
          <w:sz w:val="24"/>
          <w:szCs w:val="24"/>
        </w:rPr>
        <w:instrText>ADDIN CSL_CITATION {"citationItems":[{"id":"ITEM-1","itemData":{"DOI":"10.3758/BF03193007","ISSN":"1554351X","abstract":"This article describes a program, PRODCLIN (distribution of the PRODuct Confidence Limits for INdirect effects), written for SAS, SPSS, and R, that computes confidence limits for the product of two normal random variables. The program is important because it can be used to obtain more accurate confidence limits for the indirect effect, as demonstrated in several recent articles (MacKinnon, Lockwood, &amp; Williams, 2004; Pituch, Whittaker, &amp; Stapleton, 2005). Tests of the significance of and confidence limits for indirect effects based on the distribution of the product method have more accurate Type I error rates and more power than other, more commonly used tests. Values for the two paths involved in the indirect effect and their standard errors are entered in the PRODCLIN program, and distribution of the product confidence limits are computed. Several examples are used to illustrate the PRODCLIN program. The PRODCLIN programs in rich text format may be downloaded from www.psychonomic.org/archive. Copyright 2007 Psychonomic Society, Inc.","author":[{"dropping-particle":"","family":"MacKinnon","given":"David P.","non-dropping-particle":"","parse-names":false,"suffix":""},{"dropping-particle":"","family":"Fritz","given":"Matthew S.","non-dropping-particle":"","parse-names":false,"suffix":""},{"dropping-particle":"","family":"Williams","given":"Jason","non-dropping-particle":"","parse-names":false,"suffix":""},{"dropping-particle":"","family":"Lockwood","given":"Chondra M.","non-dropping-particle":"","parse-names":false,"suffix":""}],"container-title":"Behavior Research Methods","id":"ITEM-1","issue":"3","issued":{"date-parts":[["2007"]]},"page":"384-389","publisher":"Springer New York LLC","title":"Distribution of the product confidence limits for the indirect effect: Program PRODCLIN","type":"article-journal","volume":"39"},"uris":["http://www.mendeley.com/documents/?uuid=16dcece0-9b08-332b-99d6-8baff83ea167"]}],"mendeley":{"formattedCitation":"(MacKinnon, Fritz, Williams, &amp; Lockwood, 2007)","manualFormatting":"(2007)","plainTextFormattedCitation":"(MacKinnon, Fritz, Williams, &amp; Lockwood, 2007)","previouslyFormattedCitation":"(MacKinnon, Fritz, Williams, &amp; Lockwood, 2007)"},"properties":{"noteIndex":0},"schema":"https://github.com/citation-style-language/schema/raw/master/csl-citation.json"}</w:instrText>
      </w:r>
      <w:r w:rsidR="006C2B93">
        <w:rPr>
          <w:rFonts w:ascii="Times New Roman" w:hAnsi="Times New Roman" w:cs="Times New Roman"/>
          <w:sz w:val="24"/>
          <w:szCs w:val="24"/>
        </w:rPr>
        <w:fldChar w:fldCharType="separate"/>
      </w:r>
      <w:r w:rsidR="006C2B93" w:rsidRPr="006C2B93">
        <w:rPr>
          <w:rFonts w:ascii="Times New Roman" w:hAnsi="Times New Roman" w:cs="Times New Roman"/>
          <w:noProof/>
          <w:sz w:val="24"/>
          <w:szCs w:val="24"/>
        </w:rPr>
        <w:t>(</w:t>
      </w:r>
      <w:del w:id="261" w:author="Yetz,Neil" w:date="2020-06-11T11:17:00Z">
        <w:r w:rsidR="006C2B93" w:rsidRPr="006C2B93" w:rsidDel="006C2B93">
          <w:rPr>
            <w:rFonts w:ascii="Times New Roman" w:hAnsi="Times New Roman" w:cs="Times New Roman"/>
            <w:noProof/>
            <w:sz w:val="24"/>
            <w:szCs w:val="24"/>
          </w:rPr>
          <w:delText xml:space="preserve">MacKinnon, Fritz, Williams, &amp; Lockwood, </w:delText>
        </w:r>
      </w:del>
      <w:r w:rsidR="006C2B93" w:rsidRPr="006C2B93">
        <w:rPr>
          <w:rFonts w:ascii="Times New Roman" w:hAnsi="Times New Roman" w:cs="Times New Roman"/>
          <w:noProof/>
          <w:sz w:val="24"/>
          <w:szCs w:val="24"/>
        </w:rPr>
        <w:t>2007)</w:t>
      </w:r>
      <w:ins w:id="262" w:author="Yetz,Neil" w:date="2020-06-11T11:17:00Z">
        <w:r w:rsidR="006C2B93">
          <w:rPr>
            <w:rFonts w:ascii="Times New Roman" w:hAnsi="Times New Roman" w:cs="Times New Roman"/>
            <w:sz w:val="24"/>
            <w:szCs w:val="24"/>
          </w:rPr>
          <w:fldChar w:fldCharType="end"/>
        </w:r>
        <w:r w:rsidR="006C2B93">
          <w:rPr>
            <w:rFonts w:ascii="Times New Roman" w:hAnsi="Times New Roman" w:cs="Times New Roman"/>
            <w:sz w:val="24"/>
            <w:szCs w:val="24"/>
          </w:rPr>
          <w:t xml:space="preserve">, </w:t>
        </w:r>
      </w:ins>
      <w:ins w:id="263" w:author="Yetz,Neil" w:date="2020-06-11T11:18:00Z">
        <w:r w:rsidR="006C2B93">
          <w:rPr>
            <w:rFonts w:ascii="Times New Roman" w:hAnsi="Times New Roman" w:cs="Times New Roman"/>
            <w:sz w:val="24"/>
            <w:szCs w:val="24"/>
          </w:rPr>
          <w:t xml:space="preserve">the </w:t>
        </w:r>
      </w:ins>
      <w:ins w:id="264" w:author="Yetz,Neil" w:date="2020-06-11T11:19:00Z">
        <w:r w:rsidR="006C2B93">
          <w:rPr>
            <w:rFonts w:ascii="Times New Roman" w:hAnsi="Times New Roman" w:cs="Times New Roman"/>
            <w:sz w:val="24"/>
            <w:szCs w:val="24"/>
          </w:rPr>
          <w:t xml:space="preserve">confidence intervals for a mediation </w:t>
        </w:r>
      </w:ins>
      <w:ins w:id="265" w:author="Yetz,Neil" w:date="2020-06-11T11:31:00Z">
        <w:r w:rsidR="006C2B93">
          <w:rPr>
            <w:rFonts w:ascii="Times New Roman" w:hAnsi="Times New Roman" w:cs="Times New Roman"/>
            <w:sz w:val="24"/>
            <w:szCs w:val="24"/>
          </w:rPr>
          <w:t xml:space="preserve">model </w:t>
        </w:r>
      </w:ins>
      <w:ins w:id="266" w:author="Yetz,Neil" w:date="2020-06-11T11:18:00Z">
        <w:r w:rsidR="006C2B93">
          <w:rPr>
            <w:rFonts w:ascii="Times New Roman" w:hAnsi="Times New Roman" w:cs="Times New Roman"/>
            <w:sz w:val="24"/>
            <w:szCs w:val="24"/>
          </w:rPr>
          <w:t>indirect effect</w:t>
        </w:r>
      </w:ins>
      <w:ins w:id="267" w:author="Yetz,Neil" w:date="2020-06-11T11:19:00Z">
        <w:r w:rsidR="006C2B93">
          <w:rPr>
            <w:rFonts w:ascii="Times New Roman" w:hAnsi="Times New Roman" w:cs="Times New Roman"/>
            <w:sz w:val="24"/>
            <w:szCs w:val="24"/>
          </w:rPr>
          <w:t xml:space="preserve"> are not distributed normally. Therefore, the bootstrapped </w:t>
        </w:r>
      </w:ins>
      <w:ins w:id="268" w:author="Yetz,Neil" w:date="2020-06-11T11:20:00Z">
        <w:r w:rsidR="006C2B93">
          <w:rPr>
            <w:rFonts w:ascii="Times New Roman" w:hAnsi="Times New Roman" w:cs="Times New Roman"/>
            <w:sz w:val="24"/>
            <w:szCs w:val="24"/>
          </w:rPr>
          <w:t>confidence intervals for the indirect effect will be taken</w:t>
        </w:r>
      </w:ins>
      <w:ins w:id="269" w:author="Yetz,Neil" w:date="2020-06-11T11:21:00Z">
        <w:r w:rsidR="006C2B93">
          <w:rPr>
            <w:rFonts w:ascii="Times New Roman" w:hAnsi="Times New Roman" w:cs="Times New Roman"/>
            <w:sz w:val="24"/>
            <w:szCs w:val="24"/>
          </w:rPr>
          <w:t xml:space="preserve"> to determine more accurate confidence intervals and statistical significance. </w:t>
        </w:r>
      </w:ins>
      <w:del w:id="270" w:author="Yetz,Neil" w:date="2020-06-11T11:06:00Z">
        <w:r w:rsidR="00AB1D11" w:rsidDel="006C2B93">
          <w:rPr>
            <w:rFonts w:ascii="Times New Roman" w:hAnsi="Times New Roman" w:cs="Times New Roman"/>
            <w:sz w:val="24"/>
            <w:szCs w:val="24"/>
          </w:rPr>
          <w:delText xml:space="preserve"> </w:delText>
        </w:r>
      </w:del>
      <w:r w:rsidR="00AB1D11">
        <w:rPr>
          <w:rFonts w:ascii="Times New Roman" w:hAnsi="Times New Roman" w:cs="Times New Roman"/>
          <w:sz w:val="24"/>
          <w:szCs w:val="24"/>
        </w:rPr>
        <w:t xml:space="preserve">With this model, I aim to understand the impact belongingness has on developmental outcomes (i.e., academic performance, depression, anger, and delinquent behaviors). </w:t>
      </w: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B44BB2" w:rsidRDefault="00620E3E" w:rsidP="001D4D22">
      <w:pPr>
        <w:pStyle w:val="Heading1"/>
        <w:spacing w:before="0" w:line="480" w:lineRule="auto"/>
        <w:contextualSpacing/>
        <w:jc w:val="center"/>
        <w:rPr>
          <w:rFonts w:ascii="Times New Roman" w:hAnsi="Times New Roman" w:cs="Times New Roman"/>
          <w:b/>
          <w:bCs/>
          <w:color w:val="auto"/>
          <w:sz w:val="24"/>
          <w:szCs w:val="24"/>
          <w:rPrChange w:id="271" w:author="Yetz,Neil" w:date="2020-06-09T08:28:00Z">
            <w:rPr>
              <w:rFonts w:ascii="Times New Roman" w:hAnsi="Times New Roman" w:cs="Times New Roman"/>
              <w:color w:val="auto"/>
              <w:sz w:val="24"/>
              <w:szCs w:val="24"/>
            </w:rPr>
          </w:rPrChange>
        </w:rPr>
      </w:pPr>
      <w:bookmarkStart w:id="272" w:name="_Toc42774678"/>
      <w:r w:rsidRPr="00B44BB2">
        <w:rPr>
          <w:rFonts w:ascii="Times New Roman" w:hAnsi="Times New Roman" w:cs="Times New Roman"/>
          <w:b/>
          <w:bCs/>
          <w:color w:val="auto"/>
          <w:sz w:val="24"/>
          <w:szCs w:val="24"/>
          <w:rPrChange w:id="273" w:author="Yetz,Neil" w:date="2020-06-09T08:28:00Z">
            <w:rPr>
              <w:rFonts w:ascii="Times New Roman" w:hAnsi="Times New Roman" w:cs="Times New Roman"/>
              <w:color w:val="auto"/>
              <w:sz w:val="24"/>
              <w:szCs w:val="24"/>
            </w:rPr>
          </w:rPrChange>
        </w:rPr>
        <w:lastRenderedPageBreak/>
        <w:t>References</w:t>
      </w:r>
      <w:bookmarkEnd w:id="272"/>
    </w:p>
    <w:p w14:paraId="0351DE1C" w14:textId="05DEC327" w:rsidR="000D7C27" w:rsidRPr="000D7C27" w:rsidRDefault="00A20FB1"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0D7C27" w:rsidRPr="000D7C27">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0D7C27" w:rsidRPr="000D7C27">
        <w:rPr>
          <w:rFonts w:ascii="Times New Roman" w:hAnsi="Times New Roman" w:cs="Times New Roman"/>
          <w:i/>
          <w:iCs/>
          <w:noProof/>
          <w:sz w:val="24"/>
          <w:szCs w:val="24"/>
        </w:rPr>
        <w:t>Journal of Applied Developmental Psychology</w:t>
      </w:r>
      <w:r w:rsidR="000D7C27" w:rsidRPr="000D7C27">
        <w:rPr>
          <w:rFonts w:ascii="Times New Roman" w:hAnsi="Times New Roman" w:cs="Times New Roman"/>
          <w:noProof/>
          <w:sz w:val="24"/>
          <w:szCs w:val="24"/>
        </w:rPr>
        <w:t xml:space="preserve">, </w:t>
      </w:r>
      <w:r w:rsidR="000D7C27" w:rsidRPr="000D7C27">
        <w:rPr>
          <w:rFonts w:ascii="Times New Roman" w:hAnsi="Times New Roman" w:cs="Times New Roman"/>
          <w:i/>
          <w:iCs/>
          <w:noProof/>
          <w:sz w:val="24"/>
          <w:szCs w:val="24"/>
        </w:rPr>
        <w:t>34</w:t>
      </w:r>
      <w:r w:rsidR="000D7C27" w:rsidRPr="000D7C27">
        <w:rPr>
          <w:rFonts w:ascii="Times New Roman" w:hAnsi="Times New Roman" w:cs="Times New Roman"/>
          <w:noProof/>
          <w:sz w:val="24"/>
          <w:szCs w:val="24"/>
        </w:rPr>
        <w:t>(5), 208–218. https://doi.org/10.1016/j.appdev.2013.05.001</w:t>
      </w:r>
    </w:p>
    <w:p w14:paraId="76C28E7E"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0D7C27">
        <w:rPr>
          <w:rFonts w:ascii="Times New Roman" w:hAnsi="Times New Roman" w:cs="Times New Roman"/>
          <w:i/>
          <w:iCs/>
          <w:noProof/>
          <w:sz w:val="24"/>
          <w:szCs w:val="24"/>
        </w:rPr>
        <w:t>Educational and Psychological Measurement</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62</w:t>
      </w:r>
      <w:r w:rsidRPr="000D7C27">
        <w:rPr>
          <w:rFonts w:ascii="Times New Roman" w:hAnsi="Times New Roman" w:cs="Times New Roman"/>
          <w:noProof/>
          <w:sz w:val="24"/>
          <w:szCs w:val="24"/>
        </w:rPr>
        <w:t>(5), 857–876. https://doi.org/10.1177/001316402236882</w:t>
      </w:r>
    </w:p>
    <w:p w14:paraId="20E16C11"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0D7C27">
        <w:rPr>
          <w:rFonts w:ascii="Times New Roman" w:hAnsi="Times New Roman" w:cs="Times New Roman"/>
          <w:i/>
          <w:iCs/>
          <w:noProof/>
          <w:sz w:val="24"/>
          <w:szCs w:val="24"/>
        </w:rPr>
        <w:t>Psychological Bulletin</w:t>
      </w:r>
      <w:r w:rsidRPr="000D7C27">
        <w:rPr>
          <w:rFonts w:ascii="Times New Roman" w:hAnsi="Times New Roman" w:cs="Times New Roman"/>
          <w:noProof/>
          <w:sz w:val="24"/>
          <w:szCs w:val="24"/>
        </w:rPr>
        <w:t xml:space="preserve"> (Vol. 117).</w:t>
      </w:r>
    </w:p>
    <w:p w14:paraId="02FB8F23"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Butts, C. T. (2008). </w:t>
      </w:r>
      <w:r w:rsidRPr="000D7C27">
        <w:rPr>
          <w:rFonts w:ascii="Times New Roman" w:hAnsi="Times New Roman" w:cs="Times New Roman"/>
          <w:i/>
          <w:iCs/>
          <w:noProof/>
          <w:sz w:val="24"/>
          <w:szCs w:val="24"/>
        </w:rPr>
        <w:t>Social network analysis: A methodological introduction</w:t>
      </w:r>
      <w:r w:rsidRPr="000D7C27">
        <w:rPr>
          <w:rFonts w:ascii="Times New Roman" w:hAnsi="Times New Roman" w:cs="Times New Roman"/>
          <w:noProof/>
          <w:sz w:val="24"/>
          <w:szCs w:val="24"/>
        </w:rPr>
        <w:t>. https://doi.org/10.1111/j.1467-839X.2007.00241.x</w:t>
      </w:r>
    </w:p>
    <w:p w14:paraId="07AEE5B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Cohen, G. L. (2003, November). Party Over Policy: The Dominating Impact of Group Influence on Political Beliefs. </w:t>
      </w:r>
      <w:r w:rsidRPr="000D7C27">
        <w:rPr>
          <w:rFonts w:ascii="Times New Roman" w:hAnsi="Times New Roman" w:cs="Times New Roman"/>
          <w:i/>
          <w:iCs/>
          <w:noProof/>
          <w:sz w:val="24"/>
          <w:szCs w:val="24"/>
        </w:rPr>
        <w:t>Journal of Personality and Social Psychology</w:t>
      </w:r>
      <w:r w:rsidRPr="000D7C27">
        <w:rPr>
          <w:rFonts w:ascii="Times New Roman" w:hAnsi="Times New Roman" w:cs="Times New Roman"/>
          <w:noProof/>
          <w:sz w:val="24"/>
          <w:szCs w:val="24"/>
        </w:rPr>
        <w:t>, Vol. 85, pp. 808–822. https://doi.org/10.1037/0022-3514.85.5.808</w:t>
      </w:r>
    </w:p>
    <w:p w14:paraId="5BAF7991"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Cohen, J. (1992). Statistical Power Analysis. </w:t>
      </w:r>
      <w:r w:rsidRPr="000D7C27">
        <w:rPr>
          <w:rFonts w:ascii="Times New Roman" w:hAnsi="Times New Roman" w:cs="Times New Roman"/>
          <w:i/>
          <w:iCs/>
          <w:noProof/>
          <w:sz w:val="24"/>
          <w:szCs w:val="24"/>
        </w:rPr>
        <w:t>Current Directions in Psychological Science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1</w:t>
      </w:r>
      <w:r w:rsidRPr="000D7C27">
        <w:rPr>
          <w:rFonts w:ascii="Times New Roman" w:hAnsi="Times New Roman" w:cs="Times New Roman"/>
          <w:noProof/>
          <w:sz w:val="24"/>
          <w:szCs w:val="24"/>
        </w:rPr>
        <w:t>(3), 98–101. https://doi.org/10.1111/1467-8721.ep10768783</w:t>
      </w:r>
    </w:p>
    <w:p w14:paraId="75D7A992"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0D7C27">
        <w:rPr>
          <w:rFonts w:ascii="Times New Roman" w:hAnsi="Times New Roman" w:cs="Times New Roman"/>
          <w:i/>
          <w:iCs/>
          <w:noProof/>
          <w:sz w:val="24"/>
          <w:szCs w:val="24"/>
        </w:rPr>
        <w:t>Journal of Abnormal Child Psychology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46</w:t>
      </w:r>
      <w:r w:rsidRPr="000D7C27">
        <w:rPr>
          <w:rFonts w:ascii="Times New Roman" w:hAnsi="Times New Roman" w:cs="Times New Roman"/>
          <w:noProof/>
          <w:sz w:val="24"/>
          <w:szCs w:val="24"/>
        </w:rPr>
        <w:t>(6), 1295–1308. https://doi.org/10.1007/s10802-017-0370-x</w:t>
      </w:r>
    </w:p>
    <w:p w14:paraId="6D914B42"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Crosnoe, R., &amp; Johnson, M. K. (2011). Research on Adolescence in the Twenty-First Century. </w:t>
      </w:r>
      <w:r w:rsidRPr="000D7C27">
        <w:rPr>
          <w:rFonts w:ascii="Times New Roman" w:hAnsi="Times New Roman" w:cs="Times New Roman"/>
          <w:i/>
          <w:iCs/>
          <w:noProof/>
          <w:sz w:val="24"/>
          <w:szCs w:val="24"/>
        </w:rPr>
        <w:t>Annual Review of Sociology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37</w:t>
      </w:r>
      <w:r w:rsidRPr="000D7C27">
        <w:rPr>
          <w:rFonts w:ascii="Times New Roman" w:hAnsi="Times New Roman" w:cs="Times New Roman"/>
          <w:noProof/>
          <w:sz w:val="24"/>
          <w:szCs w:val="24"/>
        </w:rPr>
        <w:t>(1), 439–460. https://doi.org/10.1146/annurev-soc-081309-150008</w:t>
      </w:r>
    </w:p>
    <w:p w14:paraId="7A0121AD"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lastRenderedPageBreak/>
        <w:t xml:space="preserve">Cummings, L. (2010). Evaluating the Influence of Participaiton in a Diverse High School-Based Group Mentoring Program. </w:t>
      </w:r>
      <w:r w:rsidRPr="000D7C27">
        <w:rPr>
          <w:rFonts w:ascii="Times New Roman" w:hAnsi="Times New Roman" w:cs="Times New Roman"/>
          <w:i/>
          <w:iCs/>
          <w:noProof/>
          <w:sz w:val="24"/>
          <w:szCs w:val="24"/>
        </w:rPr>
        <w:t>Psychology Dissertations</w:t>
      </w:r>
      <w:r w:rsidRPr="000D7C27">
        <w:rPr>
          <w:rFonts w:ascii="Times New Roman" w:hAnsi="Times New Roman" w:cs="Times New Roman"/>
          <w:noProof/>
          <w:sz w:val="24"/>
          <w:szCs w:val="24"/>
        </w:rPr>
        <w:t>. Retrieved from https://scholarworks.gsu.edu/psych_diss/69</w:t>
      </w:r>
    </w:p>
    <w:p w14:paraId="1875F00C"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0D7C27">
        <w:rPr>
          <w:rFonts w:ascii="Times New Roman" w:hAnsi="Times New Roman" w:cs="Times New Roman"/>
          <w:i/>
          <w:iCs/>
          <w:noProof/>
          <w:sz w:val="24"/>
          <w:szCs w:val="24"/>
        </w:rPr>
        <w:t>Journal of Experimental Social Psychology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47</w:t>
      </w:r>
      <w:r w:rsidRPr="000D7C27">
        <w:rPr>
          <w:rFonts w:ascii="Times New Roman" w:hAnsi="Times New Roman" w:cs="Times New Roman"/>
          <w:noProof/>
          <w:sz w:val="24"/>
          <w:szCs w:val="24"/>
        </w:rPr>
        <w:t>(3), 661–664. https://doi.org/10.1016/j.jesp.2011.01.009</w:t>
      </w:r>
    </w:p>
    <w:p w14:paraId="7F86BC1F"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Deutsch, N. L., Reitz-Krueger, C. L., Henneberger, A. K., Futch Ehrlich, V. A., &amp; Lawrence, E. C. (2017). “It Gave Me Ways to Solve Problems and Ways to Talk to People”: Outcomes From a Combined Group and One-on-One Mentoring Program for Early Adolescent Girls. </w:t>
      </w:r>
      <w:r w:rsidRPr="000D7C27">
        <w:rPr>
          <w:rFonts w:ascii="Times New Roman" w:hAnsi="Times New Roman" w:cs="Times New Roman"/>
          <w:i/>
          <w:iCs/>
          <w:noProof/>
          <w:sz w:val="24"/>
          <w:szCs w:val="24"/>
        </w:rPr>
        <w:t>Journal of Adolescent Research</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32</w:t>
      </w:r>
      <w:r w:rsidRPr="000D7C27">
        <w:rPr>
          <w:rFonts w:ascii="Times New Roman" w:hAnsi="Times New Roman" w:cs="Times New Roman"/>
          <w:noProof/>
          <w:sz w:val="24"/>
          <w:szCs w:val="24"/>
        </w:rPr>
        <w:t>(3), 291–322. https://doi.org/10.1177/0743558416630813</w:t>
      </w:r>
    </w:p>
    <w:p w14:paraId="6EEBE13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Dishion, T. J., Eddy, J. M., Haas, E., Li, F., &amp; Spracklen, K. (1997). Friendships and violent behavior during adolescence. </w:t>
      </w:r>
      <w:r w:rsidRPr="000D7C27">
        <w:rPr>
          <w:rFonts w:ascii="Times New Roman" w:hAnsi="Times New Roman" w:cs="Times New Roman"/>
          <w:i/>
          <w:iCs/>
          <w:noProof/>
          <w:sz w:val="24"/>
          <w:szCs w:val="24"/>
        </w:rPr>
        <w:t>Social Development</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6</w:t>
      </w:r>
      <w:r w:rsidRPr="000D7C27">
        <w:rPr>
          <w:rFonts w:ascii="Times New Roman" w:hAnsi="Times New Roman" w:cs="Times New Roman"/>
          <w:noProof/>
          <w:sz w:val="24"/>
          <w:szCs w:val="24"/>
        </w:rPr>
        <w:t>(2), 207–223. https://doi.org/10.1111/j.1467-9507.1997.tb00102.x</w:t>
      </w:r>
    </w:p>
    <w:p w14:paraId="6A2B701D"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Dishion, T. J., &amp; Tipsord, J. M. (2011). Peer Contagion in Child and Adolescent Social and Emotional Development. </w:t>
      </w:r>
      <w:r w:rsidRPr="000D7C27">
        <w:rPr>
          <w:rFonts w:ascii="Times New Roman" w:hAnsi="Times New Roman" w:cs="Times New Roman"/>
          <w:i/>
          <w:iCs/>
          <w:noProof/>
          <w:sz w:val="24"/>
          <w:szCs w:val="24"/>
        </w:rPr>
        <w:t>Annual Review of Psychology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62</w:t>
      </w:r>
      <w:r w:rsidRPr="000D7C27">
        <w:rPr>
          <w:rFonts w:ascii="Times New Roman" w:hAnsi="Times New Roman" w:cs="Times New Roman"/>
          <w:noProof/>
          <w:sz w:val="24"/>
          <w:szCs w:val="24"/>
        </w:rPr>
        <w:t>(1), 189–214. https://doi.org/10.1146/annurev.psych.093008.100412</w:t>
      </w:r>
    </w:p>
    <w:p w14:paraId="1F78FBDA"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D7C27">
        <w:rPr>
          <w:rFonts w:ascii="Times New Roman" w:hAnsi="Times New Roman" w:cs="Times New Roman"/>
          <w:i/>
          <w:iCs/>
          <w:noProof/>
          <w:sz w:val="24"/>
          <w:szCs w:val="24"/>
        </w:rPr>
        <w:t>Psychological Science in the Public Interest</w:t>
      </w:r>
      <w:r w:rsidRPr="000D7C27">
        <w:rPr>
          <w:rFonts w:ascii="Times New Roman" w:hAnsi="Times New Roman" w:cs="Times New Roman"/>
          <w:noProof/>
          <w:sz w:val="24"/>
          <w:szCs w:val="24"/>
        </w:rPr>
        <w:t>. https://doi.org/10.1177/1529100611414806</w:t>
      </w:r>
    </w:p>
    <w:p w14:paraId="7F62A293"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Eccles, J., &amp; Appleton Gootman, J. (2002). </w:t>
      </w:r>
      <w:r w:rsidRPr="000D7C27">
        <w:rPr>
          <w:rFonts w:ascii="Times New Roman" w:hAnsi="Times New Roman" w:cs="Times New Roman"/>
          <w:i/>
          <w:iCs/>
          <w:noProof/>
          <w:sz w:val="24"/>
          <w:szCs w:val="24"/>
        </w:rPr>
        <w:t>Community Programs to Promote Youth Development</w:t>
      </w:r>
      <w:r w:rsidRPr="000D7C27">
        <w:rPr>
          <w:rFonts w:ascii="Times New Roman" w:hAnsi="Times New Roman" w:cs="Times New Roman"/>
          <w:noProof/>
          <w:sz w:val="24"/>
          <w:szCs w:val="24"/>
        </w:rPr>
        <w:t>. https://doi.org/10.17226/10022</w:t>
      </w:r>
    </w:p>
    <w:p w14:paraId="0603CD1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lastRenderedPageBreak/>
        <w:t xml:space="preserve">Galliher, R. V., Rostosky, S. S., &amp; Hughes, H. K. (2004). School belonging, self-esteem, and depressive symptoms in adolescents: An examination of sex, sexual attraction status, and urbanicity. </w:t>
      </w:r>
      <w:r w:rsidRPr="000D7C27">
        <w:rPr>
          <w:rFonts w:ascii="Times New Roman" w:hAnsi="Times New Roman" w:cs="Times New Roman"/>
          <w:i/>
          <w:iCs/>
          <w:noProof/>
          <w:sz w:val="24"/>
          <w:szCs w:val="24"/>
        </w:rPr>
        <w:t>Journal of Youth and Adolescence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33</w:t>
      </w:r>
      <w:r w:rsidRPr="000D7C27">
        <w:rPr>
          <w:rFonts w:ascii="Times New Roman" w:hAnsi="Times New Roman" w:cs="Times New Roman"/>
          <w:noProof/>
          <w:sz w:val="24"/>
          <w:szCs w:val="24"/>
        </w:rPr>
        <w:t>(3), 235–245. https://doi.org/10.1023/B:JOYO.0000025322.11510.9d</w:t>
      </w:r>
    </w:p>
    <w:p w14:paraId="5ADF2C7D"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0D7C27">
        <w:rPr>
          <w:rFonts w:ascii="Times New Roman" w:hAnsi="Times New Roman" w:cs="Times New Roman"/>
          <w:i/>
          <w:iCs/>
          <w:noProof/>
          <w:sz w:val="24"/>
          <w:szCs w:val="24"/>
        </w:rPr>
        <w:t>Soc Neuroscience</w:t>
      </w:r>
      <w:r w:rsidRPr="000D7C27">
        <w:rPr>
          <w:rFonts w:ascii="Times New Roman" w:hAnsi="Times New Roman" w:cs="Times New Roman"/>
          <w:noProof/>
          <w:sz w:val="24"/>
          <w:szCs w:val="24"/>
        </w:rPr>
        <w:t>. https://doi.org/10.1523/JNEUROSCI.1062-06.2006</w:t>
      </w:r>
    </w:p>
    <w:p w14:paraId="3EBAA867"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19DB4DF6"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Grimm, K. J., Ram, N., &amp; Hamagami, F. (2011). Nonlinear growth curves in developmental research. </w:t>
      </w:r>
      <w:r w:rsidRPr="000D7C27">
        <w:rPr>
          <w:rFonts w:ascii="Times New Roman" w:hAnsi="Times New Roman" w:cs="Times New Roman"/>
          <w:i/>
          <w:iCs/>
          <w:noProof/>
          <w:sz w:val="24"/>
          <w:szCs w:val="24"/>
        </w:rPr>
        <w:t>Child Development</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82</w:t>
      </w:r>
      <w:r w:rsidRPr="000D7C27">
        <w:rPr>
          <w:rFonts w:ascii="Times New Roman" w:hAnsi="Times New Roman" w:cs="Times New Roman"/>
          <w:noProof/>
          <w:sz w:val="24"/>
          <w:szCs w:val="24"/>
        </w:rPr>
        <w:t>(5), 1357–1371. https://doi.org/10.1111/j.1467-8624.2011.01630.x</w:t>
      </w:r>
    </w:p>
    <w:p w14:paraId="0D4AA85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0D7C27">
        <w:rPr>
          <w:rFonts w:ascii="Times New Roman" w:hAnsi="Times New Roman" w:cs="Times New Roman"/>
          <w:i/>
          <w:iCs/>
          <w:noProof/>
          <w:sz w:val="24"/>
          <w:szCs w:val="24"/>
        </w:rPr>
        <w:t>Journal of Experimental Education</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84</w:t>
      </w:r>
      <w:r w:rsidRPr="000D7C27">
        <w:rPr>
          <w:rFonts w:ascii="Times New Roman" w:hAnsi="Times New Roman" w:cs="Times New Roman"/>
          <w:noProof/>
          <w:sz w:val="24"/>
          <w:szCs w:val="24"/>
        </w:rPr>
        <w:t>(2), 289–306. https://doi.org/10.1080/00220973.2015.1048844</w:t>
      </w:r>
    </w:p>
    <w:p w14:paraId="0428E082"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D7C27">
        <w:rPr>
          <w:rFonts w:ascii="Times New Roman" w:hAnsi="Times New Roman" w:cs="Times New Roman"/>
          <w:i/>
          <w:iCs/>
          <w:noProof/>
          <w:sz w:val="24"/>
          <w:szCs w:val="24"/>
        </w:rPr>
        <w:t>Journal of Higher Education Outreach and Engagement</w:t>
      </w:r>
      <w:r w:rsidRPr="000D7C27">
        <w:rPr>
          <w:rFonts w:ascii="Times New Roman" w:hAnsi="Times New Roman" w:cs="Times New Roman"/>
          <w:noProof/>
          <w:sz w:val="24"/>
          <w:szCs w:val="24"/>
        </w:rPr>
        <w:t xml:space="preserve"> (Vol. 17). Retrieved from http://openjournals.libs.uga.edu/index.php/jheoe/article/viewFile/1115/720</w:t>
      </w:r>
    </w:p>
    <w:p w14:paraId="2F3998F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0D7C27">
        <w:rPr>
          <w:rFonts w:ascii="Times New Roman" w:hAnsi="Times New Roman" w:cs="Times New Roman"/>
          <w:i/>
          <w:iCs/>
          <w:noProof/>
          <w:sz w:val="24"/>
          <w:szCs w:val="24"/>
        </w:rPr>
        <w:t>Journal of Studies on Alcohol and Drugs</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70</w:t>
      </w:r>
      <w:r w:rsidRPr="000D7C27">
        <w:rPr>
          <w:rFonts w:ascii="Times New Roman" w:hAnsi="Times New Roman" w:cs="Times New Roman"/>
          <w:noProof/>
          <w:sz w:val="24"/>
          <w:szCs w:val="24"/>
        </w:rPr>
        <w:t>(1), 5–15. https://doi.org/10.15288/jsad.2009.70.5</w:t>
      </w:r>
    </w:p>
    <w:p w14:paraId="4FAE2F5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lastRenderedPageBreak/>
        <w:t xml:space="preserve">Herrera, C., Dubois, D. L., &amp; Grossman, J. B. (2013). </w:t>
      </w:r>
      <w:r w:rsidRPr="000D7C27">
        <w:rPr>
          <w:rFonts w:ascii="Times New Roman" w:hAnsi="Times New Roman" w:cs="Times New Roman"/>
          <w:i/>
          <w:iCs/>
          <w:noProof/>
          <w:sz w:val="24"/>
          <w:szCs w:val="24"/>
        </w:rPr>
        <w:t>The Role of Risk Mentoring experiences and outcomes for Youth with Varying Risk Profiles</w:t>
      </w:r>
      <w:r w:rsidRPr="000D7C27">
        <w:rPr>
          <w:rFonts w:ascii="Times New Roman" w:hAnsi="Times New Roman" w:cs="Times New Roman"/>
          <w:noProof/>
          <w:sz w:val="24"/>
          <w:szCs w:val="24"/>
        </w:rPr>
        <w:t>. Retrieved from https://www.mdrc.org/sites/default/files/Role of Risk_Final-web PDF.pdf</w:t>
      </w:r>
    </w:p>
    <w:p w14:paraId="685B273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Hirschi, T. (2017). </w:t>
      </w:r>
      <w:r w:rsidRPr="000D7C27">
        <w:rPr>
          <w:rFonts w:ascii="Times New Roman" w:hAnsi="Times New Roman" w:cs="Times New Roman"/>
          <w:i/>
          <w:iCs/>
          <w:noProof/>
          <w:sz w:val="24"/>
          <w:szCs w:val="24"/>
        </w:rPr>
        <w:t>Causes of delinquency</w:t>
      </w:r>
      <w:r w:rsidRPr="000D7C27">
        <w:rPr>
          <w:rFonts w:ascii="Times New Roman" w:hAnsi="Times New Roman" w:cs="Times New Roman"/>
          <w:noProof/>
          <w:sz w:val="24"/>
          <w:szCs w:val="24"/>
        </w:rPr>
        <w:t>. Retrieved from https://content.taylorfrancis.com/books/download?dac=C2017-0-50434-3&amp;isbn=9781351529723&amp;format=googlePreviewPdf</w:t>
      </w:r>
    </w:p>
    <w:p w14:paraId="0BFC90E6"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Jekielek, S. M., Moore, K. A., Hair, E. C., &amp; Scarupa, H. J. (2002). Mentoring: A Promising Strategy for Youth Development. In </w:t>
      </w:r>
      <w:r w:rsidRPr="000D7C27">
        <w:rPr>
          <w:rFonts w:ascii="Times New Roman" w:hAnsi="Times New Roman" w:cs="Times New Roman"/>
          <w:i/>
          <w:iCs/>
          <w:noProof/>
          <w:sz w:val="24"/>
          <w:szCs w:val="24"/>
        </w:rPr>
        <w:t>ourchildrenla.org</w:t>
      </w:r>
      <w:r w:rsidRPr="000D7C27">
        <w:rPr>
          <w:rFonts w:ascii="Times New Roman" w:hAnsi="Times New Roman" w:cs="Times New Roman"/>
          <w:noProof/>
          <w:sz w:val="24"/>
          <w:szCs w:val="24"/>
        </w:rPr>
        <w:t>. Retrieved from https://www.ourchildrenla.org/wp-content/uploads/2015/08/jekielek-mentoring.pdf</w:t>
      </w:r>
    </w:p>
    <w:p w14:paraId="734F7D33"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Kadushin, C. (2012). </w:t>
      </w:r>
      <w:r w:rsidRPr="000D7C27">
        <w:rPr>
          <w:rFonts w:ascii="Times New Roman" w:hAnsi="Times New Roman" w:cs="Times New Roman"/>
          <w:i/>
          <w:iCs/>
          <w:noProof/>
          <w:sz w:val="24"/>
          <w:szCs w:val="24"/>
        </w:rPr>
        <w:t>Understanding social networks: Theories, concepts, and findings</w:t>
      </w:r>
      <w:r w:rsidRPr="000D7C27">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4B830FD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Kelly, J. G., Ryan, A. M., Altman, B. E., &amp; Stelzner, S. P. (2000). Understanding and Changing Social Systems. In </w:t>
      </w:r>
      <w:r w:rsidRPr="000D7C27">
        <w:rPr>
          <w:rFonts w:ascii="Times New Roman" w:hAnsi="Times New Roman" w:cs="Times New Roman"/>
          <w:i/>
          <w:iCs/>
          <w:noProof/>
          <w:sz w:val="24"/>
          <w:szCs w:val="24"/>
        </w:rPr>
        <w:t>Handbook of Community Psychology</w:t>
      </w:r>
      <w:r w:rsidRPr="000D7C27">
        <w:rPr>
          <w:rFonts w:ascii="Times New Roman" w:hAnsi="Times New Roman" w:cs="Times New Roman"/>
          <w:noProof/>
          <w:sz w:val="24"/>
          <w:szCs w:val="24"/>
        </w:rPr>
        <w:t xml:space="preserve"> (pp. 133–159). https://doi.org/10.1007/978-1-4615-4193-6_7</w:t>
      </w:r>
    </w:p>
    <w:p w14:paraId="7E030D0E"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Krause, J., Croft, D. P., &amp; James, R. (2007). Social network theory in the behavioural sciences: potential applications. </w:t>
      </w:r>
      <w:r w:rsidRPr="000D7C27">
        <w:rPr>
          <w:rFonts w:ascii="Times New Roman" w:hAnsi="Times New Roman" w:cs="Times New Roman"/>
          <w:i/>
          <w:iCs/>
          <w:noProof/>
          <w:sz w:val="24"/>
          <w:szCs w:val="24"/>
        </w:rPr>
        <w:t>Behavioral Ecology and Sociobiology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62</w:t>
      </w:r>
      <w:r w:rsidRPr="000D7C27">
        <w:rPr>
          <w:rFonts w:ascii="Times New Roman" w:hAnsi="Times New Roman" w:cs="Times New Roman"/>
          <w:noProof/>
          <w:sz w:val="24"/>
          <w:szCs w:val="24"/>
        </w:rPr>
        <w:t>(1), 15–27. https://doi.org/10.1007/s00265-007-0445-8</w:t>
      </w:r>
    </w:p>
    <w:p w14:paraId="5618D882"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0D7C27">
        <w:rPr>
          <w:rFonts w:ascii="Times New Roman" w:hAnsi="Times New Roman" w:cs="Times New Roman"/>
          <w:i/>
          <w:iCs/>
          <w:noProof/>
          <w:sz w:val="24"/>
          <w:szCs w:val="24"/>
        </w:rPr>
        <w:t>American Journal of Community Psychology</w:t>
      </w:r>
      <w:r w:rsidRPr="000D7C27">
        <w:rPr>
          <w:rFonts w:ascii="Times New Roman" w:hAnsi="Times New Roman" w:cs="Times New Roman"/>
          <w:noProof/>
          <w:sz w:val="24"/>
          <w:szCs w:val="24"/>
        </w:rPr>
        <w:t xml:space="preserve">, ajcp.12347. </w:t>
      </w:r>
      <w:r w:rsidRPr="000D7C27">
        <w:rPr>
          <w:rFonts w:ascii="Times New Roman" w:hAnsi="Times New Roman" w:cs="Times New Roman"/>
          <w:noProof/>
          <w:sz w:val="24"/>
          <w:szCs w:val="24"/>
        </w:rPr>
        <w:lastRenderedPageBreak/>
        <w:t>https://doi.org/10.1002/ajcp.12347</w:t>
      </w:r>
    </w:p>
    <w:p w14:paraId="1236C7F9"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MacKinnon, D. P., Fritz, M. S., Williams, J., &amp; Lockwood, C. M. (2007). Distribution of the product confidence limits for the indirect effect: Program PRODCLIN. </w:t>
      </w:r>
      <w:r w:rsidRPr="000D7C27">
        <w:rPr>
          <w:rFonts w:ascii="Times New Roman" w:hAnsi="Times New Roman" w:cs="Times New Roman"/>
          <w:i/>
          <w:iCs/>
          <w:noProof/>
          <w:sz w:val="24"/>
          <w:szCs w:val="24"/>
        </w:rPr>
        <w:t>Behavior Research Methods</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39</w:t>
      </w:r>
      <w:r w:rsidRPr="000D7C27">
        <w:rPr>
          <w:rFonts w:ascii="Times New Roman" w:hAnsi="Times New Roman" w:cs="Times New Roman"/>
          <w:noProof/>
          <w:sz w:val="24"/>
          <w:szCs w:val="24"/>
        </w:rPr>
        <w:t>(3), 384–389. https://doi.org/10.3758/BF03193007</w:t>
      </w:r>
    </w:p>
    <w:p w14:paraId="5AA25FA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Malecki, C., Quarterly, M. D.-S. P., &amp; 2006,  undefined. (n.d.). Social support as a buffer in the relationship between socioeconomic status and academic performance. </w:t>
      </w:r>
      <w:r w:rsidRPr="000D7C27">
        <w:rPr>
          <w:rFonts w:ascii="Times New Roman" w:hAnsi="Times New Roman" w:cs="Times New Roman"/>
          <w:i/>
          <w:iCs/>
          <w:noProof/>
          <w:sz w:val="24"/>
          <w:szCs w:val="24"/>
        </w:rPr>
        <w:t>Psycnet.Apa.Org</w:t>
      </w:r>
      <w:r w:rsidRPr="000D7C27">
        <w:rPr>
          <w:rFonts w:ascii="Times New Roman" w:hAnsi="Times New Roman" w:cs="Times New Roman"/>
          <w:noProof/>
          <w:sz w:val="24"/>
          <w:szCs w:val="24"/>
        </w:rPr>
        <w:t>. Retrieved from https://psycnet.apa.org/doiLanding?doi=10.1037%2Fh0084129</w:t>
      </w:r>
    </w:p>
    <w:p w14:paraId="223BFBA9"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Malone, G. P., Pillow, D. R., &amp; Osman, A. (2012). The general belongingness scale (gbs): Assessing achieved belongingness. </w:t>
      </w:r>
      <w:r w:rsidRPr="000D7C27">
        <w:rPr>
          <w:rFonts w:ascii="Times New Roman" w:hAnsi="Times New Roman" w:cs="Times New Roman"/>
          <w:i/>
          <w:iCs/>
          <w:noProof/>
          <w:sz w:val="24"/>
          <w:szCs w:val="24"/>
        </w:rPr>
        <w:t>Personality and Individual Differences</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52</w:t>
      </w:r>
      <w:r w:rsidRPr="000D7C27">
        <w:rPr>
          <w:rFonts w:ascii="Times New Roman" w:hAnsi="Times New Roman" w:cs="Times New Roman"/>
          <w:noProof/>
          <w:sz w:val="24"/>
          <w:szCs w:val="24"/>
        </w:rPr>
        <w:t>(3), 311–316. https://doi.org/10.1016/j.paid.2011.10.027</w:t>
      </w:r>
    </w:p>
    <w:p w14:paraId="7232372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0D7C27">
        <w:rPr>
          <w:rFonts w:ascii="Times New Roman" w:hAnsi="Times New Roman" w:cs="Times New Roman"/>
          <w:i/>
          <w:iCs/>
          <w:noProof/>
          <w:sz w:val="24"/>
          <w:szCs w:val="24"/>
        </w:rPr>
        <w:t>Youth Violence and Juvenile Justice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7</w:t>
      </w:r>
      <w:r w:rsidRPr="000D7C27">
        <w:rPr>
          <w:rFonts w:ascii="Times New Roman" w:hAnsi="Times New Roman" w:cs="Times New Roman"/>
          <w:noProof/>
          <w:sz w:val="24"/>
          <w:szCs w:val="24"/>
        </w:rPr>
        <w:t>(1), 46–67. https://doi.org/10.1177/1541204008324484</w:t>
      </w:r>
    </w:p>
    <w:p w14:paraId="0B7A5B7D"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Maslow, A. H. (1943). A THEORY OF HUMAN MOTIVATION. In </w:t>
      </w:r>
      <w:r w:rsidRPr="000D7C27">
        <w:rPr>
          <w:rFonts w:ascii="Times New Roman" w:hAnsi="Times New Roman" w:cs="Times New Roman"/>
          <w:i/>
          <w:iCs/>
          <w:noProof/>
          <w:sz w:val="24"/>
          <w:szCs w:val="24"/>
        </w:rPr>
        <w:t>psycnet.apa.org</w:t>
      </w:r>
      <w:r w:rsidRPr="000D7C27">
        <w:rPr>
          <w:rFonts w:ascii="Times New Roman" w:hAnsi="Times New Roman" w:cs="Times New Roman"/>
          <w:noProof/>
          <w:sz w:val="24"/>
          <w:szCs w:val="24"/>
        </w:rPr>
        <w:t>. Retrieved from https://psycnet.apa.org/journals/rev/50/4/370/</w:t>
      </w:r>
    </w:p>
    <w:p w14:paraId="7014842D"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Mcdaniel, S., &amp; Yarbrough, A.-M. (n.d.). </w:t>
      </w:r>
      <w:r w:rsidRPr="000D7C27">
        <w:rPr>
          <w:rFonts w:ascii="Times New Roman" w:hAnsi="Times New Roman" w:cs="Times New Roman"/>
          <w:i/>
          <w:iCs/>
          <w:noProof/>
          <w:sz w:val="24"/>
          <w:szCs w:val="24"/>
        </w:rPr>
        <w:t>A Literature Review of Afterschool Mentoring Programs for Children At Risk</w:t>
      </w:r>
      <w:r w:rsidRPr="000D7C27">
        <w:rPr>
          <w:rFonts w:ascii="Times New Roman" w:hAnsi="Times New Roman" w:cs="Times New Roman"/>
          <w:noProof/>
          <w:sz w:val="24"/>
          <w:szCs w:val="24"/>
        </w:rPr>
        <w:t>.</w:t>
      </w:r>
    </w:p>
    <w:p w14:paraId="5E1FB446"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Muthén, L. K., &amp; Muthén, B. O. (1998). </w:t>
      </w:r>
      <w:r w:rsidRPr="000D7C27">
        <w:rPr>
          <w:rFonts w:ascii="Times New Roman" w:hAnsi="Times New Roman" w:cs="Times New Roman"/>
          <w:i/>
          <w:iCs/>
          <w:noProof/>
          <w:sz w:val="24"/>
          <w:szCs w:val="24"/>
        </w:rPr>
        <w:t>Statistical Analysis With Latent Variables User’s Guide</w:t>
      </w:r>
      <w:r w:rsidRPr="000D7C27">
        <w:rPr>
          <w:rFonts w:ascii="Times New Roman" w:hAnsi="Times New Roman" w:cs="Times New Roman"/>
          <w:noProof/>
          <w:sz w:val="24"/>
          <w:szCs w:val="24"/>
        </w:rPr>
        <w:t>. Retrieved from www.StatModel.com</w:t>
      </w:r>
    </w:p>
    <w:p w14:paraId="0153BA13"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0D7C27">
        <w:rPr>
          <w:rFonts w:ascii="Times New Roman" w:hAnsi="Times New Roman" w:cs="Times New Roman"/>
          <w:i/>
          <w:iCs/>
          <w:noProof/>
          <w:sz w:val="24"/>
          <w:szCs w:val="24"/>
        </w:rPr>
        <w:t>Journals.Sagepub.Com</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34</w:t>
      </w:r>
      <w:r w:rsidRPr="000D7C27">
        <w:rPr>
          <w:rFonts w:ascii="Times New Roman" w:hAnsi="Times New Roman" w:cs="Times New Roman"/>
          <w:noProof/>
          <w:sz w:val="24"/>
          <w:szCs w:val="24"/>
        </w:rPr>
        <w:t>(4), 686–699. https://doi.org/10.1177/1090198106289571</w:t>
      </w:r>
    </w:p>
    <w:p w14:paraId="041619D0"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Paus, T., Keshavan, M., &amp; Giedd, J. N. (2008, December). Why do many psychiatric disorders </w:t>
      </w:r>
      <w:r w:rsidRPr="000D7C27">
        <w:rPr>
          <w:rFonts w:ascii="Times New Roman" w:hAnsi="Times New Roman" w:cs="Times New Roman"/>
          <w:noProof/>
          <w:sz w:val="24"/>
          <w:szCs w:val="24"/>
        </w:rPr>
        <w:lastRenderedPageBreak/>
        <w:t xml:space="preserve">emerge during adolescence? </w:t>
      </w:r>
      <w:r w:rsidRPr="000D7C27">
        <w:rPr>
          <w:rFonts w:ascii="Times New Roman" w:hAnsi="Times New Roman" w:cs="Times New Roman"/>
          <w:i/>
          <w:iCs/>
          <w:noProof/>
          <w:sz w:val="24"/>
          <w:szCs w:val="24"/>
        </w:rPr>
        <w:t>Nature Reviews Neuroscience</w:t>
      </w:r>
      <w:r w:rsidRPr="000D7C27">
        <w:rPr>
          <w:rFonts w:ascii="Times New Roman" w:hAnsi="Times New Roman" w:cs="Times New Roman"/>
          <w:noProof/>
          <w:sz w:val="24"/>
          <w:szCs w:val="24"/>
        </w:rPr>
        <w:t>, Vol. 9, pp. 947–957. https://doi.org/10.1038/nrn2513</w:t>
      </w:r>
    </w:p>
    <w:p w14:paraId="5EE8E8CC"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0D7C27">
        <w:rPr>
          <w:rFonts w:ascii="Times New Roman" w:hAnsi="Times New Roman" w:cs="Times New Roman"/>
          <w:i/>
          <w:iCs/>
          <w:noProof/>
          <w:sz w:val="24"/>
          <w:szCs w:val="24"/>
        </w:rPr>
        <w:t>Merrill-Palmer Quarterly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45</w:t>
      </w:r>
      <w:r w:rsidRPr="000D7C27">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2837D43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0D7C27">
        <w:rPr>
          <w:rFonts w:ascii="Times New Roman" w:hAnsi="Times New Roman" w:cs="Times New Roman"/>
          <w:i/>
          <w:iCs/>
          <w:noProof/>
          <w:sz w:val="24"/>
          <w:szCs w:val="24"/>
        </w:rPr>
        <w:t>Journal of Youth and Adolescence</w:t>
      </w:r>
      <w:r w:rsidRPr="000D7C27">
        <w:rPr>
          <w:rFonts w:ascii="Times New Roman" w:hAnsi="Times New Roman" w:cs="Times New Roman"/>
          <w:noProof/>
          <w:sz w:val="24"/>
          <w:szCs w:val="24"/>
        </w:rPr>
        <w:t>, Vol. 48, pp. 423–443. https://doi.org/10.1007/s10964-019-00982-8</w:t>
      </w:r>
    </w:p>
    <w:p w14:paraId="00D48D4F"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Resnick, M. D., Bearman, P. S., Robert, ;, Blum, W., Bauman, K. E., Harris, K. M., … Udry, ; J Richard. (n.d.). </w:t>
      </w:r>
      <w:r w:rsidRPr="000D7C27">
        <w:rPr>
          <w:rFonts w:ascii="Times New Roman" w:hAnsi="Times New Roman" w:cs="Times New Roman"/>
          <w:i/>
          <w:iCs/>
          <w:noProof/>
          <w:sz w:val="24"/>
          <w:szCs w:val="24"/>
        </w:rPr>
        <w:t>Protecting Adolescents From Harm Findings From the National Longitudinal Study on Adolescent Health</w:t>
      </w:r>
      <w:r w:rsidRPr="000D7C27">
        <w:rPr>
          <w:rFonts w:ascii="Times New Roman" w:hAnsi="Times New Roman" w:cs="Times New Roman"/>
          <w:noProof/>
          <w:sz w:val="24"/>
          <w:szCs w:val="24"/>
        </w:rPr>
        <w:t>. Retrieved from https://jamanetwork.com/</w:t>
      </w:r>
    </w:p>
    <w:p w14:paraId="753DCEF0"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Rhodes, J. (2005). A model of youth mentoring. In </w:t>
      </w:r>
      <w:r w:rsidRPr="000D7C27">
        <w:rPr>
          <w:rFonts w:ascii="Times New Roman" w:hAnsi="Times New Roman" w:cs="Times New Roman"/>
          <w:i/>
          <w:iCs/>
          <w:noProof/>
          <w:sz w:val="24"/>
          <w:szCs w:val="24"/>
        </w:rPr>
        <w:t>Handbook of youth mentoring</w:t>
      </w:r>
      <w:r w:rsidRPr="000D7C27">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5F38B2B7"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Rhodes, J. E. (2005). A model for youth mentoring. In </w:t>
      </w:r>
      <w:r w:rsidRPr="000D7C27">
        <w:rPr>
          <w:rFonts w:ascii="Times New Roman" w:hAnsi="Times New Roman" w:cs="Times New Roman"/>
          <w:i/>
          <w:iCs/>
          <w:noProof/>
          <w:sz w:val="24"/>
          <w:szCs w:val="24"/>
        </w:rPr>
        <w:t>Handbook of youth mentoring</w:t>
      </w:r>
      <w:r w:rsidRPr="000D7C27">
        <w:rPr>
          <w:rFonts w:ascii="Times New Roman" w:hAnsi="Times New Roman" w:cs="Times New Roman"/>
          <w:noProof/>
          <w:sz w:val="24"/>
          <w:szCs w:val="24"/>
        </w:rPr>
        <w:t xml:space="preserve"> (pp. 30–</w:t>
      </w:r>
      <w:r w:rsidRPr="000D7C27">
        <w:rPr>
          <w:rFonts w:ascii="Times New Roman" w:hAnsi="Times New Roman" w:cs="Times New Roman"/>
          <w:noProof/>
          <w:sz w:val="24"/>
          <w:szCs w:val="24"/>
        </w:rPr>
        <w:lastRenderedPageBreak/>
        <w:t>43).</w:t>
      </w:r>
    </w:p>
    <w:p w14:paraId="1D2D00A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0D7C27">
        <w:rPr>
          <w:rFonts w:ascii="Times New Roman" w:hAnsi="Times New Roman" w:cs="Times New Roman"/>
          <w:i/>
          <w:iCs/>
          <w:noProof/>
          <w:sz w:val="24"/>
          <w:szCs w:val="24"/>
        </w:rPr>
        <w:t>Journals.Sagepub.Com</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1</w:t>
      </w:r>
      <w:r w:rsidRPr="000D7C27">
        <w:rPr>
          <w:rFonts w:ascii="Times New Roman" w:hAnsi="Times New Roman" w:cs="Times New Roman"/>
          <w:noProof/>
          <w:sz w:val="24"/>
          <w:szCs w:val="24"/>
        </w:rPr>
        <w:t>(1), 41–53. https://doi.org/10.1177/2167702612457599</w:t>
      </w:r>
    </w:p>
    <w:p w14:paraId="627EEF4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Schmidt, J. A. (2003). Correlates of Reduced Misconduct among Adolescents Facing Adversity. </w:t>
      </w:r>
      <w:r w:rsidRPr="000D7C27">
        <w:rPr>
          <w:rFonts w:ascii="Times New Roman" w:hAnsi="Times New Roman" w:cs="Times New Roman"/>
          <w:i/>
          <w:iCs/>
          <w:noProof/>
          <w:sz w:val="24"/>
          <w:szCs w:val="24"/>
        </w:rPr>
        <w:t>Journal of Youth and Adolescence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32</w:t>
      </w:r>
      <w:r w:rsidRPr="000D7C27">
        <w:rPr>
          <w:rFonts w:ascii="Times New Roman" w:hAnsi="Times New Roman" w:cs="Times New Roman"/>
          <w:noProof/>
          <w:sz w:val="24"/>
          <w:szCs w:val="24"/>
        </w:rPr>
        <w:t>(6), 439–452. https://doi.org/10.1023/A:1025938402377</w:t>
      </w:r>
    </w:p>
    <w:p w14:paraId="3AADF36C"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Siegel, D. (2015). </w:t>
      </w:r>
      <w:r w:rsidRPr="000D7C27">
        <w:rPr>
          <w:rFonts w:ascii="Times New Roman" w:hAnsi="Times New Roman" w:cs="Times New Roman"/>
          <w:i/>
          <w:iCs/>
          <w:noProof/>
          <w:sz w:val="24"/>
          <w:szCs w:val="24"/>
        </w:rPr>
        <w:t>Brainstorm: The power and purpose of the teenage brain</w:t>
      </w:r>
      <w:r w:rsidRPr="000D7C27">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3E604968"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0D7C27">
        <w:rPr>
          <w:rFonts w:ascii="Times New Roman" w:hAnsi="Times New Roman" w:cs="Times New Roman"/>
          <w:i/>
          <w:iCs/>
          <w:noProof/>
          <w:sz w:val="24"/>
          <w:szCs w:val="24"/>
        </w:rPr>
        <w:t>School Psychology Quarterly</w:t>
      </w:r>
      <w:r w:rsidRPr="000D7C27">
        <w:rPr>
          <w:rFonts w:ascii="Times New Roman" w:hAnsi="Times New Roman" w:cs="Times New Roman"/>
          <w:noProof/>
          <w:sz w:val="24"/>
          <w:szCs w:val="24"/>
        </w:rPr>
        <w:t>. https://doi.org/10.1037/spq0000299</w:t>
      </w:r>
    </w:p>
    <w:p w14:paraId="0EECE616"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Steinberg, L. (2007). Risk taking in adolescence: New perspectives from brain and behavioral science. </w:t>
      </w:r>
      <w:r w:rsidRPr="000D7C27">
        <w:rPr>
          <w:rFonts w:ascii="Times New Roman" w:hAnsi="Times New Roman" w:cs="Times New Roman"/>
          <w:i/>
          <w:iCs/>
          <w:noProof/>
          <w:sz w:val="24"/>
          <w:szCs w:val="24"/>
        </w:rPr>
        <w:t>Current Directions in Psychological Science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16</w:t>
      </w:r>
      <w:r w:rsidRPr="000D7C27">
        <w:rPr>
          <w:rFonts w:ascii="Times New Roman" w:hAnsi="Times New Roman" w:cs="Times New Roman"/>
          <w:noProof/>
          <w:sz w:val="24"/>
          <w:szCs w:val="24"/>
        </w:rPr>
        <w:t>(2), 55–59. https://doi.org/10.1111/j.1467-8721.2007.00475.x</w:t>
      </w:r>
    </w:p>
    <w:p w14:paraId="3143A286"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0D7C27">
        <w:rPr>
          <w:rFonts w:ascii="Times New Roman" w:hAnsi="Times New Roman" w:cs="Times New Roman"/>
          <w:i/>
          <w:iCs/>
          <w:noProof/>
          <w:sz w:val="24"/>
          <w:szCs w:val="24"/>
        </w:rPr>
        <w:t>Prevention Science</w:t>
      </w:r>
      <w:r w:rsidRPr="000D7C27">
        <w:rPr>
          <w:rFonts w:ascii="Times New Roman" w:hAnsi="Times New Roman" w:cs="Times New Roman"/>
          <w:noProof/>
          <w:sz w:val="24"/>
          <w:szCs w:val="24"/>
        </w:rPr>
        <w:t>, Vol. 19, pp. 1091–1101. https://doi.org/10.1007/s11121-018-0942-1</w:t>
      </w:r>
    </w:p>
    <w:p w14:paraId="0ABEC1EE"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0D7C27">
        <w:rPr>
          <w:rFonts w:ascii="Times New Roman" w:hAnsi="Times New Roman" w:cs="Times New Roman"/>
          <w:i/>
          <w:iCs/>
          <w:noProof/>
          <w:sz w:val="24"/>
          <w:szCs w:val="24"/>
        </w:rPr>
        <w:t>Journal of Experimental Criminology</w:t>
      </w:r>
      <w:r w:rsidRPr="000D7C27">
        <w:rPr>
          <w:rFonts w:ascii="Times New Roman" w:hAnsi="Times New Roman" w:cs="Times New Roman"/>
          <w:noProof/>
          <w:sz w:val="24"/>
          <w:szCs w:val="24"/>
        </w:rPr>
        <w:t xml:space="preserve">. </w:t>
      </w:r>
      <w:r w:rsidRPr="000D7C27">
        <w:rPr>
          <w:rFonts w:ascii="Times New Roman" w:hAnsi="Times New Roman" w:cs="Times New Roman"/>
          <w:noProof/>
          <w:sz w:val="24"/>
          <w:szCs w:val="24"/>
        </w:rPr>
        <w:lastRenderedPageBreak/>
        <w:t>https://doi.org/10.1007/s11292-013-9181-4</w:t>
      </w:r>
    </w:p>
    <w:p w14:paraId="5322735E"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Tseng, V., &amp; Seidman, E. (2007). A systems framework for understanding social settings. </w:t>
      </w:r>
      <w:r w:rsidRPr="000D7C27">
        <w:rPr>
          <w:rFonts w:ascii="Times New Roman" w:hAnsi="Times New Roman" w:cs="Times New Roman"/>
          <w:i/>
          <w:iCs/>
          <w:noProof/>
          <w:sz w:val="24"/>
          <w:szCs w:val="24"/>
        </w:rPr>
        <w:t>American Journal of Community Psychology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39</w:t>
      </w:r>
      <w:r w:rsidRPr="000D7C27">
        <w:rPr>
          <w:rFonts w:ascii="Times New Roman" w:hAnsi="Times New Roman" w:cs="Times New Roman"/>
          <w:noProof/>
          <w:sz w:val="24"/>
          <w:szCs w:val="24"/>
        </w:rPr>
        <w:t>(3–4), 217–228. https://doi.org/10.1007/s10464-007-9101-8</w:t>
      </w:r>
    </w:p>
    <w:p w14:paraId="6BB0C7EB"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Valente, T. W. (2010). </w:t>
      </w:r>
      <w:r w:rsidRPr="000D7C27">
        <w:rPr>
          <w:rFonts w:ascii="Times New Roman" w:hAnsi="Times New Roman" w:cs="Times New Roman"/>
          <w:i/>
          <w:iCs/>
          <w:noProof/>
          <w:sz w:val="24"/>
          <w:szCs w:val="24"/>
        </w:rPr>
        <w:t>Social Networks and Health: Models, Methods, and Applications - Thomas W. Valente - Google Books</w:t>
      </w:r>
      <w:r w:rsidRPr="000D7C27">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77F27C5A"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Walton, G. M., Cohen, G. L., Cwir, D., &amp; Spencer, S. J. (2012). Mere belonging: The power of social connections. </w:t>
      </w:r>
      <w:r w:rsidRPr="000D7C27">
        <w:rPr>
          <w:rFonts w:ascii="Times New Roman" w:hAnsi="Times New Roman" w:cs="Times New Roman"/>
          <w:i/>
          <w:iCs/>
          <w:noProof/>
          <w:sz w:val="24"/>
          <w:szCs w:val="24"/>
        </w:rPr>
        <w:t>Journal of Personality and Social Psychology</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102</w:t>
      </w:r>
      <w:r w:rsidRPr="000D7C27">
        <w:rPr>
          <w:rFonts w:ascii="Times New Roman" w:hAnsi="Times New Roman" w:cs="Times New Roman"/>
          <w:noProof/>
          <w:sz w:val="24"/>
          <w:szCs w:val="24"/>
        </w:rPr>
        <w:t>(3), 513–532. https://doi.org/10.1037/a0025731</w:t>
      </w:r>
    </w:p>
    <w:p w14:paraId="2C997DCF"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D7C27">
        <w:rPr>
          <w:rFonts w:ascii="Times New Roman" w:hAnsi="Times New Roman" w:cs="Times New Roman"/>
          <w:i/>
          <w:iCs/>
          <w:noProof/>
          <w:sz w:val="24"/>
          <w:szCs w:val="24"/>
        </w:rPr>
        <w:t>Applied Developmental Science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19</w:t>
      </w:r>
      <w:r w:rsidRPr="000D7C27">
        <w:rPr>
          <w:rFonts w:ascii="Times New Roman" w:hAnsi="Times New Roman" w:cs="Times New Roman"/>
          <w:noProof/>
          <w:sz w:val="24"/>
          <w:szCs w:val="24"/>
        </w:rPr>
        <w:t>(4), 196–205. https://doi.org/10.1080/10888691.2015.1014484</w:t>
      </w:r>
    </w:p>
    <w:p w14:paraId="177C4472"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7C27">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0D7C27">
        <w:rPr>
          <w:rFonts w:ascii="Times New Roman" w:hAnsi="Times New Roman" w:cs="Times New Roman"/>
          <w:i/>
          <w:iCs/>
          <w:noProof/>
          <w:sz w:val="24"/>
          <w:szCs w:val="24"/>
        </w:rPr>
        <w:t>American Journal of Criminal Justice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42</w:t>
      </w:r>
      <w:r w:rsidRPr="000D7C27">
        <w:rPr>
          <w:rFonts w:ascii="Times New Roman" w:hAnsi="Times New Roman" w:cs="Times New Roman"/>
          <w:noProof/>
          <w:sz w:val="24"/>
          <w:szCs w:val="24"/>
        </w:rPr>
        <w:t>(1), 198–217. https://doi.org/10.1007/s12103-016-9353-7</w:t>
      </w:r>
    </w:p>
    <w:p w14:paraId="155A7F84" w14:textId="77777777" w:rsidR="000D7C27" w:rsidRPr="000D7C27" w:rsidRDefault="000D7C27" w:rsidP="000D7C27">
      <w:pPr>
        <w:widowControl w:val="0"/>
        <w:autoSpaceDE w:val="0"/>
        <w:autoSpaceDN w:val="0"/>
        <w:adjustRightInd w:val="0"/>
        <w:spacing w:after="0" w:line="480" w:lineRule="auto"/>
        <w:ind w:left="480" w:hanging="480"/>
        <w:rPr>
          <w:rFonts w:ascii="Times New Roman" w:hAnsi="Times New Roman" w:cs="Times New Roman"/>
          <w:noProof/>
          <w:sz w:val="24"/>
        </w:rPr>
      </w:pPr>
      <w:r w:rsidRPr="000D7C27">
        <w:rPr>
          <w:rFonts w:ascii="Times New Roman" w:hAnsi="Times New Roman" w:cs="Times New Roman"/>
          <w:noProof/>
          <w:sz w:val="24"/>
          <w:szCs w:val="24"/>
        </w:rPr>
        <w:t xml:space="preserve">Wood, S., &amp; Mayo-Wilson, E. (2012). School-Based Mentoring for Adolescents. </w:t>
      </w:r>
      <w:r w:rsidRPr="000D7C27">
        <w:rPr>
          <w:rFonts w:ascii="Times New Roman" w:hAnsi="Times New Roman" w:cs="Times New Roman"/>
          <w:i/>
          <w:iCs/>
          <w:noProof/>
          <w:sz w:val="24"/>
          <w:szCs w:val="24"/>
        </w:rPr>
        <w:t>Research on Social Work Practice</w:t>
      </w:r>
      <w:r w:rsidRPr="000D7C27">
        <w:rPr>
          <w:rFonts w:ascii="Times New Roman" w:hAnsi="Times New Roman" w:cs="Times New Roman"/>
          <w:noProof/>
          <w:sz w:val="24"/>
          <w:szCs w:val="24"/>
        </w:rPr>
        <w:t xml:space="preserve">, </w:t>
      </w:r>
      <w:r w:rsidRPr="000D7C27">
        <w:rPr>
          <w:rFonts w:ascii="Times New Roman" w:hAnsi="Times New Roman" w:cs="Times New Roman"/>
          <w:i/>
          <w:iCs/>
          <w:noProof/>
          <w:sz w:val="24"/>
          <w:szCs w:val="24"/>
        </w:rPr>
        <w:t>22</w:t>
      </w:r>
      <w:r w:rsidRPr="000D7C27">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5" w:author="Henry,Kimberly" w:date="2020-06-09T10:59:00Z" w:initials="H">
    <w:p w14:paraId="27E6272E" w14:textId="2716BAAC" w:rsidR="006C7C69" w:rsidRDefault="006C7C69">
      <w:pPr>
        <w:pStyle w:val="CommentText"/>
      </w:pPr>
      <w:r>
        <w:rPr>
          <w:rStyle w:val="CommentReference"/>
        </w:rPr>
        <w:annotationRef/>
      </w:r>
      <w:r>
        <w:t>Social ties is actually a count – though the distribution may behave like a continous variable.  You will need to check this.</w:t>
      </w:r>
    </w:p>
  </w:comment>
  <w:comment w:id="156" w:author="Yetz,Neil" w:date="2020-06-11T09:38:00Z" w:initials="Y">
    <w:p w14:paraId="6904AD30" w14:textId="375C2EB7" w:rsidR="006C2B93" w:rsidRDefault="006C2B93">
      <w:pPr>
        <w:pStyle w:val="CommentText"/>
      </w:pPr>
      <w:r>
        <w:rPr>
          <w:rStyle w:val="CommentReference"/>
        </w:rPr>
        <w:annotationRef/>
      </w:r>
      <w:r>
        <w:t>I’m wondering if it is still considered a count variable because I am utilizing the strength of the 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6272E" w15:done="0"/>
  <w15:commentEx w15:paraId="6904AD30" w15:paraIdParent="27E627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A02" w16cex:dateUtc="2020-06-09T16:59:00Z"/>
  <w16cex:commentExtensible w16cex:durableId="228C7A2A" w16cex:dateUtc="2020-06-11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6272E" w16cid:durableId="2289EA02"/>
  <w16cid:commentId w16cid:paraId="6904AD30" w16cid:durableId="228C7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F3AC2" w14:textId="77777777" w:rsidR="002F6AB5" w:rsidRDefault="002F6AB5" w:rsidP="00D81811">
      <w:pPr>
        <w:spacing w:after="0" w:line="240" w:lineRule="auto"/>
      </w:pPr>
      <w:r>
        <w:separator/>
      </w:r>
    </w:p>
  </w:endnote>
  <w:endnote w:type="continuationSeparator" w:id="0">
    <w:p w14:paraId="1EE4A8FF" w14:textId="77777777" w:rsidR="002F6AB5" w:rsidRDefault="002F6AB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988E8" w14:textId="77777777" w:rsidR="002F6AB5" w:rsidRDefault="002F6AB5" w:rsidP="00D81811">
      <w:pPr>
        <w:spacing w:after="0" w:line="240" w:lineRule="auto"/>
      </w:pPr>
      <w:r>
        <w:separator/>
      </w:r>
    </w:p>
  </w:footnote>
  <w:footnote w:type="continuationSeparator" w:id="0">
    <w:p w14:paraId="23E48B12" w14:textId="77777777" w:rsidR="002F6AB5" w:rsidRDefault="002F6AB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6C7C69" w:rsidRPr="00A81373" w:rsidRDefault="006C7C69"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3350C572" w:rsidR="006C7C69" w:rsidRPr="007005D9" w:rsidRDefault="006C7C69" w:rsidP="007005D9">
    <w:pPr>
      <w:pStyle w:val="Header"/>
      <w:rPr>
        <w:rFonts w:ascii="Times New Roman" w:hAnsi="Times New Roman" w:cs="Times New Roman"/>
        <w:sz w:val="24"/>
        <w:szCs w:val="24"/>
      </w:rPr>
    </w:pPr>
    <w:del w:id="274" w:author="Yetz,Neil" w:date="2020-06-08T13:47:00Z">
      <w:r w:rsidRPr="007005D9" w:rsidDel="00D026A3">
        <w:rPr>
          <w:rFonts w:ascii="Times New Roman" w:hAnsi="Times New Roman" w:cs="Times New Roman"/>
          <w:sz w:val="24"/>
          <w:szCs w:val="24"/>
        </w:rPr>
        <w:delText xml:space="preserve"> Running Head: </w:delText>
      </w:r>
    </w:del>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6C7C69" w:rsidRPr="007005D9" w:rsidRDefault="006C7C6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tz,Neil">
    <w15:presenceInfo w15:providerId="None" w15:userId="Yetz,Neil"/>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5A58"/>
    <w:rsid w:val="00006D9B"/>
    <w:rsid w:val="00011F2D"/>
    <w:rsid w:val="0001437A"/>
    <w:rsid w:val="00015715"/>
    <w:rsid w:val="0002227E"/>
    <w:rsid w:val="00022A5B"/>
    <w:rsid w:val="0002536D"/>
    <w:rsid w:val="00035717"/>
    <w:rsid w:val="0003698C"/>
    <w:rsid w:val="00037860"/>
    <w:rsid w:val="00040847"/>
    <w:rsid w:val="00042123"/>
    <w:rsid w:val="0005247D"/>
    <w:rsid w:val="00053467"/>
    <w:rsid w:val="00054150"/>
    <w:rsid w:val="00054A51"/>
    <w:rsid w:val="000566B1"/>
    <w:rsid w:val="00061F63"/>
    <w:rsid w:val="00064D4B"/>
    <w:rsid w:val="000678B3"/>
    <w:rsid w:val="00070C30"/>
    <w:rsid w:val="00070CB1"/>
    <w:rsid w:val="0007138C"/>
    <w:rsid w:val="000724B0"/>
    <w:rsid w:val="00083240"/>
    <w:rsid w:val="00085502"/>
    <w:rsid w:val="00093330"/>
    <w:rsid w:val="00097CC2"/>
    <w:rsid w:val="000A743B"/>
    <w:rsid w:val="000C302A"/>
    <w:rsid w:val="000D13A1"/>
    <w:rsid w:val="000D45D6"/>
    <w:rsid w:val="000D516F"/>
    <w:rsid w:val="000D5A52"/>
    <w:rsid w:val="000D7C27"/>
    <w:rsid w:val="000E2CBD"/>
    <w:rsid w:val="000E50A5"/>
    <w:rsid w:val="000E6705"/>
    <w:rsid w:val="000F3B60"/>
    <w:rsid w:val="001004D9"/>
    <w:rsid w:val="00106842"/>
    <w:rsid w:val="001159C3"/>
    <w:rsid w:val="00120D04"/>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560"/>
    <w:rsid w:val="00165E7E"/>
    <w:rsid w:val="00166F3C"/>
    <w:rsid w:val="00175115"/>
    <w:rsid w:val="001768A3"/>
    <w:rsid w:val="00180BDB"/>
    <w:rsid w:val="00184DB4"/>
    <w:rsid w:val="001941B5"/>
    <w:rsid w:val="0019526F"/>
    <w:rsid w:val="0019687C"/>
    <w:rsid w:val="001A31EC"/>
    <w:rsid w:val="001B0D22"/>
    <w:rsid w:val="001B27C9"/>
    <w:rsid w:val="001B42B4"/>
    <w:rsid w:val="001B4F02"/>
    <w:rsid w:val="001B5DC9"/>
    <w:rsid w:val="001C0F8F"/>
    <w:rsid w:val="001C1EB4"/>
    <w:rsid w:val="001C4428"/>
    <w:rsid w:val="001C7E6F"/>
    <w:rsid w:val="001D12FF"/>
    <w:rsid w:val="001D15FD"/>
    <w:rsid w:val="001D24F2"/>
    <w:rsid w:val="001D4D22"/>
    <w:rsid w:val="001F42C3"/>
    <w:rsid w:val="00202F55"/>
    <w:rsid w:val="0020530C"/>
    <w:rsid w:val="00207255"/>
    <w:rsid w:val="00212D85"/>
    <w:rsid w:val="00214E1E"/>
    <w:rsid w:val="00225884"/>
    <w:rsid w:val="002325CC"/>
    <w:rsid w:val="00233296"/>
    <w:rsid w:val="00233DD5"/>
    <w:rsid w:val="002362E7"/>
    <w:rsid w:val="00242288"/>
    <w:rsid w:val="00243031"/>
    <w:rsid w:val="00245E31"/>
    <w:rsid w:val="002461CB"/>
    <w:rsid w:val="002477F8"/>
    <w:rsid w:val="00254639"/>
    <w:rsid w:val="00265280"/>
    <w:rsid w:val="00270296"/>
    <w:rsid w:val="00272A9B"/>
    <w:rsid w:val="0027493C"/>
    <w:rsid w:val="002756C6"/>
    <w:rsid w:val="00283BEF"/>
    <w:rsid w:val="0029207A"/>
    <w:rsid w:val="002975B8"/>
    <w:rsid w:val="002A174F"/>
    <w:rsid w:val="002A25DA"/>
    <w:rsid w:val="002C021F"/>
    <w:rsid w:val="002C1359"/>
    <w:rsid w:val="002C2DDE"/>
    <w:rsid w:val="002C3430"/>
    <w:rsid w:val="002C596A"/>
    <w:rsid w:val="002D3454"/>
    <w:rsid w:val="002E5C36"/>
    <w:rsid w:val="002F4DA2"/>
    <w:rsid w:val="002F4E75"/>
    <w:rsid w:val="002F5EAC"/>
    <w:rsid w:val="002F6AB5"/>
    <w:rsid w:val="00304729"/>
    <w:rsid w:val="0031183D"/>
    <w:rsid w:val="00311A61"/>
    <w:rsid w:val="003171AC"/>
    <w:rsid w:val="0032018D"/>
    <w:rsid w:val="00320E01"/>
    <w:rsid w:val="00322EDE"/>
    <w:rsid w:val="003230B6"/>
    <w:rsid w:val="00331F09"/>
    <w:rsid w:val="00335C6A"/>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1AD"/>
    <w:rsid w:val="00382CBD"/>
    <w:rsid w:val="003860EE"/>
    <w:rsid w:val="00387B25"/>
    <w:rsid w:val="00395503"/>
    <w:rsid w:val="00396266"/>
    <w:rsid w:val="00397E0F"/>
    <w:rsid w:val="003A2AF4"/>
    <w:rsid w:val="003A3E56"/>
    <w:rsid w:val="003A5677"/>
    <w:rsid w:val="003A5B68"/>
    <w:rsid w:val="003A5D58"/>
    <w:rsid w:val="003A60F1"/>
    <w:rsid w:val="003A7E45"/>
    <w:rsid w:val="003B785E"/>
    <w:rsid w:val="003B78B0"/>
    <w:rsid w:val="003C2EAB"/>
    <w:rsid w:val="003C4289"/>
    <w:rsid w:val="003C59B5"/>
    <w:rsid w:val="003D2A85"/>
    <w:rsid w:val="003E05AB"/>
    <w:rsid w:val="003E07F8"/>
    <w:rsid w:val="003E0F59"/>
    <w:rsid w:val="003E33EB"/>
    <w:rsid w:val="003E5655"/>
    <w:rsid w:val="003E6D27"/>
    <w:rsid w:val="003F1BBD"/>
    <w:rsid w:val="003F1CA9"/>
    <w:rsid w:val="003F2211"/>
    <w:rsid w:val="003F22C4"/>
    <w:rsid w:val="003F2558"/>
    <w:rsid w:val="003F4142"/>
    <w:rsid w:val="003F77EB"/>
    <w:rsid w:val="00406A3C"/>
    <w:rsid w:val="00410642"/>
    <w:rsid w:val="004114E3"/>
    <w:rsid w:val="0041470A"/>
    <w:rsid w:val="00431E1F"/>
    <w:rsid w:val="00435D40"/>
    <w:rsid w:val="00436B7C"/>
    <w:rsid w:val="00445986"/>
    <w:rsid w:val="004555CB"/>
    <w:rsid w:val="00466109"/>
    <w:rsid w:val="0047153A"/>
    <w:rsid w:val="00477D91"/>
    <w:rsid w:val="00480022"/>
    <w:rsid w:val="004810B3"/>
    <w:rsid w:val="00485F44"/>
    <w:rsid w:val="004927C5"/>
    <w:rsid w:val="004A1403"/>
    <w:rsid w:val="004A1E73"/>
    <w:rsid w:val="004A7E1F"/>
    <w:rsid w:val="004B24EA"/>
    <w:rsid w:val="004C204C"/>
    <w:rsid w:val="004C45E4"/>
    <w:rsid w:val="004C4C47"/>
    <w:rsid w:val="004C71BC"/>
    <w:rsid w:val="004D23F2"/>
    <w:rsid w:val="004D53C8"/>
    <w:rsid w:val="004D7D6C"/>
    <w:rsid w:val="004E0168"/>
    <w:rsid w:val="004E0273"/>
    <w:rsid w:val="004F2134"/>
    <w:rsid w:val="004F21D2"/>
    <w:rsid w:val="004F3CC1"/>
    <w:rsid w:val="004F5C55"/>
    <w:rsid w:val="00504971"/>
    <w:rsid w:val="00505E3E"/>
    <w:rsid w:val="005076FE"/>
    <w:rsid w:val="00516768"/>
    <w:rsid w:val="00521EAB"/>
    <w:rsid w:val="0052743E"/>
    <w:rsid w:val="00540302"/>
    <w:rsid w:val="005410D3"/>
    <w:rsid w:val="00543193"/>
    <w:rsid w:val="00545280"/>
    <w:rsid w:val="005459DB"/>
    <w:rsid w:val="00546918"/>
    <w:rsid w:val="005601D6"/>
    <w:rsid w:val="005654EA"/>
    <w:rsid w:val="005660E3"/>
    <w:rsid w:val="00567E84"/>
    <w:rsid w:val="005724A0"/>
    <w:rsid w:val="0057773C"/>
    <w:rsid w:val="00584E86"/>
    <w:rsid w:val="00585917"/>
    <w:rsid w:val="005919EC"/>
    <w:rsid w:val="00594963"/>
    <w:rsid w:val="005A561E"/>
    <w:rsid w:val="005A5F06"/>
    <w:rsid w:val="005B0317"/>
    <w:rsid w:val="005B09AE"/>
    <w:rsid w:val="005B3B9B"/>
    <w:rsid w:val="005B765E"/>
    <w:rsid w:val="005C0D2A"/>
    <w:rsid w:val="005C36E8"/>
    <w:rsid w:val="005C3A47"/>
    <w:rsid w:val="005C52C8"/>
    <w:rsid w:val="005E2591"/>
    <w:rsid w:val="0060009C"/>
    <w:rsid w:val="00600425"/>
    <w:rsid w:val="006005B3"/>
    <w:rsid w:val="00602303"/>
    <w:rsid w:val="0060246F"/>
    <w:rsid w:val="0060509C"/>
    <w:rsid w:val="00605DCC"/>
    <w:rsid w:val="006072FE"/>
    <w:rsid w:val="0061174B"/>
    <w:rsid w:val="00611B1C"/>
    <w:rsid w:val="00620E3E"/>
    <w:rsid w:val="00621645"/>
    <w:rsid w:val="00631A3C"/>
    <w:rsid w:val="00637EC5"/>
    <w:rsid w:val="00641BC4"/>
    <w:rsid w:val="006447F9"/>
    <w:rsid w:val="00645A86"/>
    <w:rsid w:val="00651366"/>
    <w:rsid w:val="00654532"/>
    <w:rsid w:val="00657233"/>
    <w:rsid w:val="00661029"/>
    <w:rsid w:val="00663B5F"/>
    <w:rsid w:val="00665E17"/>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2B93"/>
    <w:rsid w:val="006C4085"/>
    <w:rsid w:val="006C7C69"/>
    <w:rsid w:val="006C7EA8"/>
    <w:rsid w:val="006E6CCC"/>
    <w:rsid w:val="006E7E5F"/>
    <w:rsid w:val="006F00E4"/>
    <w:rsid w:val="006F072E"/>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637C"/>
    <w:rsid w:val="007E02E3"/>
    <w:rsid w:val="007E41D8"/>
    <w:rsid w:val="007E5C1B"/>
    <w:rsid w:val="007E72B2"/>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819C7"/>
    <w:rsid w:val="00890EF1"/>
    <w:rsid w:val="00891058"/>
    <w:rsid w:val="0089476F"/>
    <w:rsid w:val="008A2D59"/>
    <w:rsid w:val="008A2F3B"/>
    <w:rsid w:val="008A4C31"/>
    <w:rsid w:val="008B4C59"/>
    <w:rsid w:val="008B4C7A"/>
    <w:rsid w:val="008B7459"/>
    <w:rsid w:val="008C0FB4"/>
    <w:rsid w:val="008C3866"/>
    <w:rsid w:val="008C3BDC"/>
    <w:rsid w:val="008C4E85"/>
    <w:rsid w:val="008C5B7B"/>
    <w:rsid w:val="008D0E9C"/>
    <w:rsid w:val="008D2573"/>
    <w:rsid w:val="008D3413"/>
    <w:rsid w:val="008E135D"/>
    <w:rsid w:val="008E1A06"/>
    <w:rsid w:val="008E3EAF"/>
    <w:rsid w:val="008E50EA"/>
    <w:rsid w:val="008E55B8"/>
    <w:rsid w:val="008E56F0"/>
    <w:rsid w:val="008E5A45"/>
    <w:rsid w:val="008F36C1"/>
    <w:rsid w:val="008F4B57"/>
    <w:rsid w:val="008F7A8E"/>
    <w:rsid w:val="00902A87"/>
    <w:rsid w:val="00906721"/>
    <w:rsid w:val="0091103A"/>
    <w:rsid w:val="00911610"/>
    <w:rsid w:val="009121B0"/>
    <w:rsid w:val="00912766"/>
    <w:rsid w:val="00914BFE"/>
    <w:rsid w:val="00916173"/>
    <w:rsid w:val="009218E9"/>
    <w:rsid w:val="00927FEE"/>
    <w:rsid w:val="00931F99"/>
    <w:rsid w:val="0094140D"/>
    <w:rsid w:val="009434D4"/>
    <w:rsid w:val="009627E6"/>
    <w:rsid w:val="00964809"/>
    <w:rsid w:val="0097016A"/>
    <w:rsid w:val="00971D54"/>
    <w:rsid w:val="009750A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66C8E"/>
    <w:rsid w:val="00A71488"/>
    <w:rsid w:val="00A72DCF"/>
    <w:rsid w:val="00A81373"/>
    <w:rsid w:val="00A9463B"/>
    <w:rsid w:val="00A9537F"/>
    <w:rsid w:val="00AA4D06"/>
    <w:rsid w:val="00AA59C8"/>
    <w:rsid w:val="00AA6D63"/>
    <w:rsid w:val="00AA7F9E"/>
    <w:rsid w:val="00AB1053"/>
    <w:rsid w:val="00AB1D11"/>
    <w:rsid w:val="00AB4AA4"/>
    <w:rsid w:val="00AB6283"/>
    <w:rsid w:val="00AC0AEC"/>
    <w:rsid w:val="00AC27DB"/>
    <w:rsid w:val="00AD076E"/>
    <w:rsid w:val="00AD1936"/>
    <w:rsid w:val="00AD5057"/>
    <w:rsid w:val="00AD55C6"/>
    <w:rsid w:val="00AD5E31"/>
    <w:rsid w:val="00AD6693"/>
    <w:rsid w:val="00AE0786"/>
    <w:rsid w:val="00B03015"/>
    <w:rsid w:val="00B10A67"/>
    <w:rsid w:val="00B10F53"/>
    <w:rsid w:val="00B3471D"/>
    <w:rsid w:val="00B34950"/>
    <w:rsid w:val="00B3603E"/>
    <w:rsid w:val="00B37981"/>
    <w:rsid w:val="00B37D12"/>
    <w:rsid w:val="00B43E50"/>
    <w:rsid w:val="00B44BB2"/>
    <w:rsid w:val="00B50087"/>
    <w:rsid w:val="00B53710"/>
    <w:rsid w:val="00B546E8"/>
    <w:rsid w:val="00B561ED"/>
    <w:rsid w:val="00B622DE"/>
    <w:rsid w:val="00B62C57"/>
    <w:rsid w:val="00B6371A"/>
    <w:rsid w:val="00B650F4"/>
    <w:rsid w:val="00B66C29"/>
    <w:rsid w:val="00B73EF0"/>
    <w:rsid w:val="00B76B41"/>
    <w:rsid w:val="00B7779C"/>
    <w:rsid w:val="00B852E6"/>
    <w:rsid w:val="00B951B3"/>
    <w:rsid w:val="00BA2111"/>
    <w:rsid w:val="00BA21D9"/>
    <w:rsid w:val="00BA24F1"/>
    <w:rsid w:val="00BA3657"/>
    <w:rsid w:val="00BA7CD8"/>
    <w:rsid w:val="00BB7755"/>
    <w:rsid w:val="00BC3C92"/>
    <w:rsid w:val="00BE1BF5"/>
    <w:rsid w:val="00BE6B20"/>
    <w:rsid w:val="00BF6ED6"/>
    <w:rsid w:val="00C016E0"/>
    <w:rsid w:val="00C01725"/>
    <w:rsid w:val="00C02760"/>
    <w:rsid w:val="00C07333"/>
    <w:rsid w:val="00C1209E"/>
    <w:rsid w:val="00C24A78"/>
    <w:rsid w:val="00C35D1B"/>
    <w:rsid w:val="00C3663F"/>
    <w:rsid w:val="00C40200"/>
    <w:rsid w:val="00C42AAB"/>
    <w:rsid w:val="00C434DF"/>
    <w:rsid w:val="00C52815"/>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84E7A"/>
    <w:rsid w:val="00D8782A"/>
    <w:rsid w:val="00D9064A"/>
    <w:rsid w:val="00D94EB7"/>
    <w:rsid w:val="00D97010"/>
    <w:rsid w:val="00D97112"/>
    <w:rsid w:val="00DA0B4C"/>
    <w:rsid w:val="00DA71E4"/>
    <w:rsid w:val="00DB1A73"/>
    <w:rsid w:val="00DB6C53"/>
    <w:rsid w:val="00DD3CB1"/>
    <w:rsid w:val="00DD44FC"/>
    <w:rsid w:val="00DD7BDB"/>
    <w:rsid w:val="00DD7DC8"/>
    <w:rsid w:val="00DE186F"/>
    <w:rsid w:val="00DE40E3"/>
    <w:rsid w:val="00DE62BA"/>
    <w:rsid w:val="00DE7C1B"/>
    <w:rsid w:val="00DF2638"/>
    <w:rsid w:val="00DF46AF"/>
    <w:rsid w:val="00DF629E"/>
    <w:rsid w:val="00DF641A"/>
    <w:rsid w:val="00E03907"/>
    <w:rsid w:val="00E07568"/>
    <w:rsid w:val="00E111FB"/>
    <w:rsid w:val="00E130F8"/>
    <w:rsid w:val="00E13281"/>
    <w:rsid w:val="00E13F18"/>
    <w:rsid w:val="00E141BB"/>
    <w:rsid w:val="00E14C35"/>
    <w:rsid w:val="00E16C99"/>
    <w:rsid w:val="00E17740"/>
    <w:rsid w:val="00E26123"/>
    <w:rsid w:val="00E26344"/>
    <w:rsid w:val="00E264BA"/>
    <w:rsid w:val="00E26588"/>
    <w:rsid w:val="00E3335D"/>
    <w:rsid w:val="00E34C68"/>
    <w:rsid w:val="00E4454B"/>
    <w:rsid w:val="00E45E77"/>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52DB"/>
    <w:rsid w:val="00E87B00"/>
    <w:rsid w:val="00E90903"/>
    <w:rsid w:val="00EB1F2F"/>
    <w:rsid w:val="00EC1EA5"/>
    <w:rsid w:val="00EC4C95"/>
    <w:rsid w:val="00EC649D"/>
    <w:rsid w:val="00EC6F9E"/>
    <w:rsid w:val="00ED02EF"/>
    <w:rsid w:val="00ED0E00"/>
    <w:rsid w:val="00ED5B61"/>
    <w:rsid w:val="00EF3A56"/>
    <w:rsid w:val="00EF65A9"/>
    <w:rsid w:val="00F1080F"/>
    <w:rsid w:val="00F115B1"/>
    <w:rsid w:val="00F15355"/>
    <w:rsid w:val="00F21879"/>
    <w:rsid w:val="00F24C34"/>
    <w:rsid w:val="00F2576B"/>
    <w:rsid w:val="00F25DC7"/>
    <w:rsid w:val="00F31544"/>
    <w:rsid w:val="00F34DC6"/>
    <w:rsid w:val="00F35DDD"/>
    <w:rsid w:val="00F41898"/>
    <w:rsid w:val="00F428F7"/>
    <w:rsid w:val="00F43586"/>
    <w:rsid w:val="00F521D9"/>
    <w:rsid w:val="00F536EB"/>
    <w:rsid w:val="00F5696B"/>
    <w:rsid w:val="00F56A3C"/>
    <w:rsid w:val="00F56C12"/>
    <w:rsid w:val="00F56FBA"/>
    <w:rsid w:val="00F57C81"/>
    <w:rsid w:val="00F6090D"/>
    <w:rsid w:val="00F61B90"/>
    <w:rsid w:val="00F61E37"/>
    <w:rsid w:val="00F641D3"/>
    <w:rsid w:val="00F75243"/>
    <w:rsid w:val="00F80C83"/>
    <w:rsid w:val="00F8410E"/>
    <w:rsid w:val="00F859CE"/>
    <w:rsid w:val="00F91C86"/>
    <w:rsid w:val="00F91D7F"/>
    <w:rsid w:val="00F9758D"/>
    <w:rsid w:val="00FA0F73"/>
    <w:rsid w:val="00FA4FDB"/>
    <w:rsid w:val="00FA6043"/>
    <w:rsid w:val="00FA7EC5"/>
    <w:rsid w:val="00FB1862"/>
    <w:rsid w:val="00FB536A"/>
    <w:rsid w:val="00FC4CCE"/>
    <w:rsid w:val="00FC6DDA"/>
    <w:rsid w:val="00FD4B92"/>
    <w:rsid w:val="00FD4D00"/>
    <w:rsid w:val="00FD52CA"/>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bso.ca/programs/go-gir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www.chhs.colostate.edu/c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entoring.org/"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FD4C-45E6-4787-9EA2-7B13BC59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32</Pages>
  <Words>29562</Words>
  <Characters>168508</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3</cp:revision>
  <cp:lastPrinted>2020-06-11T18:59:00Z</cp:lastPrinted>
  <dcterms:created xsi:type="dcterms:W3CDTF">2020-06-11T18:59:00Z</dcterms:created>
  <dcterms:modified xsi:type="dcterms:W3CDTF">2020-06-11T19:56:00Z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