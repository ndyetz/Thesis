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B0DC" w14:textId="37CFE05D" w:rsidR="00D81811" w:rsidRPr="00A27726" w:rsidRDefault="0029724F" w:rsidP="00B52CE9">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THESIS</w:t>
      </w:r>
    </w:p>
    <w:p w14:paraId="7AFBD99A" w14:textId="2AD7D239" w:rsidR="00D81811" w:rsidRPr="00A27726" w:rsidRDefault="00D81811" w:rsidP="001D4D22">
      <w:pPr>
        <w:spacing w:after="0" w:line="480" w:lineRule="auto"/>
        <w:contextualSpacing/>
        <w:rPr>
          <w:rFonts w:ascii="Times New Roman" w:hAnsi="Times New Roman" w:cs="Times New Roman"/>
          <w:sz w:val="24"/>
          <w:szCs w:val="24"/>
        </w:rPr>
      </w:pPr>
    </w:p>
    <w:p w14:paraId="0CB16C4C" w14:textId="6B1B11F6" w:rsidR="00E03907" w:rsidRDefault="0029724F" w:rsidP="001D4D22">
      <w:pPr>
        <w:spacing w:after="0" w:line="480" w:lineRule="auto"/>
        <w:contextualSpacing/>
        <w:jc w:val="center"/>
        <w:rPr>
          <w:rFonts w:ascii="Times New Roman" w:hAnsi="Times New Roman" w:cs="Times New Roman"/>
          <w:sz w:val="24"/>
          <w:szCs w:val="24"/>
        </w:rPr>
      </w:pPr>
      <w:r w:rsidRPr="00E03907">
        <w:rPr>
          <w:rFonts w:ascii="Times New Roman" w:hAnsi="Times New Roman" w:cs="Times New Roman"/>
          <w:sz w:val="24"/>
          <w:szCs w:val="24"/>
        </w:rPr>
        <w:t>THE EVOLUTION OF SOCIAL NETWORKS IN A GROUP-BASED MENTORING PROGRAM FOR VULNERABLE TEENS: WHAT TYPES OF RELATIONSHIPS MATTER MOST?</w:t>
      </w:r>
    </w:p>
    <w:p w14:paraId="56FF3FCC" w14:textId="193F602F" w:rsidR="0029724F" w:rsidRDefault="0029724F" w:rsidP="001D4D22">
      <w:pPr>
        <w:spacing w:after="0" w:line="480" w:lineRule="auto"/>
        <w:contextualSpacing/>
        <w:jc w:val="center"/>
        <w:rPr>
          <w:rFonts w:ascii="Times New Roman" w:hAnsi="Times New Roman" w:cs="Times New Roman"/>
          <w:sz w:val="24"/>
          <w:szCs w:val="24"/>
        </w:rPr>
      </w:pPr>
    </w:p>
    <w:p w14:paraId="2F59B435" w14:textId="301B589E"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Submitted by</w:t>
      </w:r>
    </w:p>
    <w:p w14:paraId="090AF194" w14:textId="38DAAF1E"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Neil </w:t>
      </w:r>
      <w:r w:rsidR="001B27C9">
        <w:rPr>
          <w:rFonts w:ascii="Times New Roman" w:hAnsi="Times New Roman" w:cs="Times New Roman"/>
          <w:sz w:val="24"/>
          <w:szCs w:val="24"/>
        </w:rPr>
        <w:t>D</w:t>
      </w:r>
      <w:r w:rsidR="000039CA">
        <w:rPr>
          <w:rFonts w:ascii="Times New Roman" w:hAnsi="Times New Roman" w:cs="Times New Roman"/>
          <w:sz w:val="24"/>
          <w:szCs w:val="24"/>
        </w:rPr>
        <w:t>avid</w:t>
      </w:r>
      <w:r w:rsidR="001B27C9">
        <w:rPr>
          <w:rFonts w:ascii="Times New Roman" w:hAnsi="Times New Roman" w:cs="Times New Roman"/>
          <w:sz w:val="24"/>
          <w:szCs w:val="24"/>
        </w:rPr>
        <w:t xml:space="preserve"> </w:t>
      </w:r>
      <w:r w:rsidRPr="00A27726">
        <w:rPr>
          <w:rFonts w:ascii="Times New Roman" w:hAnsi="Times New Roman" w:cs="Times New Roman"/>
          <w:sz w:val="24"/>
          <w:szCs w:val="24"/>
        </w:rPr>
        <w:t>Yetz</w:t>
      </w:r>
    </w:p>
    <w:p w14:paraId="5C8BA3F0" w14:textId="7B0DAB2B" w:rsidR="00D81811" w:rsidRPr="00A27726"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Psychology</w:t>
      </w:r>
    </w:p>
    <w:p w14:paraId="03119A6F" w14:textId="07054EA3" w:rsidR="00B6371A" w:rsidRDefault="00B6371A" w:rsidP="001D4D22">
      <w:pPr>
        <w:spacing w:after="0" w:line="480" w:lineRule="auto"/>
        <w:contextualSpacing/>
        <w:jc w:val="center"/>
        <w:rPr>
          <w:rFonts w:ascii="Times New Roman" w:hAnsi="Times New Roman" w:cs="Times New Roman"/>
          <w:sz w:val="24"/>
          <w:szCs w:val="24"/>
        </w:rPr>
      </w:pPr>
    </w:p>
    <w:p w14:paraId="71A67590" w14:textId="19F917EA" w:rsidR="0029724F" w:rsidRDefault="0029724F" w:rsidP="001D4D22">
      <w:pPr>
        <w:spacing w:after="0" w:line="480" w:lineRule="auto"/>
        <w:contextualSpacing/>
        <w:jc w:val="center"/>
        <w:rPr>
          <w:rFonts w:ascii="Times New Roman" w:hAnsi="Times New Roman" w:cs="Times New Roman"/>
          <w:sz w:val="24"/>
          <w:szCs w:val="24"/>
        </w:rPr>
      </w:pPr>
    </w:p>
    <w:p w14:paraId="3476378F" w14:textId="363E377A" w:rsidR="0029724F" w:rsidRDefault="0029724F" w:rsidP="00B52CE9">
      <w:pPr>
        <w:spacing w:after="0" w:line="480" w:lineRule="auto"/>
        <w:contextualSpacing/>
        <w:rPr>
          <w:rFonts w:ascii="Times New Roman" w:hAnsi="Times New Roman" w:cs="Times New Roman"/>
          <w:sz w:val="24"/>
          <w:szCs w:val="24"/>
        </w:rPr>
      </w:pPr>
    </w:p>
    <w:p w14:paraId="1C0D0AEE" w14:textId="682FBE18"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In partial fulfillment of the requirements</w:t>
      </w:r>
    </w:p>
    <w:p w14:paraId="0A9C90D7" w14:textId="75B6E9F4"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For the Degree of Applied Social &amp; Health Psychology Master of Science</w:t>
      </w:r>
    </w:p>
    <w:p w14:paraId="7C68FE96" w14:textId="2E1642D4"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Colorado State University</w:t>
      </w:r>
    </w:p>
    <w:p w14:paraId="270E8D05" w14:textId="3CC318B3"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Fort Collins, CO</w:t>
      </w:r>
    </w:p>
    <w:p w14:paraId="23975AD4" w14:textId="53271397"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Fall 2020</w:t>
      </w:r>
    </w:p>
    <w:p w14:paraId="1D277CE5" w14:textId="0EEF2C65" w:rsidR="0029724F" w:rsidRDefault="0029724F" w:rsidP="001D4D22">
      <w:pPr>
        <w:spacing w:after="0" w:line="480" w:lineRule="auto"/>
        <w:contextualSpacing/>
        <w:jc w:val="center"/>
        <w:rPr>
          <w:rFonts w:ascii="Times New Roman" w:hAnsi="Times New Roman" w:cs="Times New Roman"/>
          <w:sz w:val="24"/>
          <w:szCs w:val="24"/>
        </w:rPr>
      </w:pPr>
    </w:p>
    <w:p w14:paraId="0886D1F2" w14:textId="5609D7C7" w:rsidR="0029724F" w:rsidRDefault="0029724F" w:rsidP="00B52CE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Master’s Committee</w:t>
      </w:r>
    </w:p>
    <w:p w14:paraId="3CEE76CF" w14:textId="2350AFC7" w:rsidR="0029724F" w:rsidRDefault="0029724F" w:rsidP="00B52CE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Advisor: Kimberly Henry, Ph.D.</w:t>
      </w:r>
    </w:p>
    <w:p w14:paraId="00BC674F" w14:textId="69743131" w:rsidR="0029724F" w:rsidRDefault="0029724F" w:rsidP="00B52CE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Bailey Fosdick, Ph.D.</w:t>
      </w:r>
    </w:p>
    <w:p w14:paraId="29902514" w14:textId="39C2E9AE" w:rsidR="0029724F" w:rsidRDefault="0029724F" w:rsidP="00B52CE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Michael Thomas, Ph.D.</w:t>
      </w:r>
    </w:p>
    <w:p w14:paraId="5B0CDBF9" w14:textId="5AFB0AAC" w:rsidR="00355F95" w:rsidRDefault="0029724F">
      <w:pPr>
        <w:rPr>
          <w:rFonts w:ascii="Times New Roman" w:hAnsi="Times New Roman" w:cs="Times New Roman"/>
          <w:sz w:val="24"/>
          <w:szCs w:val="24"/>
        </w:rPr>
      </w:pPr>
      <w:r>
        <w:rPr>
          <w:rFonts w:ascii="Times New Roman" w:hAnsi="Times New Roman" w:cs="Times New Roman"/>
          <w:sz w:val="24"/>
          <w:szCs w:val="24"/>
        </w:rPr>
        <w:br w:type="page"/>
      </w:r>
    </w:p>
    <w:p w14:paraId="74A06D48" w14:textId="77777777" w:rsidR="008907FB" w:rsidRDefault="008907FB">
      <w:pPr>
        <w:rPr>
          <w:rFonts w:ascii="Times New Roman" w:hAnsi="Times New Roman" w:cs="Times New Roman"/>
          <w:sz w:val="24"/>
          <w:szCs w:val="24"/>
        </w:rPr>
        <w:sectPr w:rsidR="008907FB" w:rsidSect="00013680">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docGrid w:linePitch="360"/>
        </w:sectPr>
      </w:pPr>
    </w:p>
    <w:p w14:paraId="0734C6BA" w14:textId="77777777" w:rsidR="000039CA" w:rsidRDefault="000039CA">
      <w:pPr>
        <w:rPr>
          <w:rFonts w:ascii="Times New Roman" w:hAnsi="Times New Roman" w:cs="Times New Roman"/>
          <w:sz w:val="24"/>
          <w:szCs w:val="24"/>
        </w:rPr>
        <w:sectPr w:rsidR="000039CA" w:rsidSect="00013680">
          <w:type w:val="continuous"/>
          <w:pgSz w:w="12240" w:h="15840"/>
          <w:pgMar w:top="1440" w:right="1440" w:bottom="1440" w:left="1440" w:header="720" w:footer="720" w:gutter="0"/>
          <w:pgNumType w:fmt="lowerRoman"/>
          <w:cols w:space="720"/>
          <w:titlePg/>
          <w:docGrid w:linePitch="360"/>
        </w:sectPr>
      </w:pPr>
    </w:p>
    <w:p w14:paraId="56278772" w14:textId="77777777" w:rsidR="000039CA" w:rsidRDefault="000039CA">
      <w:pPr>
        <w:rPr>
          <w:rFonts w:ascii="Times New Roman" w:hAnsi="Times New Roman" w:cs="Times New Roman"/>
          <w:sz w:val="24"/>
          <w:szCs w:val="24"/>
        </w:rPr>
        <w:sectPr w:rsidR="000039CA" w:rsidSect="00013680">
          <w:type w:val="continuous"/>
          <w:pgSz w:w="12240" w:h="15840"/>
          <w:pgMar w:top="1440" w:right="1440" w:bottom="1440" w:left="1440" w:header="720" w:footer="720" w:gutter="0"/>
          <w:pgNumType w:fmt="lowerRoman"/>
          <w:cols w:space="720"/>
          <w:titlePg/>
          <w:docGrid w:linePitch="360"/>
        </w:sectPr>
      </w:pPr>
    </w:p>
    <w:p w14:paraId="31783300" w14:textId="0EB879DB" w:rsidR="00013680" w:rsidRDefault="00013680">
      <w:pPr>
        <w:rPr>
          <w:rFonts w:ascii="Times New Roman" w:hAnsi="Times New Roman" w:cs="Times New Roman"/>
          <w:sz w:val="24"/>
          <w:szCs w:val="24"/>
        </w:rPr>
        <w:sectPr w:rsidR="00013680" w:rsidSect="00013680">
          <w:type w:val="continuous"/>
          <w:pgSz w:w="12240" w:h="15840"/>
          <w:pgMar w:top="1440" w:right="1440" w:bottom="1440" w:left="1440" w:header="720" w:footer="720" w:gutter="0"/>
          <w:pgNumType w:fmt="lowerRoman"/>
          <w:cols w:space="720"/>
          <w:titlePg/>
          <w:docGrid w:linePitch="360"/>
        </w:sectPr>
      </w:pPr>
    </w:p>
    <w:p w14:paraId="6BD54624" w14:textId="00E021AA" w:rsidR="008907FB" w:rsidRDefault="008907FB">
      <w:pPr>
        <w:rPr>
          <w:rFonts w:ascii="Times New Roman" w:hAnsi="Times New Roman" w:cs="Times New Roman"/>
          <w:sz w:val="24"/>
          <w:szCs w:val="24"/>
        </w:rPr>
      </w:pPr>
    </w:p>
    <w:p w14:paraId="4C7ABC96" w14:textId="4E74CFFB" w:rsidR="008907FB" w:rsidRDefault="008907FB">
      <w:pPr>
        <w:rPr>
          <w:rFonts w:ascii="Times New Roman" w:hAnsi="Times New Roman" w:cs="Times New Roman"/>
          <w:sz w:val="24"/>
          <w:szCs w:val="24"/>
        </w:rPr>
      </w:pPr>
    </w:p>
    <w:p w14:paraId="725B9F3B" w14:textId="3FF88C7A" w:rsidR="008907FB" w:rsidRDefault="008907FB">
      <w:pPr>
        <w:rPr>
          <w:rFonts w:ascii="Times New Roman" w:hAnsi="Times New Roman" w:cs="Times New Roman"/>
          <w:sz w:val="24"/>
          <w:szCs w:val="24"/>
        </w:rPr>
      </w:pPr>
    </w:p>
    <w:p w14:paraId="3D31E97B" w14:textId="3ED6E043" w:rsidR="008907FB" w:rsidRDefault="008907FB">
      <w:pPr>
        <w:rPr>
          <w:rFonts w:ascii="Times New Roman" w:hAnsi="Times New Roman" w:cs="Times New Roman"/>
          <w:sz w:val="24"/>
          <w:szCs w:val="24"/>
        </w:rPr>
      </w:pPr>
    </w:p>
    <w:p w14:paraId="5466363E" w14:textId="703BC26F" w:rsidR="008907FB" w:rsidRDefault="008907FB">
      <w:pPr>
        <w:rPr>
          <w:rFonts w:ascii="Times New Roman" w:hAnsi="Times New Roman" w:cs="Times New Roman"/>
          <w:sz w:val="24"/>
          <w:szCs w:val="24"/>
        </w:rPr>
      </w:pPr>
    </w:p>
    <w:p w14:paraId="3F9F1B54" w14:textId="55E83ADC" w:rsidR="008907FB" w:rsidRDefault="008907FB">
      <w:pPr>
        <w:rPr>
          <w:rFonts w:ascii="Times New Roman" w:hAnsi="Times New Roman" w:cs="Times New Roman"/>
          <w:sz w:val="24"/>
          <w:szCs w:val="24"/>
        </w:rPr>
      </w:pPr>
    </w:p>
    <w:p w14:paraId="4926DF7D" w14:textId="7358A8E1" w:rsidR="008907FB" w:rsidRDefault="008907FB">
      <w:pPr>
        <w:rPr>
          <w:rFonts w:ascii="Times New Roman" w:hAnsi="Times New Roman" w:cs="Times New Roman"/>
          <w:sz w:val="24"/>
          <w:szCs w:val="24"/>
        </w:rPr>
      </w:pPr>
    </w:p>
    <w:p w14:paraId="5D11CA0D" w14:textId="0E813695" w:rsidR="00B52CE9" w:rsidRDefault="00B52CE9">
      <w:pPr>
        <w:rPr>
          <w:rFonts w:ascii="Times New Roman" w:hAnsi="Times New Roman" w:cs="Times New Roman"/>
          <w:sz w:val="24"/>
          <w:szCs w:val="24"/>
        </w:rPr>
      </w:pPr>
    </w:p>
    <w:p w14:paraId="0E17AE26" w14:textId="77777777" w:rsidR="00B52CE9" w:rsidRDefault="00B52CE9">
      <w:pPr>
        <w:rPr>
          <w:rFonts w:ascii="Times New Roman" w:hAnsi="Times New Roman" w:cs="Times New Roman"/>
          <w:sz w:val="24"/>
          <w:szCs w:val="24"/>
        </w:rPr>
      </w:pPr>
    </w:p>
    <w:p w14:paraId="26C7C1DE" w14:textId="1EEB9FB9" w:rsidR="008907FB" w:rsidRDefault="008907FB" w:rsidP="008907FB">
      <w:pPr>
        <w:jc w:val="center"/>
        <w:rPr>
          <w:rFonts w:ascii="Times New Roman" w:hAnsi="Times New Roman" w:cs="Times New Roman"/>
          <w:sz w:val="24"/>
          <w:szCs w:val="24"/>
        </w:rPr>
      </w:pPr>
      <w:r>
        <w:rPr>
          <w:rFonts w:ascii="Times New Roman" w:hAnsi="Times New Roman" w:cs="Times New Roman"/>
          <w:sz w:val="24"/>
          <w:szCs w:val="24"/>
        </w:rPr>
        <w:t>Copyright by Neil David Yetz 2020</w:t>
      </w:r>
    </w:p>
    <w:p w14:paraId="3A5DED7C" w14:textId="03E3F9B9" w:rsidR="008907FB" w:rsidRDefault="00B52CE9" w:rsidP="00B52CE9">
      <w:pPr>
        <w:jc w:val="center"/>
        <w:rPr>
          <w:rFonts w:ascii="Times New Roman" w:hAnsi="Times New Roman" w:cs="Times New Roman"/>
          <w:sz w:val="24"/>
          <w:szCs w:val="24"/>
        </w:rPr>
      </w:pPr>
      <w:r>
        <w:rPr>
          <w:rFonts w:ascii="Times New Roman" w:hAnsi="Times New Roman" w:cs="Times New Roman"/>
          <w:sz w:val="24"/>
          <w:szCs w:val="24"/>
        </w:rPr>
        <w:t>All Rights Reserved</w:t>
      </w:r>
    </w:p>
    <w:p w14:paraId="1EC85F96" w14:textId="0807CBCC" w:rsidR="008907FB" w:rsidRDefault="008907FB">
      <w:pPr>
        <w:rPr>
          <w:rFonts w:ascii="Times New Roman" w:hAnsi="Times New Roman" w:cs="Times New Roman"/>
          <w:sz w:val="24"/>
          <w:szCs w:val="24"/>
        </w:rPr>
      </w:pPr>
    </w:p>
    <w:p w14:paraId="2E21FD78" w14:textId="6905AC73" w:rsidR="008907FB" w:rsidRDefault="008907FB">
      <w:pPr>
        <w:rPr>
          <w:rFonts w:ascii="Times New Roman" w:hAnsi="Times New Roman" w:cs="Times New Roman"/>
          <w:sz w:val="24"/>
          <w:szCs w:val="24"/>
        </w:rPr>
      </w:pPr>
    </w:p>
    <w:p w14:paraId="19B59909" w14:textId="66BCBF44" w:rsidR="008907FB" w:rsidRDefault="008907FB">
      <w:pPr>
        <w:rPr>
          <w:rFonts w:ascii="Times New Roman" w:hAnsi="Times New Roman" w:cs="Times New Roman"/>
          <w:sz w:val="24"/>
          <w:szCs w:val="24"/>
        </w:rPr>
      </w:pPr>
    </w:p>
    <w:p w14:paraId="72027B1A" w14:textId="643987C2" w:rsidR="008907FB" w:rsidRDefault="008907FB">
      <w:pPr>
        <w:rPr>
          <w:rFonts w:ascii="Times New Roman" w:hAnsi="Times New Roman" w:cs="Times New Roman"/>
          <w:sz w:val="24"/>
          <w:szCs w:val="24"/>
        </w:rPr>
      </w:pPr>
    </w:p>
    <w:p w14:paraId="0E1A0C4D" w14:textId="18568BE4" w:rsidR="008907FB" w:rsidRDefault="008907FB">
      <w:pPr>
        <w:rPr>
          <w:rFonts w:ascii="Times New Roman" w:hAnsi="Times New Roman" w:cs="Times New Roman"/>
          <w:sz w:val="24"/>
          <w:szCs w:val="24"/>
        </w:rPr>
      </w:pPr>
    </w:p>
    <w:p w14:paraId="4B4159DB" w14:textId="77777777" w:rsidR="008907FB" w:rsidRDefault="008907FB">
      <w:pPr>
        <w:rPr>
          <w:rFonts w:ascii="Times New Roman" w:hAnsi="Times New Roman" w:cs="Times New Roman"/>
          <w:sz w:val="24"/>
          <w:szCs w:val="24"/>
        </w:rPr>
      </w:pPr>
    </w:p>
    <w:p w14:paraId="7B562B08" w14:textId="3AC4AB6F" w:rsidR="00013680" w:rsidRDefault="00013680" w:rsidP="00013680">
      <w:pPr>
        <w:rPr>
          <w:rFonts w:ascii="Times New Roman" w:hAnsi="Times New Roman" w:cs="Times New Roman"/>
          <w:sz w:val="24"/>
          <w:szCs w:val="24"/>
        </w:rPr>
        <w:sectPr w:rsidR="00013680" w:rsidSect="008907FB">
          <w:type w:val="continuous"/>
          <w:pgSz w:w="12240" w:h="15840"/>
          <w:pgMar w:top="1440" w:right="1440" w:bottom="1440" w:left="1440" w:header="720" w:footer="720" w:gutter="0"/>
          <w:pgNumType w:fmt="lowerRoman"/>
          <w:cols w:space="720"/>
          <w:titlePg/>
          <w:docGrid w:linePitch="360"/>
        </w:sectPr>
      </w:pPr>
    </w:p>
    <w:p w14:paraId="01BB9B1D" w14:textId="6421B669" w:rsidR="00013680" w:rsidRPr="00013680" w:rsidRDefault="00013680" w:rsidP="00013680">
      <w:pPr>
        <w:rPr>
          <w:rFonts w:ascii="Times New Roman" w:hAnsi="Times New Roman" w:cs="Times New Roman"/>
          <w:sz w:val="24"/>
          <w:szCs w:val="24"/>
        </w:rPr>
        <w:sectPr w:rsidR="00013680" w:rsidRPr="00013680" w:rsidSect="00013680">
          <w:type w:val="continuous"/>
          <w:pgSz w:w="12240" w:h="15840"/>
          <w:pgMar w:top="1440" w:right="1440" w:bottom="1440" w:left="1440" w:header="720" w:footer="720" w:gutter="0"/>
          <w:pgNumType w:fmt="lowerRoman" w:start="2"/>
          <w:cols w:space="720"/>
          <w:titlePg/>
          <w:docGrid w:linePitch="360"/>
        </w:sectPr>
      </w:pPr>
    </w:p>
    <w:p w14:paraId="54E9A13F" w14:textId="77777777" w:rsidR="00013680" w:rsidRDefault="00013680">
      <w:pPr>
        <w:rPr>
          <w:rFonts w:ascii="Times New Roman" w:hAnsi="Times New Roman" w:cs="Times New Roman"/>
          <w:sz w:val="24"/>
          <w:szCs w:val="24"/>
        </w:rPr>
      </w:pPr>
      <w:r>
        <w:rPr>
          <w:rFonts w:ascii="Times New Roman" w:hAnsi="Times New Roman" w:cs="Times New Roman"/>
          <w:sz w:val="24"/>
          <w:szCs w:val="24"/>
        </w:rPr>
        <w:br w:type="page"/>
      </w:r>
    </w:p>
    <w:p w14:paraId="6608B1E3" w14:textId="17167DED" w:rsidR="00B6371A" w:rsidRPr="00A27726" w:rsidRDefault="00B6371A" w:rsidP="00013680">
      <w:pPr>
        <w:jc w:val="center"/>
        <w:rPr>
          <w:rFonts w:ascii="Times New Roman" w:hAnsi="Times New Roman" w:cs="Times New Roman"/>
          <w:sz w:val="24"/>
          <w:szCs w:val="24"/>
        </w:rPr>
      </w:pPr>
      <w:r w:rsidRPr="00A27726">
        <w:rPr>
          <w:rFonts w:ascii="Times New Roman" w:hAnsi="Times New Roman" w:cs="Times New Roman"/>
          <w:sz w:val="24"/>
          <w:szCs w:val="24"/>
        </w:rPr>
        <w:lastRenderedPageBreak/>
        <w:t>ABSTRACT</w:t>
      </w:r>
    </w:p>
    <w:p w14:paraId="3F3EDD14" w14:textId="69B415F7" w:rsidR="00B6371A" w:rsidRPr="00A27726" w:rsidRDefault="00B6371A" w:rsidP="001D4D22">
      <w:pPr>
        <w:spacing w:after="0" w:line="480" w:lineRule="auto"/>
        <w:contextualSpacing/>
        <w:jc w:val="center"/>
        <w:rPr>
          <w:rFonts w:ascii="Times New Roman" w:hAnsi="Times New Roman" w:cs="Times New Roman"/>
          <w:sz w:val="24"/>
          <w:szCs w:val="24"/>
        </w:rPr>
      </w:pPr>
    </w:p>
    <w:p w14:paraId="3CBB8C6F" w14:textId="020740CA" w:rsidR="00B6371A" w:rsidRPr="00A27726" w:rsidRDefault="00B6371A" w:rsidP="001D4D22">
      <w:pPr>
        <w:spacing w:after="0" w:line="480" w:lineRule="auto"/>
        <w:contextualSpacing/>
        <w:jc w:val="center"/>
        <w:rPr>
          <w:rFonts w:ascii="Times New Roman" w:hAnsi="Times New Roman" w:cs="Times New Roman"/>
          <w:sz w:val="24"/>
          <w:szCs w:val="24"/>
        </w:rPr>
      </w:pPr>
    </w:p>
    <w:p w14:paraId="00F736CF" w14:textId="437B5FDC"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1B27C9" w:rsidRDefault="00B6371A" w:rsidP="0019526F">
          <w:pPr>
            <w:pStyle w:val="TOCHeading"/>
            <w:spacing w:before="0" w:line="360" w:lineRule="auto"/>
            <w:contextualSpacing/>
            <w:jc w:val="center"/>
            <w:rPr>
              <w:rFonts w:ascii="Times New Roman" w:hAnsi="Times New Roman" w:cs="Times New Roman"/>
              <w:color w:val="auto"/>
              <w:sz w:val="24"/>
              <w:szCs w:val="24"/>
            </w:rPr>
          </w:pPr>
          <w:r w:rsidRPr="001B27C9">
            <w:rPr>
              <w:rFonts w:ascii="Times New Roman" w:hAnsi="Times New Roman" w:cs="Times New Roman"/>
              <w:color w:val="auto"/>
              <w:sz w:val="24"/>
              <w:szCs w:val="24"/>
            </w:rPr>
            <w:t>TABLE OF CONTENTS</w:t>
          </w:r>
        </w:p>
        <w:p w14:paraId="1E636160" w14:textId="36B33BD3" w:rsidR="00F81C9A" w:rsidRDefault="00F81C9A">
          <w:pPr>
            <w:pStyle w:val="TOC1"/>
            <w:tabs>
              <w:tab w:val="right" w:leader="dot" w:pos="9350"/>
            </w:tabs>
            <w:rPr>
              <w:rFonts w:cstheme="minorHAnsi"/>
              <w:sz w:val="24"/>
              <w:szCs w:val="24"/>
            </w:rPr>
          </w:pPr>
          <w:r>
            <w:rPr>
              <w:rFonts w:ascii="Times New Roman" w:hAnsi="Times New Roman" w:cs="Times New Roman"/>
              <w:sz w:val="24"/>
              <w:szCs w:val="24"/>
            </w:rPr>
            <w:t>ABSTRACT</w:t>
          </w:r>
          <w:r w:rsidRPr="00293365">
            <w:rPr>
              <w:rFonts w:cstheme="minorHAnsi"/>
            </w:rPr>
            <w:t>………………………………………………………………………………………………………………………………………</w:t>
          </w:r>
          <w:r w:rsidR="00293365">
            <w:rPr>
              <w:rFonts w:cstheme="minorHAnsi"/>
            </w:rPr>
            <w:t>.</w:t>
          </w:r>
          <w:r w:rsidRPr="00293365">
            <w:rPr>
              <w:rFonts w:cstheme="minorHAnsi"/>
            </w:rPr>
            <w:t>…</w:t>
          </w:r>
          <w:r w:rsidRPr="00A35626">
            <w:rPr>
              <w:rFonts w:cstheme="minorHAnsi"/>
            </w:rPr>
            <w:t>ii</w:t>
          </w:r>
        </w:p>
        <w:p w14:paraId="150AE360" w14:textId="4A00577F" w:rsidR="00A35626" w:rsidRPr="00A35626" w:rsidRDefault="00A35626" w:rsidP="00A35626">
          <w:pPr>
            <w:rPr>
              <w:rFonts w:cstheme="minorHAnsi"/>
            </w:rPr>
          </w:pPr>
          <w:r>
            <w:rPr>
              <w:rFonts w:ascii="Times New Roman" w:hAnsi="Times New Roman" w:cs="Times New Roman"/>
              <w:sz w:val="24"/>
              <w:szCs w:val="24"/>
            </w:rPr>
            <w:t>TABLE OF CONTENTS</w:t>
          </w:r>
          <w:r>
            <w:rPr>
              <w:rFonts w:cstheme="minorHAnsi"/>
            </w:rPr>
            <w:t>……………………………………………………………………………………………………………….……</w:t>
          </w:r>
          <w:r w:rsidRPr="00EF2F25">
            <w:rPr>
              <w:rFonts w:cstheme="minorHAnsi"/>
              <w:rPrChange w:id="0" w:author="Yetz,Neil" w:date="2020-06-29T14:09:00Z">
                <w:rPr>
                  <w:rFonts w:asciiTheme="majorHAnsi" w:hAnsiTheme="majorHAnsi" w:cstheme="majorHAnsi"/>
                </w:rPr>
              </w:rPrChange>
            </w:rPr>
            <w:t>iii</w:t>
          </w:r>
        </w:p>
        <w:p w14:paraId="4239A2F9" w14:textId="2D892921" w:rsidR="00F10591" w:rsidRDefault="00B6371A">
          <w:pPr>
            <w:pStyle w:val="TOC1"/>
            <w:tabs>
              <w:tab w:val="right" w:leader="dot" w:pos="9350"/>
            </w:tabs>
            <w:rPr>
              <w:rFonts w:eastAsiaTheme="minorEastAsia"/>
              <w:noProof/>
            </w:rPr>
          </w:pPr>
          <w:r w:rsidRPr="001B27C9">
            <w:rPr>
              <w:rFonts w:ascii="Times New Roman" w:hAnsi="Times New Roman" w:cs="Times New Roman"/>
              <w:sz w:val="24"/>
              <w:szCs w:val="24"/>
            </w:rPr>
            <w:fldChar w:fldCharType="begin"/>
          </w:r>
          <w:r w:rsidRPr="001B27C9">
            <w:rPr>
              <w:rFonts w:ascii="Times New Roman" w:hAnsi="Times New Roman" w:cs="Times New Roman"/>
              <w:sz w:val="24"/>
              <w:szCs w:val="24"/>
            </w:rPr>
            <w:instrText xml:space="preserve"> TOC \o "1-3" \h \z \u </w:instrText>
          </w:r>
          <w:r w:rsidRPr="001B27C9">
            <w:rPr>
              <w:rFonts w:ascii="Times New Roman" w:hAnsi="Times New Roman" w:cs="Times New Roman"/>
              <w:sz w:val="24"/>
              <w:szCs w:val="24"/>
            </w:rPr>
            <w:fldChar w:fldCharType="separate"/>
          </w:r>
          <w:hyperlink w:anchor="_Toc43112947" w:history="1">
            <w:r w:rsidR="00F10591" w:rsidRPr="003C223B">
              <w:rPr>
                <w:rStyle w:val="Hyperlink"/>
                <w:rFonts w:ascii="Times New Roman" w:hAnsi="Times New Roman" w:cs="Times New Roman"/>
                <w:noProof/>
              </w:rPr>
              <w:t>CHAPTER I: INTRODUCTION</w:t>
            </w:r>
            <w:r w:rsidR="00F10591">
              <w:rPr>
                <w:noProof/>
                <w:webHidden/>
              </w:rPr>
              <w:tab/>
            </w:r>
            <w:r w:rsidR="00F10591">
              <w:rPr>
                <w:noProof/>
                <w:webHidden/>
              </w:rPr>
              <w:fldChar w:fldCharType="begin"/>
            </w:r>
            <w:r w:rsidR="00F10591">
              <w:rPr>
                <w:noProof/>
                <w:webHidden/>
              </w:rPr>
              <w:instrText xml:space="preserve"> PAGEREF _Toc43112947 \h </w:instrText>
            </w:r>
            <w:r w:rsidR="00F10591">
              <w:rPr>
                <w:noProof/>
                <w:webHidden/>
              </w:rPr>
            </w:r>
            <w:r w:rsidR="00F10591">
              <w:rPr>
                <w:noProof/>
                <w:webHidden/>
              </w:rPr>
              <w:fldChar w:fldCharType="separate"/>
            </w:r>
            <w:r w:rsidR="00F10591">
              <w:rPr>
                <w:noProof/>
                <w:webHidden/>
              </w:rPr>
              <w:t>1</w:t>
            </w:r>
            <w:r w:rsidR="00F10591">
              <w:rPr>
                <w:noProof/>
                <w:webHidden/>
              </w:rPr>
              <w:fldChar w:fldCharType="end"/>
            </w:r>
          </w:hyperlink>
        </w:p>
        <w:p w14:paraId="382E0319" w14:textId="75F525CD" w:rsidR="00F10591" w:rsidRDefault="00E51E35">
          <w:pPr>
            <w:pStyle w:val="TOC2"/>
            <w:tabs>
              <w:tab w:val="right" w:leader="dot" w:pos="9350"/>
            </w:tabs>
            <w:rPr>
              <w:rFonts w:eastAsiaTheme="minorEastAsia"/>
              <w:noProof/>
            </w:rPr>
          </w:pPr>
          <w:hyperlink w:anchor="_Toc43112948" w:history="1">
            <w:r w:rsidR="00F10591" w:rsidRPr="003C223B">
              <w:rPr>
                <w:rStyle w:val="Hyperlink"/>
                <w:rFonts w:ascii="Times New Roman" w:hAnsi="Times New Roman" w:cs="Times New Roman"/>
                <w:b/>
                <w:bCs/>
                <w:noProof/>
              </w:rPr>
              <w:t>Adolescence – a critical time for intervention</w:t>
            </w:r>
            <w:r w:rsidR="00F10591">
              <w:rPr>
                <w:noProof/>
                <w:webHidden/>
              </w:rPr>
              <w:tab/>
            </w:r>
            <w:r w:rsidR="00F10591">
              <w:rPr>
                <w:noProof/>
                <w:webHidden/>
              </w:rPr>
              <w:fldChar w:fldCharType="begin"/>
            </w:r>
            <w:r w:rsidR="00F10591">
              <w:rPr>
                <w:noProof/>
                <w:webHidden/>
              </w:rPr>
              <w:instrText xml:space="preserve"> PAGEREF _Toc43112948 \h </w:instrText>
            </w:r>
            <w:r w:rsidR="00F10591">
              <w:rPr>
                <w:noProof/>
                <w:webHidden/>
              </w:rPr>
            </w:r>
            <w:r w:rsidR="00F10591">
              <w:rPr>
                <w:noProof/>
                <w:webHidden/>
              </w:rPr>
              <w:fldChar w:fldCharType="separate"/>
            </w:r>
            <w:r w:rsidR="00F10591">
              <w:rPr>
                <w:noProof/>
                <w:webHidden/>
              </w:rPr>
              <w:t>2</w:t>
            </w:r>
            <w:r w:rsidR="00F10591">
              <w:rPr>
                <w:noProof/>
                <w:webHidden/>
              </w:rPr>
              <w:fldChar w:fldCharType="end"/>
            </w:r>
          </w:hyperlink>
        </w:p>
        <w:p w14:paraId="5839AB59" w14:textId="5647F1B5" w:rsidR="00F10591" w:rsidRDefault="00E51E35">
          <w:pPr>
            <w:pStyle w:val="TOC2"/>
            <w:tabs>
              <w:tab w:val="right" w:leader="dot" w:pos="9350"/>
            </w:tabs>
            <w:rPr>
              <w:rFonts w:eastAsiaTheme="minorEastAsia"/>
              <w:noProof/>
            </w:rPr>
          </w:pPr>
          <w:hyperlink w:anchor="_Toc43112949" w:history="1">
            <w:r w:rsidR="00F10591" w:rsidRPr="003C223B">
              <w:rPr>
                <w:rStyle w:val="Hyperlink"/>
                <w:rFonts w:ascii="Times New Roman" w:hAnsi="Times New Roman" w:cs="Times New Roman"/>
                <w:b/>
                <w:bCs/>
                <w:noProof/>
                <w:shd w:val="clear" w:color="auto" w:fill="FFFFFF"/>
              </w:rPr>
              <w:t>Mentorship Interventions</w:t>
            </w:r>
            <w:r w:rsidR="00F10591">
              <w:rPr>
                <w:noProof/>
                <w:webHidden/>
              </w:rPr>
              <w:tab/>
            </w:r>
            <w:r w:rsidR="00F10591">
              <w:rPr>
                <w:noProof/>
                <w:webHidden/>
              </w:rPr>
              <w:fldChar w:fldCharType="begin"/>
            </w:r>
            <w:r w:rsidR="00F10591">
              <w:rPr>
                <w:noProof/>
                <w:webHidden/>
              </w:rPr>
              <w:instrText xml:space="preserve"> PAGEREF _Toc43112949 \h </w:instrText>
            </w:r>
            <w:r w:rsidR="00F10591">
              <w:rPr>
                <w:noProof/>
                <w:webHidden/>
              </w:rPr>
            </w:r>
            <w:r w:rsidR="00F10591">
              <w:rPr>
                <w:noProof/>
                <w:webHidden/>
              </w:rPr>
              <w:fldChar w:fldCharType="separate"/>
            </w:r>
            <w:r w:rsidR="00F10591">
              <w:rPr>
                <w:noProof/>
                <w:webHidden/>
              </w:rPr>
              <w:t>4</w:t>
            </w:r>
            <w:r w:rsidR="00F10591">
              <w:rPr>
                <w:noProof/>
                <w:webHidden/>
              </w:rPr>
              <w:fldChar w:fldCharType="end"/>
            </w:r>
          </w:hyperlink>
        </w:p>
        <w:p w14:paraId="376F6A4C" w14:textId="49AE6104" w:rsidR="00F10591" w:rsidRDefault="00E51E35">
          <w:pPr>
            <w:pStyle w:val="TOC2"/>
            <w:tabs>
              <w:tab w:val="right" w:leader="dot" w:pos="9350"/>
            </w:tabs>
            <w:rPr>
              <w:rFonts w:eastAsiaTheme="minorEastAsia"/>
              <w:noProof/>
            </w:rPr>
          </w:pPr>
          <w:hyperlink w:anchor="_Toc43112950" w:history="1">
            <w:r w:rsidR="00F10591" w:rsidRPr="003C223B">
              <w:rPr>
                <w:rStyle w:val="Hyperlink"/>
                <w:rFonts w:ascii="Times New Roman" w:hAnsi="Times New Roman" w:cs="Times New Roman"/>
                <w:b/>
                <w:bCs/>
                <w:noProof/>
              </w:rPr>
              <w:t>Belongingness as an Intermediate Goal of Group-based Mentoring Programs</w:t>
            </w:r>
            <w:r w:rsidR="00F10591">
              <w:rPr>
                <w:noProof/>
                <w:webHidden/>
              </w:rPr>
              <w:tab/>
            </w:r>
            <w:r w:rsidR="00F10591">
              <w:rPr>
                <w:noProof/>
                <w:webHidden/>
              </w:rPr>
              <w:fldChar w:fldCharType="begin"/>
            </w:r>
            <w:r w:rsidR="00F10591">
              <w:rPr>
                <w:noProof/>
                <w:webHidden/>
              </w:rPr>
              <w:instrText xml:space="preserve"> PAGEREF _Toc43112950 \h </w:instrText>
            </w:r>
            <w:r w:rsidR="00F10591">
              <w:rPr>
                <w:noProof/>
                <w:webHidden/>
              </w:rPr>
            </w:r>
            <w:r w:rsidR="00F10591">
              <w:rPr>
                <w:noProof/>
                <w:webHidden/>
              </w:rPr>
              <w:fldChar w:fldCharType="separate"/>
            </w:r>
            <w:r w:rsidR="00F10591">
              <w:rPr>
                <w:noProof/>
                <w:webHidden/>
              </w:rPr>
              <w:t>6</w:t>
            </w:r>
            <w:r w:rsidR="00F10591">
              <w:rPr>
                <w:noProof/>
                <w:webHidden/>
              </w:rPr>
              <w:fldChar w:fldCharType="end"/>
            </w:r>
          </w:hyperlink>
        </w:p>
        <w:p w14:paraId="484DADD7" w14:textId="361944C8" w:rsidR="00F10591" w:rsidRDefault="00E51E35">
          <w:pPr>
            <w:pStyle w:val="TOC2"/>
            <w:tabs>
              <w:tab w:val="right" w:leader="dot" w:pos="9350"/>
            </w:tabs>
            <w:rPr>
              <w:rFonts w:eastAsiaTheme="minorEastAsia"/>
              <w:noProof/>
            </w:rPr>
          </w:pPr>
          <w:hyperlink w:anchor="_Toc43112951" w:history="1">
            <w:r w:rsidR="00F10591" w:rsidRPr="003C223B">
              <w:rPr>
                <w:rStyle w:val="Hyperlink"/>
                <w:rFonts w:ascii="Times New Roman" w:hAnsi="Times New Roman" w:cs="Times New Roman"/>
                <w:b/>
                <w:bCs/>
                <w:noProof/>
              </w:rPr>
              <w:t>Social Networks</w:t>
            </w:r>
            <w:r w:rsidR="00F10591">
              <w:rPr>
                <w:noProof/>
                <w:webHidden/>
              </w:rPr>
              <w:tab/>
            </w:r>
            <w:r w:rsidR="00F10591">
              <w:rPr>
                <w:noProof/>
                <w:webHidden/>
              </w:rPr>
              <w:fldChar w:fldCharType="begin"/>
            </w:r>
            <w:r w:rsidR="00F10591">
              <w:rPr>
                <w:noProof/>
                <w:webHidden/>
              </w:rPr>
              <w:instrText xml:space="preserve"> PAGEREF _Toc43112951 \h </w:instrText>
            </w:r>
            <w:r w:rsidR="00F10591">
              <w:rPr>
                <w:noProof/>
                <w:webHidden/>
              </w:rPr>
            </w:r>
            <w:r w:rsidR="00F10591">
              <w:rPr>
                <w:noProof/>
                <w:webHidden/>
              </w:rPr>
              <w:fldChar w:fldCharType="separate"/>
            </w:r>
            <w:r w:rsidR="00F10591">
              <w:rPr>
                <w:noProof/>
                <w:webHidden/>
              </w:rPr>
              <w:t>9</w:t>
            </w:r>
            <w:r w:rsidR="00F10591">
              <w:rPr>
                <w:noProof/>
                <w:webHidden/>
              </w:rPr>
              <w:fldChar w:fldCharType="end"/>
            </w:r>
          </w:hyperlink>
        </w:p>
        <w:p w14:paraId="6712EED7" w14:textId="7A62ACEF" w:rsidR="00F10591" w:rsidRDefault="00E51E35">
          <w:pPr>
            <w:pStyle w:val="TOC3"/>
            <w:tabs>
              <w:tab w:val="right" w:leader="dot" w:pos="9350"/>
            </w:tabs>
            <w:rPr>
              <w:rFonts w:eastAsiaTheme="minorEastAsia"/>
              <w:noProof/>
            </w:rPr>
          </w:pPr>
          <w:hyperlink w:anchor="_Toc43112952" w:history="1">
            <w:r w:rsidR="00F10591" w:rsidRPr="003C223B">
              <w:rPr>
                <w:rStyle w:val="Hyperlink"/>
                <w:rFonts w:ascii="Times New Roman" w:hAnsi="Times New Roman" w:cs="Times New Roman"/>
                <w:i/>
                <w:iCs/>
                <w:noProof/>
              </w:rPr>
              <w:t>Defining Social Networks and Social Network Statistics</w:t>
            </w:r>
            <w:r w:rsidR="00F10591">
              <w:rPr>
                <w:noProof/>
                <w:webHidden/>
              </w:rPr>
              <w:tab/>
            </w:r>
            <w:r w:rsidR="00F10591">
              <w:rPr>
                <w:noProof/>
                <w:webHidden/>
              </w:rPr>
              <w:fldChar w:fldCharType="begin"/>
            </w:r>
            <w:r w:rsidR="00F10591">
              <w:rPr>
                <w:noProof/>
                <w:webHidden/>
              </w:rPr>
              <w:instrText xml:space="preserve"> PAGEREF _Toc43112952 \h </w:instrText>
            </w:r>
            <w:r w:rsidR="00F10591">
              <w:rPr>
                <w:noProof/>
                <w:webHidden/>
              </w:rPr>
            </w:r>
            <w:r w:rsidR="00F10591">
              <w:rPr>
                <w:noProof/>
                <w:webHidden/>
              </w:rPr>
              <w:fldChar w:fldCharType="separate"/>
            </w:r>
            <w:r w:rsidR="00F10591">
              <w:rPr>
                <w:noProof/>
                <w:webHidden/>
              </w:rPr>
              <w:t>10</w:t>
            </w:r>
            <w:r w:rsidR="00F10591">
              <w:rPr>
                <w:noProof/>
                <w:webHidden/>
              </w:rPr>
              <w:fldChar w:fldCharType="end"/>
            </w:r>
          </w:hyperlink>
        </w:p>
        <w:p w14:paraId="5C6190DC" w14:textId="3D3CF0A4" w:rsidR="00F10591" w:rsidRDefault="00E51E35">
          <w:pPr>
            <w:pStyle w:val="TOC2"/>
            <w:tabs>
              <w:tab w:val="right" w:leader="dot" w:pos="9350"/>
            </w:tabs>
            <w:rPr>
              <w:rFonts w:eastAsiaTheme="minorEastAsia"/>
              <w:noProof/>
            </w:rPr>
          </w:pPr>
          <w:hyperlink w:anchor="_Toc43112953" w:history="1">
            <w:r w:rsidR="00F10591" w:rsidRPr="003C223B">
              <w:rPr>
                <w:rStyle w:val="Hyperlink"/>
                <w:rFonts w:ascii="Times New Roman" w:hAnsi="Times New Roman" w:cs="Times New Roman"/>
                <w:b/>
                <w:bCs/>
                <w:noProof/>
              </w:rPr>
              <w:t>Proposal</w:t>
            </w:r>
            <w:r w:rsidR="00F10591">
              <w:rPr>
                <w:noProof/>
                <w:webHidden/>
              </w:rPr>
              <w:tab/>
            </w:r>
            <w:r w:rsidR="00F10591">
              <w:rPr>
                <w:noProof/>
                <w:webHidden/>
              </w:rPr>
              <w:fldChar w:fldCharType="begin"/>
            </w:r>
            <w:r w:rsidR="00F10591">
              <w:rPr>
                <w:noProof/>
                <w:webHidden/>
              </w:rPr>
              <w:instrText xml:space="preserve"> PAGEREF _Toc43112953 \h </w:instrText>
            </w:r>
            <w:r w:rsidR="00F10591">
              <w:rPr>
                <w:noProof/>
                <w:webHidden/>
              </w:rPr>
            </w:r>
            <w:r w:rsidR="00F10591">
              <w:rPr>
                <w:noProof/>
                <w:webHidden/>
              </w:rPr>
              <w:fldChar w:fldCharType="separate"/>
            </w:r>
            <w:r w:rsidR="00F10591">
              <w:rPr>
                <w:noProof/>
                <w:webHidden/>
              </w:rPr>
              <w:t>12</w:t>
            </w:r>
            <w:r w:rsidR="00F10591">
              <w:rPr>
                <w:noProof/>
                <w:webHidden/>
              </w:rPr>
              <w:fldChar w:fldCharType="end"/>
            </w:r>
          </w:hyperlink>
        </w:p>
        <w:p w14:paraId="25FF3133" w14:textId="00765D72" w:rsidR="00F10591" w:rsidRDefault="00E51E35">
          <w:pPr>
            <w:pStyle w:val="TOC1"/>
            <w:tabs>
              <w:tab w:val="right" w:leader="dot" w:pos="9350"/>
            </w:tabs>
            <w:rPr>
              <w:rFonts w:eastAsiaTheme="minorEastAsia"/>
              <w:noProof/>
            </w:rPr>
          </w:pPr>
          <w:hyperlink w:anchor="_Toc43112954" w:history="1">
            <w:r w:rsidR="00F10591" w:rsidRPr="003C223B">
              <w:rPr>
                <w:rStyle w:val="Hyperlink"/>
                <w:rFonts w:ascii="Times New Roman" w:hAnsi="Times New Roman" w:cs="Times New Roman"/>
                <w:noProof/>
              </w:rPr>
              <w:t>CHAPTER II: METHOD</w:t>
            </w:r>
            <w:r w:rsidR="00F10591">
              <w:rPr>
                <w:noProof/>
                <w:webHidden/>
              </w:rPr>
              <w:tab/>
            </w:r>
            <w:r w:rsidR="00F10591">
              <w:rPr>
                <w:noProof/>
                <w:webHidden/>
              </w:rPr>
              <w:fldChar w:fldCharType="begin"/>
            </w:r>
            <w:r w:rsidR="00F10591">
              <w:rPr>
                <w:noProof/>
                <w:webHidden/>
              </w:rPr>
              <w:instrText xml:space="preserve"> PAGEREF _Toc43112954 \h </w:instrText>
            </w:r>
            <w:r w:rsidR="00F10591">
              <w:rPr>
                <w:noProof/>
                <w:webHidden/>
              </w:rPr>
            </w:r>
            <w:r w:rsidR="00F10591">
              <w:rPr>
                <w:noProof/>
                <w:webHidden/>
              </w:rPr>
              <w:fldChar w:fldCharType="separate"/>
            </w:r>
            <w:r w:rsidR="00F10591">
              <w:rPr>
                <w:noProof/>
                <w:webHidden/>
              </w:rPr>
              <w:t>14</w:t>
            </w:r>
            <w:r w:rsidR="00F10591">
              <w:rPr>
                <w:noProof/>
                <w:webHidden/>
              </w:rPr>
              <w:fldChar w:fldCharType="end"/>
            </w:r>
          </w:hyperlink>
        </w:p>
        <w:p w14:paraId="4A0F2CDF" w14:textId="6206CCD5" w:rsidR="00F10591" w:rsidRDefault="00E51E35">
          <w:pPr>
            <w:pStyle w:val="TOC2"/>
            <w:tabs>
              <w:tab w:val="right" w:leader="dot" w:pos="9350"/>
            </w:tabs>
            <w:rPr>
              <w:rFonts w:eastAsiaTheme="minorEastAsia"/>
              <w:noProof/>
            </w:rPr>
          </w:pPr>
          <w:hyperlink w:anchor="_Toc43112955" w:history="1">
            <w:r w:rsidR="00F10591" w:rsidRPr="003C223B">
              <w:rPr>
                <w:rStyle w:val="Hyperlink"/>
                <w:rFonts w:ascii="Times New Roman" w:hAnsi="Times New Roman" w:cs="Times New Roman"/>
                <w:b/>
                <w:bCs/>
                <w:noProof/>
              </w:rPr>
              <w:t>Study Protocol</w:t>
            </w:r>
            <w:r w:rsidR="00F10591">
              <w:rPr>
                <w:noProof/>
                <w:webHidden/>
              </w:rPr>
              <w:tab/>
            </w:r>
            <w:r w:rsidR="00F10591">
              <w:rPr>
                <w:noProof/>
                <w:webHidden/>
              </w:rPr>
              <w:fldChar w:fldCharType="begin"/>
            </w:r>
            <w:r w:rsidR="00F10591">
              <w:rPr>
                <w:noProof/>
                <w:webHidden/>
              </w:rPr>
              <w:instrText xml:space="preserve"> PAGEREF _Toc43112955 \h </w:instrText>
            </w:r>
            <w:r w:rsidR="00F10591">
              <w:rPr>
                <w:noProof/>
                <w:webHidden/>
              </w:rPr>
            </w:r>
            <w:r w:rsidR="00F10591">
              <w:rPr>
                <w:noProof/>
                <w:webHidden/>
              </w:rPr>
              <w:fldChar w:fldCharType="separate"/>
            </w:r>
            <w:r w:rsidR="00F10591">
              <w:rPr>
                <w:noProof/>
                <w:webHidden/>
              </w:rPr>
              <w:t>14</w:t>
            </w:r>
            <w:r w:rsidR="00F10591">
              <w:rPr>
                <w:noProof/>
                <w:webHidden/>
              </w:rPr>
              <w:fldChar w:fldCharType="end"/>
            </w:r>
          </w:hyperlink>
        </w:p>
        <w:p w14:paraId="43393B75" w14:textId="2D74CE18" w:rsidR="00F10591" w:rsidRDefault="00E51E35">
          <w:pPr>
            <w:pStyle w:val="TOC2"/>
            <w:tabs>
              <w:tab w:val="right" w:leader="dot" w:pos="9350"/>
            </w:tabs>
            <w:rPr>
              <w:rFonts w:eastAsiaTheme="minorEastAsia"/>
              <w:noProof/>
            </w:rPr>
          </w:pPr>
          <w:hyperlink w:anchor="_Toc43112956" w:history="1">
            <w:r w:rsidR="00F10591" w:rsidRPr="003C223B">
              <w:rPr>
                <w:rStyle w:val="Hyperlink"/>
                <w:rFonts w:ascii="Times New Roman" w:eastAsia="Calibri" w:hAnsi="Times New Roman" w:cs="Times New Roman"/>
                <w:b/>
                <w:bCs/>
                <w:noProof/>
              </w:rPr>
              <w:t>Measures for Developmental Outcomes</w:t>
            </w:r>
            <w:r w:rsidR="00F10591">
              <w:rPr>
                <w:noProof/>
                <w:webHidden/>
              </w:rPr>
              <w:tab/>
            </w:r>
            <w:r w:rsidR="00F10591">
              <w:rPr>
                <w:noProof/>
                <w:webHidden/>
              </w:rPr>
              <w:fldChar w:fldCharType="begin"/>
            </w:r>
            <w:r w:rsidR="00F10591">
              <w:rPr>
                <w:noProof/>
                <w:webHidden/>
              </w:rPr>
              <w:instrText xml:space="preserve"> PAGEREF _Toc43112956 \h </w:instrText>
            </w:r>
            <w:r w:rsidR="00F10591">
              <w:rPr>
                <w:noProof/>
                <w:webHidden/>
              </w:rPr>
            </w:r>
            <w:r w:rsidR="00F10591">
              <w:rPr>
                <w:noProof/>
                <w:webHidden/>
              </w:rPr>
              <w:fldChar w:fldCharType="separate"/>
            </w:r>
            <w:r w:rsidR="00F10591">
              <w:rPr>
                <w:noProof/>
                <w:webHidden/>
              </w:rPr>
              <w:t>16</w:t>
            </w:r>
            <w:r w:rsidR="00F10591">
              <w:rPr>
                <w:noProof/>
                <w:webHidden/>
              </w:rPr>
              <w:fldChar w:fldCharType="end"/>
            </w:r>
          </w:hyperlink>
        </w:p>
        <w:p w14:paraId="05AAC62F" w14:textId="2D51548C" w:rsidR="00F10591" w:rsidRDefault="00E51E35">
          <w:pPr>
            <w:pStyle w:val="TOC3"/>
            <w:tabs>
              <w:tab w:val="right" w:leader="dot" w:pos="9350"/>
            </w:tabs>
            <w:rPr>
              <w:rFonts w:eastAsiaTheme="minorEastAsia"/>
              <w:noProof/>
            </w:rPr>
          </w:pPr>
          <w:hyperlink w:anchor="_Toc43112957" w:history="1">
            <w:r w:rsidR="00F10591" w:rsidRPr="003C223B">
              <w:rPr>
                <w:rStyle w:val="Hyperlink"/>
                <w:rFonts w:ascii="Times New Roman" w:eastAsia="Calibri" w:hAnsi="Times New Roman" w:cs="Times New Roman"/>
                <w:i/>
                <w:iCs/>
                <w:noProof/>
              </w:rPr>
              <w:t>Demographics</w:t>
            </w:r>
            <w:r w:rsidR="00F10591">
              <w:rPr>
                <w:noProof/>
                <w:webHidden/>
              </w:rPr>
              <w:tab/>
            </w:r>
            <w:r w:rsidR="00F10591">
              <w:rPr>
                <w:noProof/>
                <w:webHidden/>
              </w:rPr>
              <w:fldChar w:fldCharType="begin"/>
            </w:r>
            <w:r w:rsidR="00F10591">
              <w:rPr>
                <w:noProof/>
                <w:webHidden/>
              </w:rPr>
              <w:instrText xml:space="preserve"> PAGEREF _Toc43112957 \h </w:instrText>
            </w:r>
            <w:r w:rsidR="00F10591">
              <w:rPr>
                <w:noProof/>
                <w:webHidden/>
              </w:rPr>
            </w:r>
            <w:r w:rsidR="00F10591">
              <w:rPr>
                <w:noProof/>
                <w:webHidden/>
              </w:rPr>
              <w:fldChar w:fldCharType="separate"/>
            </w:r>
            <w:r w:rsidR="00F10591">
              <w:rPr>
                <w:noProof/>
                <w:webHidden/>
              </w:rPr>
              <w:t>16</w:t>
            </w:r>
            <w:r w:rsidR="00F10591">
              <w:rPr>
                <w:noProof/>
                <w:webHidden/>
              </w:rPr>
              <w:fldChar w:fldCharType="end"/>
            </w:r>
          </w:hyperlink>
        </w:p>
        <w:p w14:paraId="0381A1EA" w14:textId="7B038481" w:rsidR="00F10591" w:rsidRDefault="00E51E35">
          <w:pPr>
            <w:pStyle w:val="TOC3"/>
            <w:tabs>
              <w:tab w:val="right" w:leader="dot" w:pos="9350"/>
            </w:tabs>
            <w:rPr>
              <w:rFonts w:eastAsiaTheme="minorEastAsia"/>
              <w:noProof/>
            </w:rPr>
          </w:pPr>
          <w:hyperlink w:anchor="_Toc43112958" w:history="1">
            <w:r w:rsidR="00F10591" w:rsidRPr="003C223B">
              <w:rPr>
                <w:rStyle w:val="Hyperlink"/>
                <w:rFonts w:ascii="Times New Roman" w:eastAsia="Calibri" w:hAnsi="Times New Roman" w:cs="Times New Roman"/>
                <w:i/>
                <w:iCs/>
                <w:noProof/>
              </w:rPr>
              <w:t>Belongingness</w:t>
            </w:r>
            <w:r w:rsidR="00F10591">
              <w:rPr>
                <w:noProof/>
                <w:webHidden/>
              </w:rPr>
              <w:tab/>
            </w:r>
            <w:r w:rsidR="00F10591">
              <w:rPr>
                <w:noProof/>
                <w:webHidden/>
              </w:rPr>
              <w:fldChar w:fldCharType="begin"/>
            </w:r>
            <w:r w:rsidR="00F10591">
              <w:rPr>
                <w:noProof/>
                <w:webHidden/>
              </w:rPr>
              <w:instrText xml:space="preserve"> PAGEREF _Toc43112958 \h </w:instrText>
            </w:r>
            <w:r w:rsidR="00F10591">
              <w:rPr>
                <w:noProof/>
                <w:webHidden/>
              </w:rPr>
            </w:r>
            <w:r w:rsidR="00F10591">
              <w:rPr>
                <w:noProof/>
                <w:webHidden/>
              </w:rPr>
              <w:fldChar w:fldCharType="separate"/>
            </w:r>
            <w:r w:rsidR="00F10591">
              <w:rPr>
                <w:noProof/>
                <w:webHidden/>
              </w:rPr>
              <w:t>17</w:t>
            </w:r>
            <w:r w:rsidR="00F10591">
              <w:rPr>
                <w:noProof/>
                <w:webHidden/>
              </w:rPr>
              <w:fldChar w:fldCharType="end"/>
            </w:r>
          </w:hyperlink>
        </w:p>
        <w:p w14:paraId="1F2D4143" w14:textId="086AD6FC" w:rsidR="00F10591" w:rsidRDefault="00E51E35">
          <w:pPr>
            <w:pStyle w:val="TOC3"/>
            <w:tabs>
              <w:tab w:val="right" w:leader="dot" w:pos="9350"/>
            </w:tabs>
            <w:rPr>
              <w:rFonts w:eastAsiaTheme="minorEastAsia"/>
              <w:noProof/>
            </w:rPr>
          </w:pPr>
          <w:hyperlink w:anchor="_Toc43112959" w:history="1">
            <w:r w:rsidR="00F10591" w:rsidRPr="003C223B">
              <w:rPr>
                <w:rStyle w:val="Hyperlink"/>
                <w:rFonts w:ascii="Times New Roman" w:eastAsia="Calibri" w:hAnsi="Times New Roman" w:cs="Times New Roman"/>
                <w:i/>
                <w:iCs/>
                <w:noProof/>
              </w:rPr>
              <w:t>Strength of social connections</w:t>
            </w:r>
            <w:r w:rsidR="00F10591">
              <w:rPr>
                <w:noProof/>
                <w:webHidden/>
              </w:rPr>
              <w:tab/>
            </w:r>
            <w:r w:rsidR="00F10591">
              <w:rPr>
                <w:noProof/>
                <w:webHidden/>
              </w:rPr>
              <w:fldChar w:fldCharType="begin"/>
            </w:r>
            <w:r w:rsidR="00F10591">
              <w:rPr>
                <w:noProof/>
                <w:webHidden/>
              </w:rPr>
              <w:instrText xml:space="preserve"> PAGEREF _Toc43112959 \h </w:instrText>
            </w:r>
            <w:r w:rsidR="00F10591">
              <w:rPr>
                <w:noProof/>
                <w:webHidden/>
              </w:rPr>
            </w:r>
            <w:r w:rsidR="00F10591">
              <w:rPr>
                <w:noProof/>
                <w:webHidden/>
              </w:rPr>
              <w:fldChar w:fldCharType="separate"/>
            </w:r>
            <w:r w:rsidR="00F10591">
              <w:rPr>
                <w:noProof/>
                <w:webHidden/>
              </w:rPr>
              <w:t>17</w:t>
            </w:r>
            <w:r w:rsidR="00F10591">
              <w:rPr>
                <w:noProof/>
                <w:webHidden/>
              </w:rPr>
              <w:fldChar w:fldCharType="end"/>
            </w:r>
          </w:hyperlink>
        </w:p>
        <w:p w14:paraId="262D641C" w14:textId="795E87F6" w:rsidR="00F10591" w:rsidRDefault="00E51E35">
          <w:pPr>
            <w:pStyle w:val="TOC3"/>
            <w:tabs>
              <w:tab w:val="right" w:leader="dot" w:pos="9350"/>
            </w:tabs>
            <w:rPr>
              <w:rFonts w:eastAsiaTheme="minorEastAsia"/>
              <w:noProof/>
            </w:rPr>
          </w:pPr>
          <w:hyperlink w:anchor="_Toc43112960" w:history="1">
            <w:r w:rsidR="00F10591" w:rsidRPr="003C223B">
              <w:rPr>
                <w:rStyle w:val="Hyperlink"/>
                <w:rFonts w:ascii="Times New Roman" w:eastAsia="Times New Roman" w:hAnsi="Times New Roman" w:cs="Times New Roman"/>
                <w:bCs/>
                <w:i/>
                <w:noProof/>
              </w:rPr>
              <w:t>Delinquency</w:t>
            </w:r>
            <w:r w:rsidR="00F10591">
              <w:rPr>
                <w:noProof/>
                <w:webHidden/>
              </w:rPr>
              <w:tab/>
            </w:r>
            <w:r w:rsidR="00F10591">
              <w:rPr>
                <w:noProof/>
                <w:webHidden/>
              </w:rPr>
              <w:fldChar w:fldCharType="begin"/>
            </w:r>
            <w:r w:rsidR="00F10591">
              <w:rPr>
                <w:noProof/>
                <w:webHidden/>
              </w:rPr>
              <w:instrText xml:space="preserve"> PAGEREF _Toc43112960 \h </w:instrText>
            </w:r>
            <w:r w:rsidR="00F10591">
              <w:rPr>
                <w:noProof/>
                <w:webHidden/>
              </w:rPr>
            </w:r>
            <w:r w:rsidR="00F10591">
              <w:rPr>
                <w:noProof/>
                <w:webHidden/>
              </w:rPr>
              <w:fldChar w:fldCharType="separate"/>
            </w:r>
            <w:r w:rsidR="00F10591">
              <w:rPr>
                <w:noProof/>
                <w:webHidden/>
              </w:rPr>
              <w:t>18</w:t>
            </w:r>
            <w:r w:rsidR="00F10591">
              <w:rPr>
                <w:noProof/>
                <w:webHidden/>
              </w:rPr>
              <w:fldChar w:fldCharType="end"/>
            </w:r>
          </w:hyperlink>
        </w:p>
        <w:p w14:paraId="36664590" w14:textId="03713842" w:rsidR="00F10591" w:rsidRDefault="00E51E35">
          <w:pPr>
            <w:pStyle w:val="TOC3"/>
            <w:tabs>
              <w:tab w:val="right" w:leader="dot" w:pos="9350"/>
            </w:tabs>
            <w:rPr>
              <w:rFonts w:eastAsiaTheme="minorEastAsia"/>
              <w:noProof/>
            </w:rPr>
          </w:pPr>
          <w:hyperlink w:anchor="_Toc43112961" w:history="1">
            <w:r w:rsidR="00F10591" w:rsidRPr="003C223B">
              <w:rPr>
                <w:rStyle w:val="Hyperlink"/>
                <w:rFonts w:ascii="Times New Roman" w:eastAsia="Times New Roman" w:hAnsi="Times New Roman" w:cs="Times New Roman"/>
                <w:bCs/>
                <w:i/>
                <w:noProof/>
              </w:rPr>
              <w:t>Academic aspirations</w:t>
            </w:r>
            <w:r w:rsidR="00F10591">
              <w:rPr>
                <w:noProof/>
                <w:webHidden/>
              </w:rPr>
              <w:tab/>
            </w:r>
            <w:r w:rsidR="00F10591">
              <w:rPr>
                <w:noProof/>
                <w:webHidden/>
              </w:rPr>
              <w:fldChar w:fldCharType="begin"/>
            </w:r>
            <w:r w:rsidR="00F10591">
              <w:rPr>
                <w:noProof/>
                <w:webHidden/>
              </w:rPr>
              <w:instrText xml:space="preserve"> PAGEREF _Toc43112961 \h </w:instrText>
            </w:r>
            <w:r w:rsidR="00F10591">
              <w:rPr>
                <w:noProof/>
                <w:webHidden/>
              </w:rPr>
            </w:r>
            <w:r w:rsidR="00F10591">
              <w:rPr>
                <w:noProof/>
                <w:webHidden/>
              </w:rPr>
              <w:fldChar w:fldCharType="separate"/>
            </w:r>
            <w:r w:rsidR="00F10591">
              <w:rPr>
                <w:noProof/>
                <w:webHidden/>
              </w:rPr>
              <w:t>18</w:t>
            </w:r>
            <w:r w:rsidR="00F10591">
              <w:rPr>
                <w:noProof/>
                <w:webHidden/>
              </w:rPr>
              <w:fldChar w:fldCharType="end"/>
            </w:r>
          </w:hyperlink>
        </w:p>
        <w:p w14:paraId="0C87726B" w14:textId="4D582326" w:rsidR="00F10591" w:rsidRDefault="00E51E35">
          <w:pPr>
            <w:pStyle w:val="TOC3"/>
            <w:tabs>
              <w:tab w:val="right" w:leader="dot" w:pos="9350"/>
            </w:tabs>
            <w:rPr>
              <w:rFonts w:eastAsiaTheme="minorEastAsia"/>
              <w:noProof/>
            </w:rPr>
          </w:pPr>
          <w:hyperlink w:anchor="_Toc43112962" w:history="1">
            <w:r w:rsidR="00F10591" w:rsidRPr="003C223B">
              <w:rPr>
                <w:rStyle w:val="Hyperlink"/>
                <w:rFonts w:ascii="Times New Roman" w:eastAsia="Times New Roman" w:hAnsi="Times New Roman" w:cs="Times New Roman"/>
                <w:bCs/>
                <w:i/>
                <w:noProof/>
              </w:rPr>
              <w:t>Depression</w:t>
            </w:r>
            <w:r w:rsidR="00F10591">
              <w:rPr>
                <w:noProof/>
                <w:webHidden/>
              </w:rPr>
              <w:tab/>
            </w:r>
            <w:r w:rsidR="00F10591">
              <w:rPr>
                <w:noProof/>
                <w:webHidden/>
              </w:rPr>
              <w:fldChar w:fldCharType="begin"/>
            </w:r>
            <w:r w:rsidR="00F10591">
              <w:rPr>
                <w:noProof/>
                <w:webHidden/>
              </w:rPr>
              <w:instrText xml:space="preserve"> PAGEREF _Toc43112962 \h </w:instrText>
            </w:r>
            <w:r w:rsidR="00F10591">
              <w:rPr>
                <w:noProof/>
                <w:webHidden/>
              </w:rPr>
            </w:r>
            <w:r w:rsidR="00F10591">
              <w:rPr>
                <w:noProof/>
                <w:webHidden/>
              </w:rPr>
              <w:fldChar w:fldCharType="separate"/>
            </w:r>
            <w:r w:rsidR="00F10591">
              <w:rPr>
                <w:noProof/>
                <w:webHidden/>
              </w:rPr>
              <w:t>19</w:t>
            </w:r>
            <w:r w:rsidR="00F10591">
              <w:rPr>
                <w:noProof/>
                <w:webHidden/>
              </w:rPr>
              <w:fldChar w:fldCharType="end"/>
            </w:r>
          </w:hyperlink>
        </w:p>
        <w:p w14:paraId="433D22D3" w14:textId="51AEE64D" w:rsidR="00F10591" w:rsidRDefault="00E51E35">
          <w:pPr>
            <w:pStyle w:val="TOC3"/>
            <w:tabs>
              <w:tab w:val="right" w:leader="dot" w:pos="9350"/>
            </w:tabs>
            <w:rPr>
              <w:rFonts w:eastAsiaTheme="minorEastAsia"/>
              <w:noProof/>
            </w:rPr>
          </w:pPr>
          <w:hyperlink w:anchor="_Toc43112963" w:history="1">
            <w:r w:rsidR="00F10591" w:rsidRPr="003C223B">
              <w:rPr>
                <w:rStyle w:val="Hyperlink"/>
                <w:rFonts w:ascii="Times New Roman" w:eastAsia="Times New Roman" w:hAnsi="Times New Roman" w:cs="Times New Roman"/>
                <w:bCs/>
                <w:i/>
                <w:noProof/>
              </w:rPr>
              <w:t>Anger</w:t>
            </w:r>
            <w:r w:rsidR="00F10591">
              <w:rPr>
                <w:noProof/>
                <w:webHidden/>
              </w:rPr>
              <w:tab/>
            </w:r>
            <w:r w:rsidR="00F10591">
              <w:rPr>
                <w:noProof/>
                <w:webHidden/>
              </w:rPr>
              <w:fldChar w:fldCharType="begin"/>
            </w:r>
            <w:r w:rsidR="00F10591">
              <w:rPr>
                <w:noProof/>
                <w:webHidden/>
              </w:rPr>
              <w:instrText xml:space="preserve"> PAGEREF _Toc43112963 \h </w:instrText>
            </w:r>
            <w:r w:rsidR="00F10591">
              <w:rPr>
                <w:noProof/>
                <w:webHidden/>
              </w:rPr>
            </w:r>
            <w:r w:rsidR="00F10591">
              <w:rPr>
                <w:noProof/>
                <w:webHidden/>
              </w:rPr>
              <w:fldChar w:fldCharType="separate"/>
            </w:r>
            <w:r w:rsidR="00F10591">
              <w:rPr>
                <w:noProof/>
                <w:webHidden/>
              </w:rPr>
              <w:t>19</w:t>
            </w:r>
            <w:r w:rsidR="00F10591">
              <w:rPr>
                <w:noProof/>
                <w:webHidden/>
              </w:rPr>
              <w:fldChar w:fldCharType="end"/>
            </w:r>
          </w:hyperlink>
        </w:p>
        <w:p w14:paraId="1B6DDC16" w14:textId="5247CEB8" w:rsidR="00F10591" w:rsidRDefault="00E51E35">
          <w:pPr>
            <w:pStyle w:val="TOC2"/>
            <w:tabs>
              <w:tab w:val="right" w:leader="dot" w:pos="9350"/>
            </w:tabs>
            <w:rPr>
              <w:rFonts w:eastAsiaTheme="minorEastAsia"/>
              <w:noProof/>
            </w:rPr>
          </w:pPr>
          <w:hyperlink w:anchor="_Toc43112964" w:history="1">
            <w:r w:rsidR="00F10591" w:rsidRPr="003C223B">
              <w:rPr>
                <w:rStyle w:val="Hyperlink"/>
                <w:rFonts w:ascii="Times New Roman" w:eastAsia="Calibri" w:hAnsi="Times New Roman" w:cs="Times New Roman"/>
                <w:b/>
                <w:bCs/>
                <w:noProof/>
              </w:rPr>
              <w:t>Analysis Plan</w:t>
            </w:r>
            <w:r w:rsidR="00F10591">
              <w:rPr>
                <w:noProof/>
                <w:webHidden/>
              </w:rPr>
              <w:tab/>
            </w:r>
            <w:r w:rsidR="00F10591">
              <w:rPr>
                <w:noProof/>
                <w:webHidden/>
              </w:rPr>
              <w:fldChar w:fldCharType="begin"/>
            </w:r>
            <w:r w:rsidR="00F10591">
              <w:rPr>
                <w:noProof/>
                <w:webHidden/>
              </w:rPr>
              <w:instrText xml:space="preserve"> PAGEREF _Toc43112964 \h </w:instrText>
            </w:r>
            <w:r w:rsidR="00F10591">
              <w:rPr>
                <w:noProof/>
                <w:webHidden/>
              </w:rPr>
            </w:r>
            <w:r w:rsidR="00F10591">
              <w:rPr>
                <w:noProof/>
                <w:webHidden/>
              </w:rPr>
              <w:fldChar w:fldCharType="separate"/>
            </w:r>
            <w:r w:rsidR="00F10591">
              <w:rPr>
                <w:noProof/>
                <w:webHidden/>
              </w:rPr>
              <w:t>19</w:t>
            </w:r>
            <w:r w:rsidR="00F10591">
              <w:rPr>
                <w:noProof/>
                <w:webHidden/>
              </w:rPr>
              <w:fldChar w:fldCharType="end"/>
            </w:r>
          </w:hyperlink>
        </w:p>
        <w:p w14:paraId="60A0ECE4" w14:textId="66421BDC" w:rsidR="00F10591" w:rsidRDefault="00E51E35">
          <w:pPr>
            <w:pStyle w:val="TOC3"/>
            <w:tabs>
              <w:tab w:val="right" w:leader="dot" w:pos="9350"/>
            </w:tabs>
            <w:rPr>
              <w:rFonts w:eastAsiaTheme="minorEastAsia"/>
              <w:noProof/>
            </w:rPr>
          </w:pPr>
          <w:hyperlink w:anchor="_Toc43112965" w:history="1">
            <w:r w:rsidR="00F10591" w:rsidRPr="003C223B">
              <w:rPr>
                <w:rStyle w:val="Hyperlink"/>
                <w:rFonts w:ascii="Times New Roman" w:hAnsi="Times New Roman" w:cs="Times New Roman"/>
                <w:i/>
                <w:iCs/>
                <w:noProof/>
              </w:rPr>
              <w:t>Analysis for Research Question 1</w:t>
            </w:r>
            <w:r w:rsidR="00F10591">
              <w:rPr>
                <w:noProof/>
                <w:webHidden/>
              </w:rPr>
              <w:tab/>
            </w:r>
            <w:r w:rsidR="00F10591">
              <w:rPr>
                <w:noProof/>
                <w:webHidden/>
              </w:rPr>
              <w:fldChar w:fldCharType="begin"/>
            </w:r>
            <w:r w:rsidR="00F10591">
              <w:rPr>
                <w:noProof/>
                <w:webHidden/>
              </w:rPr>
              <w:instrText xml:space="preserve"> PAGEREF _Toc43112965 \h </w:instrText>
            </w:r>
            <w:r w:rsidR="00F10591">
              <w:rPr>
                <w:noProof/>
                <w:webHidden/>
              </w:rPr>
            </w:r>
            <w:r w:rsidR="00F10591">
              <w:rPr>
                <w:noProof/>
                <w:webHidden/>
              </w:rPr>
              <w:fldChar w:fldCharType="separate"/>
            </w:r>
            <w:r w:rsidR="00F10591">
              <w:rPr>
                <w:noProof/>
                <w:webHidden/>
              </w:rPr>
              <w:t>19</w:t>
            </w:r>
            <w:r w:rsidR="00F10591">
              <w:rPr>
                <w:noProof/>
                <w:webHidden/>
              </w:rPr>
              <w:fldChar w:fldCharType="end"/>
            </w:r>
          </w:hyperlink>
        </w:p>
        <w:p w14:paraId="18ACC9D0" w14:textId="51D05D5F" w:rsidR="00F10591" w:rsidRDefault="00E51E35">
          <w:pPr>
            <w:pStyle w:val="TOC3"/>
            <w:tabs>
              <w:tab w:val="right" w:leader="dot" w:pos="9350"/>
            </w:tabs>
            <w:rPr>
              <w:rFonts w:eastAsiaTheme="minorEastAsia"/>
              <w:noProof/>
            </w:rPr>
          </w:pPr>
          <w:hyperlink w:anchor="_Toc43112966" w:history="1">
            <w:r w:rsidR="00F10591" w:rsidRPr="003C223B">
              <w:rPr>
                <w:rStyle w:val="Hyperlink"/>
                <w:rFonts w:ascii="Times New Roman" w:eastAsia="Calibri" w:hAnsi="Times New Roman" w:cs="Times New Roman"/>
                <w:i/>
                <w:iCs/>
                <w:noProof/>
              </w:rPr>
              <w:t>Analysis for Research Question 2</w:t>
            </w:r>
            <w:r w:rsidR="00F10591">
              <w:rPr>
                <w:noProof/>
                <w:webHidden/>
              </w:rPr>
              <w:tab/>
            </w:r>
            <w:r w:rsidR="00F10591">
              <w:rPr>
                <w:noProof/>
                <w:webHidden/>
              </w:rPr>
              <w:fldChar w:fldCharType="begin"/>
            </w:r>
            <w:r w:rsidR="00F10591">
              <w:rPr>
                <w:noProof/>
                <w:webHidden/>
              </w:rPr>
              <w:instrText xml:space="preserve"> PAGEREF _Toc43112966 \h </w:instrText>
            </w:r>
            <w:r w:rsidR="00F10591">
              <w:rPr>
                <w:noProof/>
                <w:webHidden/>
              </w:rPr>
            </w:r>
            <w:r w:rsidR="00F10591">
              <w:rPr>
                <w:noProof/>
                <w:webHidden/>
              </w:rPr>
              <w:fldChar w:fldCharType="separate"/>
            </w:r>
            <w:r w:rsidR="00F10591">
              <w:rPr>
                <w:noProof/>
                <w:webHidden/>
              </w:rPr>
              <w:t>22</w:t>
            </w:r>
            <w:r w:rsidR="00F10591">
              <w:rPr>
                <w:noProof/>
                <w:webHidden/>
              </w:rPr>
              <w:fldChar w:fldCharType="end"/>
            </w:r>
          </w:hyperlink>
        </w:p>
        <w:p w14:paraId="37C6E204" w14:textId="26882293" w:rsidR="00F10591" w:rsidRDefault="00E51E35">
          <w:pPr>
            <w:pStyle w:val="TOC1"/>
            <w:tabs>
              <w:tab w:val="right" w:leader="dot" w:pos="9350"/>
            </w:tabs>
            <w:rPr>
              <w:rFonts w:eastAsiaTheme="minorEastAsia"/>
              <w:noProof/>
            </w:rPr>
          </w:pPr>
          <w:hyperlink w:anchor="_Toc43112967" w:history="1">
            <w:r w:rsidR="00F10591" w:rsidRPr="003C223B">
              <w:rPr>
                <w:rStyle w:val="Hyperlink"/>
                <w:rFonts w:ascii="Times New Roman" w:hAnsi="Times New Roman" w:cs="Times New Roman"/>
                <w:b/>
                <w:bCs/>
                <w:noProof/>
              </w:rPr>
              <w:t>References</w:t>
            </w:r>
            <w:r w:rsidR="00F10591">
              <w:rPr>
                <w:noProof/>
                <w:webHidden/>
              </w:rPr>
              <w:tab/>
            </w:r>
            <w:r w:rsidR="00F10591">
              <w:rPr>
                <w:noProof/>
                <w:webHidden/>
              </w:rPr>
              <w:fldChar w:fldCharType="begin"/>
            </w:r>
            <w:r w:rsidR="00F10591">
              <w:rPr>
                <w:noProof/>
                <w:webHidden/>
              </w:rPr>
              <w:instrText xml:space="preserve"> PAGEREF _Toc43112967 \h </w:instrText>
            </w:r>
            <w:r w:rsidR="00F10591">
              <w:rPr>
                <w:noProof/>
                <w:webHidden/>
              </w:rPr>
            </w:r>
            <w:r w:rsidR="00F10591">
              <w:rPr>
                <w:noProof/>
                <w:webHidden/>
              </w:rPr>
              <w:fldChar w:fldCharType="separate"/>
            </w:r>
            <w:r w:rsidR="00F10591">
              <w:rPr>
                <w:noProof/>
                <w:webHidden/>
              </w:rPr>
              <w:t>23</w:t>
            </w:r>
            <w:r w:rsidR="00F10591">
              <w:rPr>
                <w:noProof/>
                <w:webHidden/>
              </w:rPr>
              <w:fldChar w:fldCharType="end"/>
            </w:r>
          </w:hyperlink>
        </w:p>
        <w:p w14:paraId="19C23147" w14:textId="63D988CB" w:rsidR="00B6371A" w:rsidRPr="00A27726" w:rsidRDefault="00B6371A" w:rsidP="0019526F">
          <w:pPr>
            <w:spacing w:after="0" w:line="360" w:lineRule="auto"/>
            <w:contextualSpacing/>
            <w:rPr>
              <w:rFonts w:ascii="Times New Roman" w:hAnsi="Times New Roman" w:cs="Times New Roman"/>
              <w:sz w:val="24"/>
              <w:szCs w:val="24"/>
            </w:rPr>
          </w:pPr>
          <w:r w:rsidRPr="001B27C9">
            <w:rPr>
              <w:rFonts w:ascii="Times New Roman" w:hAnsi="Times New Roman" w:cs="Times New Roman"/>
              <w:b/>
              <w:bCs/>
              <w:noProof/>
              <w:sz w:val="24"/>
              <w:szCs w:val="24"/>
            </w:rPr>
            <w:fldChar w:fldCharType="end"/>
          </w:r>
        </w:p>
      </w:sdtContent>
    </w:sdt>
    <w:p w14:paraId="05FF8025" w14:textId="77777777" w:rsidR="00B6371A" w:rsidRPr="00A27726" w:rsidRDefault="00B6371A" w:rsidP="001D4D22">
      <w:pPr>
        <w:spacing w:after="0" w:line="480" w:lineRule="auto"/>
        <w:contextualSpacing/>
        <w:jc w:val="center"/>
        <w:rPr>
          <w:rFonts w:ascii="Times New Roman" w:hAnsi="Times New Roman" w:cs="Times New Roman"/>
          <w:sz w:val="24"/>
          <w:szCs w:val="24"/>
        </w:rPr>
      </w:pPr>
    </w:p>
    <w:p w14:paraId="52669B1D" w14:textId="0BE5713A" w:rsidR="00D81811" w:rsidRPr="00A27726" w:rsidRDefault="00D8181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69E02800" w14:textId="77777777" w:rsidR="008907FB" w:rsidRDefault="008907FB" w:rsidP="001D4D22">
      <w:pPr>
        <w:pStyle w:val="Heading1"/>
        <w:spacing w:before="0" w:line="480" w:lineRule="auto"/>
        <w:contextualSpacing/>
        <w:jc w:val="center"/>
        <w:rPr>
          <w:rFonts w:ascii="Times New Roman" w:hAnsi="Times New Roman" w:cs="Times New Roman"/>
          <w:color w:val="auto"/>
          <w:sz w:val="24"/>
          <w:szCs w:val="24"/>
        </w:rPr>
        <w:sectPr w:rsidR="008907FB" w:rsidSect="00013680">
          <w:footerReference w:type="default" r:id="rId12"/>
          <w:type w:val="continuous"/>
          <w:pgSz w:w="12240" w:h="15840"/>
          <w:pgMar w:top="1440" w:right="1440" w:bottom="1440" w:left="1440" w:header="720" w:footer="720" w:gutter="0"/>
          <w:pgNumType w:fmt="lowerRoman" w:start="1"/>
          <w:cols w:space="720"/>
          <w:titlePg/>
          <w:docGrid w:linePitch="360"/>
        </w:sectPr>
      </w:pPr>
    </w:p>
    <w:p w14:paraId="05C840D1" w14:textId="77777777" w:rsidR="00013680" w:rsidRDefault="00013680" w:rsidP="001D4D22">
      <w:pPr>
        <w:pStyle w:val="Heading1"/>
        <w:spacing w:before="0" w:line="480" w:lineRule="auto"/>
        <w:contextualSpacing/>
        <w:jc w:val="center"/>
        <w:rPr>
          <w:rFonts w:ascii="Times New Roman" w:hAnsi="Times New Roman" w:cs="Times New Roman"/>
          <w:color w:val="auto"/>
          <w:sz w:val="24"/>
          <w:szCs w:val="24"/>
        </w:rPr>
        <w:sectPr w:rsidR="00013680" w:rsidSect="008907FB">
          <w:footerReference w:type="first" r:id="rId13"/>
          <w:type w:val="continuous"/>
          <w:pgSz w:w="12240" w:h="15840"/>
          <w:pgMar w:top="1440" w:right="1440" w:bottom="1440" w:left="1440" w:header="720" w:footer="720" w:gutter="0"/>
          <w:pgNumType w:start="1"/>
          <w:cols w:space="720"/>
          <w:titlePg/>
          <w:docGrid w:linePitch="360"/>
        </w:sectPr>
      </w:pPr>
    </w:p>
    <w:p w14:paraId="41A201E9" w14:textId="73430093" w:rsidR="00E03907" w:rsidRPr="004A1E73"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1" w:name="_Toc43112947"/>
      <w:r w:rsidRPr="00A27726">
        <w:rPr>
          <w:rFonts w:ascii="Times New Roman" w:hAnsi="Times New Roman" w:cs="Times New Roman"/>
          <w:color w:val="auto"/>
          <w:sz w:val="24"/>
          <w:szCs w:val="24"/>
        </w:rPr>
        <w:t>CHAPTER I: INTRODUCTION</w:t>
      </w:r>
      <w:bookmarkEnd w:id="1"/>
    </w:p>
    <w:p w14:paraId="16B466D3" w14:textId="04B4C8A9" w:rsidR="0079519E" w:rsidRDefault="002F4DA2" w:rsidP="001D4D22">
      <w:pPr>
        <w:spacing w:after="0" w:line="480" w:lineRule="auto"/>
        <w:contextualSpacing/>
        <w:rPr>
          <w:rFonts w:ascii="Times New Roman" w:hAnsi="Times New Roman" w:cs="Times New Roman"/>
          <w:sz w:val="24"/>
          <w:szCs w:val="24"/>
        </w:rPr>
      </w:pPr>
      <w:r w:rsidRPr="00E03907">
        <w:rPr>
          <w:rFonts w:ascii="Times New Roman" w:hAnsi="Times New Roman" w:cs="Times New Roman"/>
          <w:sz w:val="24"/>
          <w:szCs w:val="24"/>
        </w:rPr>
        <w:tab/>
      </w:r>
      <w:r w:rsidR="00F31544">
        <w:rPr>
          <w:rFonts w:ascii="Times New Roman" w:hAnsi="Times New Roman" w:cs="Times New Roman"/>
          <w:sz w:val="24"/>
          <w:szCs w:val="24"/>
        </w:rPr>
        <w:t>When an adolescent is struggling to develop in a positive way, an adult mentor can be a catalyst for change</w:t>
      </w:r>
      <w:r w:rsidR="00106842">
        <w:rPr>
          <w:rFonts w:ascii="Times New Roman" w:hAnsi="Times New Roman" w:cs="Times New Roman"/>
          <w:sz w:val="24"/>
          <w:szCs w:val="24"/>
        </w:rPr>
        <w:t xml:space="preserve"> </w:t>
      </w:r>
      <w:r w:rsidR="004A1E73">
        <w:rPr>
          <w:rFonts w:ascii="Times New Roman" w:hAnsi="Times New Roman" w:cs="Times New Roman"/>
          <w:sz w:val="24"/>
          <w:szCs w:val="24"/>
        </w:rPr>
        <w:fldChar w:fldCharType="begin" w:fldLock="1"/>
      </w:r>
      <w:r w:rsidR="00AD5E31">
        <w:rPr>
          <w:rFonts w:ascii="Times New Roman" w:hAnsi="Times New Roman" w:cs="Times New Roman"/>
          <w:sz w:val="24"/>
          <w:szCs w:val="24"/>
        </w:rPr>
        <w:instrText>ADDIN CSL_CITATION {"citationItems":[{"id":"ITEM-1","itemData":{"DOI":"10.1007/s12103-016-9353-7","ISSN":"19361351","abstract":"Mentoring is a popular and widespread intervention for at-risk youth that can positively influence this population’s adaptation to stressors and increase overall resilience. Yet there is a lack of attention to how mentoring relationships work or the attributes of mentoring that contribute to successful outcomes. In this study, we employ qualitative in-depth interviews with mentors in a school-based program to learn about their perceptions of the strain experienced by their mentees, and how they respond to it during sessions. We focus on emotional regulation, conflict resolution, future orientation, and active listening - four positive coping strategies associated with enhanced resilience among at-risk youth. This study considers how these positive strategies fit into mentors’ descriptions of their approaches and the implications for intervention programming.","author":[{"dropping-particle":"","family":"Wesely","given":"Jennifer K.","non-dropping-particle":"","parse-names":false,"suffix":""},{"dropping-particle":"","family":"Dzoba","given":"Nicholas P.","non-dropping-particle":"","parse-names":false,"suffix":""},{"dropping-particle":"","family":"Miller","given":"Holly Ventura","non-dropping-particle":"","parse-names":false,"suffix":""},{"dropping-particle":"","family":"Rasche","given":"Christine E.","non-dropping-particle":"","parse-names":false,"suffix":""}],"container-title":"American Journal of Criminal Justice","id":"ITEM-1","issue":"1","issued":{"date-parts":[["2017","3","1"]]},"page":"198-217","publisher":"Springer New York LLC","title":"Mentoring At-Risk Youth: an Examination of Strain and Mentor Response Strategies","type":"article-journal","volume":"42"},"uris":["http://www.mendeley.com/documents/?uuid=534308f8-a23a-3d0d-ad68-74a5b7900535"]}],"mendeley":{"formattedCitation":"(Wesely, Dzoba, Miller, &amp; Rasche, 2017)","plainTextFormattedCitation":"(Wesely, Dzoba, Miller, &amp; Rasche, 2017)","previouslyFormattedCitation":"(Wesely, Dzoba, Miller, &amp; Rasche, 2017)"},"properties":{"noteIndex":0},"schema":"https://github.com/citation-style-language/schema/raw/master/csl-citation.json"}</w:instrText>
      </w:r>
      <w:r w:rsidR="004A1E73">
        <w:rPr>
          <w:rFonts w:ascii="Times New Roman" w:hAnsi="Times New Roman" w:cs="Times New Roman"/>
          <w:sz w:val="24"/>
          <w:szCs w:val="24"/>
        </w:rPr>
        <w:fldChar w:fldCharType="separate"/>
      </w:r>
      <w:r w:rsidR="004A1E73" w:rsidRPr="004A1E73">
        <w:rPr>
          <w:rFonts w:ascii="Times New Roman" w:hAnsi="Times New Roman" w:cs="Times New Roman"/>
          <w:noProof/>
          <w:sz w:val="24"/>
          <w:szCs w:val="24"/>
        </w:rPr>
        <w:t>(Wesely, Dzoba, Miller, &amp; Rasche, 2017)</w:t>
      </w:r>
      <w:r w:rsidR="004A1E73">
        <w:rPr>
          <w:rFonts w:ascii="Times New Roman" w:hAnsi="Times New Roman" w:cs="Times New Roman"/>
          <w:sz w:val="24"/>
          <w:szCs w:val="24"/>
        </w:rPr>
        <w:fldChar w:fldCharType="end"/>
      </w:r>
      <w:r w:rsidR="004A1E73">
        <w:rPr>
          <w:rFonts w:ascii="Times New Roman" w:hAnsi="Times New Roman" w:cs="Times New Roman"/>
          <w:sz w:val="24"/>
          <w:szCs w:val="24"/>
        </w:rPr>
        <w:t>.</w:t>
      </w:r>
      <w:r w:rsidR="00F31544">
        <w:rPr>
          <w:rFonts w:ascii="Times New Roman" w:hAnsi="Times New Roman" w:cs="Times New Roman"/>
          <w:sz w:val="24"/>
          <w:szCs w:val="24"/>
        </w:rPr>
        <w:t xml:space="preserve">  As a result, numerous mentoring programs for at-risk adolescents have emerged, including </w:t>
      </w:r>
      <w:r w:rsidR="00225884">
        <w:rPr>
          <w:rFonts w:ascii="Times New Roman" w:hAnsi="Times New Roman" w:cs="Times New Roman"/>
          <w:sz w:val="24"/>
          <w:szCs w:val="24"/>
        </w:rPr>
        <w:t>Big Brothers Big Sisters of America</w:t>
      </w:r>
      <w:r w:rsidR="00914BFE">
        <w:rPr>
          <w:rFonts w:ascii="Times New Roman" w:hAnsi="Times New Roman" w:cs="Times New Roman"/>
          <w:sz w:val="24"/>
          <w:szCs w:val="24"/>
        </w:rPr>
        <w:t xml:space="preserve"> (</w:t>
      </w:r>
      <w:hyperlink r:id="rId14" w:history="1">
        <w:r w:rsidR="00914BFE">
          <w:rPr>
            <w:rStyle w:val="Hyperlink"/>
          </w:rPr>
          <w:t>https://www.bbbs.org/</w:t>
        </w:r>
      </w:hyperlink>
      <w:r w:rsidR="00914BFE">
        <w:t>)</w:t>
      </w:r>
      <w:r w:rsidR="00914BFE">
        <w:rPr>
          <w:rFonts w:ascii="Times New Roman" w:hAnsi="Times New Roman" w:cs="Times New Roman"/>
          <w:sz w:val="24"/>
          <w:szCs w:val="24"/>
        </w:rPr>
        <w:t xml:space="preserve"> </w:t>
      </w:r>
      <w:r w:rsidR="00225884">
        <w:rPr>
          <w:rFonts w:ascii="Times New Roman" w:hAnsi="Times New Roman" w:cs="Times New Roman"/>
          <w:sz w:val="24"/>
          <w:szCs w:val="24"/>
        </w:rPr>
        <w:t>and MENTOR</w:t>
      </w:r>
      <w:r w:rsidR="00914BFE">
        <w:rPr>
          <w:rFonts w:ascii="Times New Roman" w:hAnsi="Times New Roman" w:cs="Times New Roman"/>
          <w:sz w:val="24"/>
          <w:szCs w:val="24"/>
        </w:rPr>
        <w:t xml:space="preserve"> (</w:t>
      </w:r>
      <w:hyperlink r:id="rId15" w:history="1">
        <w:r w:rsidR="00914BFE">
          <w:rPr>
            <w:rStyle w:val="Hyperlink"/>
          </w:rPr>
          <w:t>https://www.mentoring.org/</w:t>
        </w:r>
      </w:hyperlink>
      <w:r w:rsidR="00914BFE">
        <w:t>)</w:t>
      </w:r>
      <w:r w:rsidR="00F31544">
        <w:rPr>
          <w:rFonts w:ascii="Times New Roman" w:hAnsi="Times New Roman" w:cs="Times New Roman"/>
          <w:sz w:val="24"/>
          <w:szCs w:val="24"/>
        </w:rPr>
        <w:t>.</w:t>
      </w:r>
      <w:r w:rsidR="00870162">
        <w:rPr>
          <w:rFonts w:ascii="Times New Roman" w:hAnsi="Times New Roman" w:cs="Times New Roman"/>
          <w:sz w:val="24"/>
          <w:szCs w:val="24"/>
        </w:rPr>
        <w:t xml:space="preserve"> </w:t>
      </w:r>
      <w:r w:rsidR="00F31544">
        <w:rPr>
          <w:rFonts w:ascii="Times New Roman" w:hAnsi="Times New Roman" w:cs="Times New Roman"/>
          <w:sz w:val="24"/>
          <w:szCs w:val="24"/>
        </w:rPr>
        <w:t xml:space="preserve">Alongside these traditional dyadic mentoring programs (i.e., one mentor, one mentee), group-based mentoring programs are another </w:t>
      </w:r>
      <w:r w:rsidR="0079519E">
        <w:rPr>
          <w:rFonts w:ascii="Times New Roman" w:hAnsi="Times New Roman" w:cs="Times New Roman"/>
          <w:sz w:val="24"/>
          <w:szCs w:val="24"/>
        </w:rPr>
        <w:t>common structure</w:t>
      </w:r>
      <w:r w:rsidR="00F31544">
        <w:rPr>
          <w:rFonts w:ascii="Times New Roman" w:hAnsi="Times New Roman" w:cs="Times New Roman"/>
          <w:sz w:val="24"/>
          <w:szCs w:val="24"/>
        </w:rPr>
        <w:t xml:space="preserve">.  In these programs, one mentor may be matched with multiple mentees or mentor-mentee pairs may participate in larger group settings. </w:t>
      </w:r>
      <w:r w:rsidR="0060509C">
        <w:rPr>
          <w:rFonts w:ascii="Times New Roman" w:hAnsi="Times New Roman" w:cs="Times New Roman"/>
          <w:sz w:val="24"/>
          <w:szCs w:val="24"/>
        </w:rPr>
        <w:t xml:space="preserve"> </w:t>
      </w:r>
      <w:r w:rsidR="00431E1F">
        <w:rPr>
          <w:rFonts w:ascii="Times New Roman" w:hAnsi="Times New Roman" w:cs="Times New Roman"/>
          <w:sz w:val="24"/>
          <w:szCs w:val="24"/>
        </w:rPr>
        <w:t>Examples of group-based mentorship programs include Campus Connections</w:t>
      </w:r>
      <w:r w:rsidR="00914BFE">
        <w:rPr>
          <w:rFonts w:ascii="Times New Roman" w:hAnsi="Times New Roman" w:cs="Times New Roman"/>
          <w:sz w:val="24"/>
          <w:szCs w:val="24"/>
        </w:rPr>
        <w:t xml:space="preserve"> (</w:t>
      </w:r>
      <w:hyperlink r:id="rId16" w:history="1">
        <w:r w:rsidR="00914BFE">
          <w:rPr>
            <w:rStyle w:val="Hyperlink"/>
          </w:rPr>
          <w:t>https://www.chhs.colostate.edu/cc/</w:t>
        </w:r>
      </w:hyperlink>
      <w:r w:rsidR="00914BFE">
        <w:t>)</w:t>
      </w:r>
      <w:r w:rsidR="00914BFE">
        <w:rPr>
          <w:rFonts w:ascii="Times New Roman" w:hAnsi="Times New Roman" w:cs="Times New Roman"/>
          <w:sz w:val="24"/>
          <w:szCs w:val="24"/>
        </w:rPr>
        <w:t xml:space="preserve"> and </w:t>
      </w:r>
      <w:r w:rsidR="00431E1F">
        <w:rPr>
          <w:rFonts w:ascii="Times New Roman" w:hAnsi="Times New Roman" w:cs="Times New Roman"/>
          <w:sz w:val="24"/>
          <w:szCs w:val="24"/>
        </w:rPr>
        <w:t>Go Girls!</w:t>
      </w:r>
      <w:r w:rsidR="00914BFE">
        <w:rPr>
          <w:rFonts w:ascii="Times New Roman" w:hAnsi="Times New Roman" w:cs="Times New Roman"/>
          <w:sz w:val="24"/>
          <w:szCs w:val="24"/>
        </w:rPr>
        <w:t xml:space="preserve"> (</w:t>
      </w:r>
      <w:hyperlink r:id="rId17" w:history="1">
        <w:r w:rsidR="00914BFE">
          <w:rPr>
            <w:rStyle w:val="Hyperlink"/>
          </w:rPr>
          <w:t>https://www.bbbso.ca/programs/go-girls/</w:t>
        </w:r>
      </w:hyperlink>
      <w:r w:rsidR="00914BFE">
        <w:t>)</w:t>
      </w:r>
      <w:r w:rsidR="00431E1F">
        <w:rPr>
          <w:rFonts w:ascii="Times New Roman" w:hAnsi="Times New Roman" w:cs="Times New Roman"/>
          <w:sz w:val="24"/>
          <w:szCs w:val="24"/>
        </w:rPr>
        <w:t>.</w:t>
      </w:r>
      <w:r w:rsidR="00F31544">
        <w:rPr>
          <w:rFonts w:ascii="Times New Roman" w:hAnsi="Times New Roman" w:cs="Times New Roman"/>
          <w:sz w:val="24"/>
          <w:szCs w:val="24"/>
        </w:rPr>
        <w:t xml:space="preserve">  While mentoring program</w:t>
      </w:r>
      <w:r w:rsidR="00785DFB">
        <w:rPr>
          <w:rFonts w:ascii="Times New Roman" w:hAnsi="Times New Roman" w:cs="Times New Roman"/>
          <w:sz w:val="24"/>
          <w:szCs w:val="24"/>
        </w:rPr>
        <w:t>s</w:t>
      </w:r>
      <w:r w:rsidR="00F31544">
        <w:rPr>
          <w:rFonts w:ascii="Times New Roman" w:hAnsi="Times New Roman" w:cs="Times New Roman"/>
          <w:sz w:val="24"/>
          <w:szCs w:val="24"/>
        </w:rPr>
        <w:t xml:space="preserve"> of various types and styles are ubiquitous in communities across the </w:t>
      </w:r>
      <w:r w:rsidR="00F938FC">
        <w:rPr>
          <w:rFonts w:ascii="Times New Roman" w:hAnsi="Times New Roman" w:cs="Times New Roman"/>
          <w:sz w:val="24"/>
          <w:szCs w:val="24"/>
        </w:rPr>
        <w:t>United States</w:t>
      </w:r>
      <w:r w:rsidR="00F31544">
        <w:rPr>
          <w:rFonts w:ascii="Times New Roman" w:hAnsi="Times New Roman" w:cs="Times New Roman"/>
          <w:sz w:val="24"/>
          <w:szCs w:val="24"/>
        </w:rPr>
        <w:t xml:space="preserve">, </w:t>
      </w:r>
      <w:r w:rsidR="005B3B9B">
        <w:rPr>
          <w:rFonts w:ascii="Times New Roman" w:hAnsi="Times New Roman" w:cs="Times New Roman"/>
          <w:sz w:val="24"/>
          <w:szCs w:val="24"/>
        </w:rPr>
        <w:t xml:space="preserve">findings from </w:t>
      </w:r>
      <w:r w:rsidR="00F536EB">
        <w:rPr>
          <w:rFonts w:ascii="Times New Roman" w:hAnsi="Times New Roman" w:cs="Times New Roman"/>
          <w:sz w:val="24"/>
          <w:szCs w:val="24"/>
        </w:rPr>
        <w:t>meta</w:t>
      </w:r>
      <w:r w:rsidR="00106842">
        <w:rPr>
          <w:rFonts w:ascii="Times New Roman" w:hAnsi="Times New Roman" w:cs="Times New Roman"/>
          <w:sz w:val="24"/>
          <w:szCs w:val="24"/>
        </w:rPr>
        <w:t>-</w:t>
      </w:r>
      <w:r w:rsidR="00F536EB">
        <w:rPr>
          <w:rFonts w:ascii="Times New Roman" w:hAnsi="Times New Roman" w:cs="Times New Roman"/>
          <w:sz w:val="24"/>
          <w:szCs w:val="24"/>
        </w:rPr>
        <w:t>analytic reviews</w:t>
      </w:r>
      <w:r w:rsidR="00106842">
        <w:rPr>
          <w:rFonts w:ascii="Times New Roman" w:hAnsi="Times New Roman" w:cs="Times New Roman"/>
          <w:sz w:val="24"/>
          <w:szCs w:val="24"/>
        </w:rPr>
        <w:t xml:space="preserve"> </w:t>
      </w:r>
      <w:r w:rsidR="005B3B9B">
        <w:rPr>
          <w:rFonts w:ascii="Times New Roman" w:hAnsi="Times New Roman" w:cs="Times New Roman"/>
          <w:sz w:val="24"/>
          <w:szCs w:val="24"/>
        </w:rPr>
        <w:t xml:space="preserve">indicate </w:t>
      </w:r>
      <w:r w:rsidR="00106842">
        <w:rPr>
          <w:rFonts w:ascii="Times New Roman" w:hAnsi="Times New Roman" w:cs="Times New Roman"/>
          <w:sz w:val="24"/>
          <w:szCs w:val="24"/>
        </w:rPr>
        <w:t>that</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the treatment effects of </w:t>
      </w:r>
      <w:r w:rsidR="000D13A1">
        <w:rPr>
          <w:rFonts w:ascii="Times New Roman" w:hAnsi="Times New Roman" w:cs="Times New Roman"/>
          <w:sz w:val="24"/>
          <w:szCs w:val="24"/>
        </w:rPr>
        <w:t>mentor</w:t>
      </w:r>
      <w:r w:rsidR="00E26123">
        <w:rPr>
          <w:rFonts w:ascii="Times New Roman" w:hAnsi="Times New Roman" w:cs="Times New Roman"/>
          <w:sz w:val="24"/>
          <w:szCs w:val="24"/>
        </w:rPr>
        <w:t>ing</w:t>
      </w:r>
      <w:r w:rsidR="000D13A1">
        <w:rPr>
          <w:rFonts w:ascii="Times New Roman" w:hAnsi="Times New Roman" w:cs="Times New Roman"/>
          <w:sz w:val="24"/>
          <w:szCs w:val="24"/>
        </w:rPr>
        <w:t xml:space="preserve"> interventions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vary widely across programs</w:t>
      </w:r>
      <w:r w:rsidR="0079519E">
        <w:rPr>
          <w:rFonts w:ascii="Times New Roman" w:hAnsi="Times New Roman" w:cs="Times New Roman"/>
          <w:sz w:val="24"/>
          <w:szCs w:val="24"/>
        </w:rPr>
        <w:t>, structures,</w:t>
      </w:r>
      <w:r w:rsidR="00E26123">
        <w:rPr>
          <w:rFonts w:ascii="Times New Roman" w:hAnsi="Times New Roman" w:cs="Times New Roman"/>
          <w:sz w:val="24"/>
          <w:szCs w:val="24"/>
        </w:rPr>
        <w:t xml:space="preserve"> and outcomes</w:t>
      </w:r>
      <w:r w:rsidR="00AD5E31">
        <w:rPr>
          <w:rFonts w:ascii="Times New Roman" w:hAnsi="Times New Roman" w:cs="Times New Roman"/>
          <w:sz w:val="24"/>
          <w:szCs w:val="24"/>
        </w:rPr>
        <w:t xml:space="preserve"> </w:t>
      </w:r>
      <w:r w:rsidR="00AD5E31">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2011)","plainTextFormattedCitation":"(DuBois, Portillo, Rhodes, Silverthorn, &amp; Valentine, 2011)","previouslyFormattedCitation":"(DuBois, Portillo, Rhodes, Silverthorn, &amp; Valentine, 2011)"},"properties":{"noteIndex":0},"schema":"https://github.com/citation-style-language/schema/raw/master/csl-citation.json"}</w:instrText>
      </w:r>
      <w:r w:rsidR="00AD5E31">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Portillo, Rhodes, Silverthorn, &amp; Valentine, 2011)</w:t>
      </w:r>
      <w:r w:rsidR="00AD5E31">
        <w:rPr>
          <w:rFonts w:ascii="Times New Roman" w:hAnsi="Times New Roman" w:cs="Times New Roman"/>
          <w:sz w:val="24"/>
          <w:szCs w:val="24"/>
        </w:rPr>
        <w:fldChar w:fldCharType="end"/>
      </w:r>
      <w:r w:rsidR="001606F6">
        <w:rPr>
          <w:rFonts w:ascii="Times New Roman" w:hAnsi="Times New Roman" w:cs="Times New Roman"/>
          <w:sz w:val="24"/>
          <w:szCs w:val="24"/>
        </w:rPr>
        <w:t xml:space="preserve">. </w:t>
      </w:r>
      <w:r w:rsidR="00CA1CA6">
        <w:rPr>
          <w:rFonts w:ascii="Times New Roman" w:hAnsi="Times New Roman" w:cs="Times New Roman"/>
          <w:sz w:val="24"/>
          <w:szCs w:val="24"/>
        </w:rPr>
        <w:t xml:space="preserve">Thus, </w:t>
      </w:r>
      <w:r w:rsidR="00E26123">
        <w:rPr>
          <w:rFonts w:ascii="Times New Roman" w:hAnsi="Times New Roman" w:cs="Times New Roman"/>
          <w:sz w:val="24"/>
          <w:szCs w:val="24"/>
        </w:rPr>
        <w:t xml:space="preserve">efforts to </w:t>
      </w:r>
      <w:r w:rsidR="001606F6">
        <w:rPr>
          <w:rFonts w:ascii="Times New Roman" w:hAnsi="Times New Roman" w:cs="Times New Roman"/>
          <w:sz w:val="24"/>
          <w:szCs w:val="24"/>
        </w:rPr>
        <w:t xml:space="preserve">maximize </w:t>
      </w:r>
      <w:r w:rsidR="00E26123">
        <w:rPr>
          <w:rFonts w:ascii="Times New Roman" w:hAnsi="Times New Roman" w:cs="Times New Roman"/>
          <w:sz w:val="24"/>
          <w:szCs w:val="24"/>
        </w:rPr>
        <w:t xml:space="preserve">treatment </w:t>
      </w:r>
      <w:r w:rsidR="000D13A1">
        <w:rPr>
          <w:rFonts w:ascii="Times New Roman" w:hAnsi="Times New Roman" w:cs="Times New Roman"/>
          <w:sz w:val="24"/>
          <w:szCs w:val="24"/>
        </w:rPr>
        <w:t>efficacy</w:t>
      </w:r>
      <w:r w:rsidR="00E26123">
        <w:rPr>
          <w:rFonts w:ascii="Times New Roman" w:hAnsi="Times New Roman" w:cs="Times New Roman"/>
          <w:sz w:val="24"/>
          <w:szCs w:val="24"/>
        </w:rPr>
        <w:t xml:space="preserve"> is needed, and this endeavor requires focused research</w:t>
      </w:r>
      <w:r w:rsidR="001606F6">
        <w:rPr>
          <w:rFonts w:ascii="Times New Roman" w:hAnsi="Times New Roman" w:cs="Times New Roman"/>
          <w:sz w:val="24"/>
          <w:szCs w:val="24"/>
        </w:rPr>
        <w:t>.</w:t>
      </w:r>
      <w:r w:rsidR="00E26123">
        <w:rPr>
          <w:rFonts w:ascii="Times New Roman" w:hAnsi="Times New Roman" w:cs="Times New Roman"/>
          <w:sz w:val="24"/>
          <w:szCs w:val="24"/>
        </w:rPr>
        <w:t xml:space="preserve">  </w:t>
      </w:r>
    </w:p>
    <w:p w14:paraId="16688FAB" w14:textId="7CED4DCC" w:rsidR="004A1E73" w:rsidRDefault="0079519E" w:rsidP="007951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E26123">
        <w:rPr>
          <w:rFonts w:ascii="Times New Roman" w:hAnsi="Times New Roman" w:cs="Times New Roman"/>
          <w:sz w:val="24"/>
          <w:szCs w:val="24"/>
        </w:rPr>
        <w:t xml:space="preserve"> fundamental </w:t>
      </w:r>
      <w:r w:rsidR="00BA7CD8">
        <w:rPr>
          <w:rFonts w:ascii="Times New Roman" w:hAnsi="Times New Roman" w:cs="Times New Roman"/>
          <w:sz w:val="24"/>
          <w:szCs w:val="24"/>
        </w:rPr>
        <w:t>element</w:t>
      </w:r>
      <w:r w:rsidR="00E26123">
        <w:rPr>
          <w:rFonts w:ascii="Times New Roman" w:hAnsi="Times New Roman" w:cs="Times New Roman"/>
          <w:sz w:val="24"/>
          <w:szCs w:val="24"/>
        </w:rPr>
        <w:t xml:space="preserve"> of a</w:t>
      </w:r>
      <w:r>
        <w:rPr>
          <w:rFonts w:ascii="Times New Roman" w:hAnsi="Times New Roman" w:cs="Times New Roman"/>
          <w:sz w:val="24"/>
          <w:szCs w:val="24"/>
        </w:rPr>
        <w:t>ny</w:t>
      </w:r>
      <w:r w:rsidR="00E26123">
        <w:rPr>
          <w:rFonts w:ascii="Times New Roman" w:hAnsi="Times New Roman" w:cs="Times New Roman"/>
          <w:sz w:val="24"/>
          <w:szCs w:val="24"/>
        </w:rPr>
        <w:t xml:space="preserve"> mentoring program is the bond that the mentee forms</w:t>
      </w:r>
      <w:r w:rsidR="00785DFB">
        <w:rPr>
          <w:rFonts w:ascii="Times New Roman" w:hAnsi="Times New Roman" w:cs="Times New Roman"/>
          <w:sz w:val="24"/>
          <w:szCs w:val="24"/>
        </w:rPr>
        <w:t xml:space="preserve"> with others in the program.  That is,</w:t>
      </w:r>
      <w:r w:rsidR="00E26123">
        <w:rPr>
          <w:rFonts w:ascii="Times New Roman" w:hAnsi="Times New Roman" w:cs="Times New Roman"/>
          <w:sz w:val="24"/>
          <w:szCs w:val="24"/>
        </w:rPr>
        <w:t xml:space="preserve"> with their mentor</w:t>
      </w:r>
      <w:r w:rsidR="00BA7CD8">
        <w:rPr>
          <w:rFonts w:ascii="Times New Roman" w:hAnsi="Times New Roman" w:cs="Times New Roman"/>
          <w:sz w:val="24"/>
          <w:szCs w:val="24"/>
        </w:rPr>
        <w:t xml:space="preserve">, </w:t>
      </w:r>
      <w:r w:rsidR="00E26123">
        <w:rPr>
          <w:rFonts w:ascii="Times New Roman" w:hAnsi="Times New Roman" w:cs="Times New Roman"/>
          <w:sz w:val="24"/>
          <w:szCs w:val="24"/>
        </w:rPr>
        <w:t>in the case of a dyadic mentoring program</w:t>
      </w:r>
      <w:r w:rsidR="00785DFB">
        <w:rPr>
          <w:rFonts w:ascii="Times New Roman" w:hAnsi="Times New Roman" w:cs="Times New Roman"/>
          <w:sz w:val="24"/>
          <w:szCs w:val="24"/>
        </w:rPr>
        <w:t>.  Or, i</w:t>
      </w:r>
      <w:r w:rsidR="00BA7CD8">
        <w:rPr>
          <w:rFonts w:ascii="Times New Roman" w:hAnsi="Times New Roman" w:cs="Times New Roman"/>
          <w:sz w:val="24"/>
          <w:szCs w:val="24"/>
        </w:rPr>
        <w:t>n the case of group-based mentoring programs,</w:t>
      </w:r>
      <w:r w:rsidR="00E26123">
        <w:rPr>
          <w:rFonts w:ascii="Times New Roman" w:hAnsi="Times New Roman" w:cs="Times New Roman"/>
          <w:sz w:val="24"/>
          <w:szCs w:val="24"/>
        </w:rPr>
        <w:t xml:space="preserve"> with mentors and other mentees.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 </w:t>
      </w:r>
      <w:r w:rsidR="00BA7CD8">
        <w:rPr>
          <w:rFonts w:ascii="Times New Roman" w:hAnsi="Times New Roman" w:cs="Times New Roman"/>
          <w:sz w:val="24"/>
          <w:szCs w:val="24"/>
        </w:rPr>
        <w:t>Thus, o</w:t>
      </w:r>
      <w:r w:rsidR="001606F6">
        <w:rPr>
          <w:rFonts w:ascii="Times New Roman" w:hAnsi="Times New Roman" w:cs="Times New Roman"/>
          <w:sz w:val="24"/>
          <w:szCs w:val="24"/>
        </w:rPr>
        <w:t>ne approach</w:t>
      </w:r>
      <w:r w:rsidR="00E26123">
        <w:rPr>
          <w:rFonts w:ascii="Times New Roman" w:hAnsi="Times New Roman" w:cs="Times New Roman"/>
          <w:sz w:val="24"/>
          <w:szCs w:val="24"/>
        </w:rPr>
        <w:t xml:space="preserve"> </w:t>
      </w:r>
      <w:r w:rsidR="001606F6">
        <w:rPr>
          <w:rFonts w:ascii="Times New Roman" w:hAnsi="Times New Roman" w:cs="Times New Roman"/>
          <w:sz w:val="24"/>
          <w:szCs w:val="24"/>
        </w:rPr>
        <w:t xml:space="preserve">to </w:t>
      </w:r>
      <w:r w:rsidR="00E26123">
        <w:rPr>
          <w:rFonts w:ascii="Times New Roman" w:hAnsi="Times New Roman" w:cs="Times New Roman"/>
          <w:sz w:val="24"/>
          <w:szCs w:val="24"/>
        </w:rPr>
        <w:t>improving mentoring treatment effects is to optimize</w:t>
      </w:r>
      <w:r w:rsidR="001606F6">
        <w:rPr>
          <w:rFonts w:ascii="Times New Roman" w:hAnsi="Times New Roman" w:cs="Times New Roman"/>
          <w:sz w:val="24"/>
          <w:szCs w:val="24"/>
        </w:rPr>
        <w:t xml:space="preserve"> the bonds and friendships </w:t>
      </w:r>
      <w:r w:rsidR="00CA1CA6">
        <w:rPr>
          <w:rFonts w:ascii="Times New Roman" w:hAnsi="Times New Roman" w:cs="Times New Roman"/>
          <w:sz w:val="24"/>
          <w:szCs w:val="24"/>
        </w:rPr>
        <w:t>cultivated</w:t>
      </w:r>
      <w:r w:rsidR="00435D40">
        <w:rPr>
          <w:rFonts w:ascii="Times New Roman" w:hAnsi="Times New Roman" w:cs="Times New Roman"/>
          <w:sz w:val="24"/>
          <w:szCs w:val="24"/>
        </w:rPr>
        <w:t xml:space="preserve"> during the </w:t>
      </w:r>
      <w:r w:rsidR="00BA7CD8">
        <w:rPr>
          <w:rFonts w:ascii="Times New Roman" w:hAnsi="Times New Roman" w:cs="Times New Roman"/>
          <w:sz w:val="24"/>
          <w:szCs w:val="24"/>
        </w:rPr>
        <w:t>mentoring program</w:t>
      </w:r>
      <w:r w:rsidR="00435D40">
        <w:rPr>
          <w:rFonts w:ascii="Times New Roman" w:hAnsi="Times New Roman" w:cs="Times New Roman"/>
          <w:sz w:val="24"/>
          <w:szCs w:val="24"/>
        </w:rPr>
        <w:t xml:space="preserve">. </w:t>
      </w:r>
      <w:r w:rsidR="003E07F8">
        <w:rPr>
          <w:rFonts w:ascii="Times New Roman" w:hAnsi="Times New Roman" w:cs="Times New Roman"/>
          <w:sz w:val="24"/>
          <w:szCs w:val="24"/>
        </w:rPr>
        <w:t xml:space="preserve">In this thesis, my focus is on enhancing the treatment effects of group-based mentoring programs in particular.  </w:t>
      </w:r>
      <w:r w:rsidR="003E05AB">
        <w:rPr>
          <w:rFonts w:ascii="Times New Roman" w:hAnsi="Times New Roman" w:cs="Times New Roman"/>
          <w:sz w:val="24"/>
          <w:szCs w:val="24"/>
        </w:rPr>
        <w:t>Mentees have an opportunity to build relationships with many different individuals in a group-based mentoring program, thus</w:t>
      </w:r>
      <w:r>
        <w:rPr>
          <w:rFonts w:ascii="Times New Roman" w:hAnsi="Times New Roman" w:cs="Times New Roman"/>
          <w:sz w:val="24"/>
          <w:szCs w:val="24"/>
        </w:rPr>
        <w:t xml:space="preserve">, </w:t>
      </w:r>
      <w:r w:rsidR="00BA7CD8">
        <w:rPr>
          <w:rFonts w:ascii="Times New Roman" w:hAnsi="Times New Roman" w:cs="Times New Roman"/>
          <w:sz w:val="24"/>
          <w:szCs w:val="24"/>
        </w:rPr>
        <w:lastRenderedPageBreak/>
        <w:t xml:space="preserve">it is important to consider </w:t>
      </w:r>
      <w:r>
        <w:rPr>
          <w:rFonts w:ascii="Times New Roman" w:hAnsi="Times New Roman" w:cs="Times New Roman"/>
          <w:sz w:val="24"/>
          <w:szCs w:val="24"/>
        </w:rPr>
        <w:t xml:space="preserve">what types of bonds are most </w:t>
      </w:r>
      <w:r w:rsidR="00BA7CD8">
        <w:rPr>
          <w:rFonts w:ascii="Times New Roman" w:hAnsi="Times New Roman" w:cs="Times New Roman"/>
          <w:sz w:val="24"/>
          <w:szCs w:val="24"/>
        </w:rPr>
        <w:t>important</w:t>
      </w:r>
      <w:r>
        <w:rPr>
          <w:rFonts w:ascii="Times New Roman" w:hAnsi="Times New Roman" w:cs="Times New Roman"/>
          <w:sz w:val="24"/>
          <w:szCs w:val="24"/>
        </w:rPr>
        <w:t xml:space="preserve"> for treatment effects to be realized.  That is, </w:t>
      </w:r>
      <w:r w:rsidR="00785DFB">
        <w:rPr>
          <w:rFonts w:ascii="Times New Roman" w:hAnsi="Times New Roman" w:cs="Times New Roman"/>
          <w:sz w:val="24"/>
          <w:szCs w:val="24"/>
        </w:rPr>
        <w:t xml:space="preserve">to discover </w:t>
      </w:r>
      <w:r>
        <w:rPr>
          <w:rFonts w:ascii="Times New Roman" w:hAnsi="Times New Roman" w:cs="Times New Roman"/>
          <w:sz w:val="24"/>
          <w:szCs w:val="24"/>
        </w:rPr>
        <w:t>what types of relationships with other members of the group are most associated with positive program outcomes</w:t>
      </w:r>
      <w:r w:rsidR="00785DFB">
        <w:rPr>
          <w:rFonts w:ascii="Times New Roman" w:hAnsi="Times New Roman" w:cs="Times New Roman"/>
          <w:sz w:val="24"/>
          <w:szCs w:val="24"/>
        </w:rPr>
        <w:t>.</w:t>
      </w:r>
      <w:r w:rsidR="00BA7CD8">
        <w:rPr>
          <w:rFonts w:ascii="Times New Roman" w:hAnsi="Times New Roman" w:cs="Times New Roman"/>
          <w:sz w:val="24"/>
          <w:szCs w:val="24"/>
        </w:rPr>
        <w:t xml:space="preserve">  For example, is it most important for a mentee to develop a close bond with their primary mentor, and/or with a set of mentors, and/or with other mentees in the program?</w:t>
      </w:r>
      <w:r>
        <w:rPr>
          <w:rFonts w:ascii="Times New Roman" w:hAnsi="Times New Roman" w:cs="Times New Roman"/>
          <w:sz w:val="24"/>
          <w:szCs w:val="24"/>
        </w:rPr>
        <w:t xml:space="preserve"> </w:t>
      </w:r>
      <w:r w:rsidR="003E07F8">
        <w:rPr>
          <w:rFonts w:ascii="Times New Roman" w:hAnsi="Times New Roman" w:cs="Times New Roman"/>
          <w:sz w:val="24"/>
          <w:szCs w:val="24"/>
        </w:rPr>
        <w:t xml:space="preserve"> If clarity about the most important relationships for an adolescent to cultivate during a group-based mentoring program can be gained, then this information may be used to restructure programs to maximize positive treatment effects.  </w:t>
      </w:r>
    </w:p>
    <w:p w14:paraId="3CB5C98F" w14:textId="7383DF8E" w:rsidR="00F57C81" w:rsidRDefault="003E07F8" w:rsidP="00335C6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thesis, I will characterize the evolution of the social network of mentees participating in a 12-week, group-based mentoring program for at-risk adolescents.  </w:t>
      </w:r>
      <w:r w:rsidR="00C61384">
        <w:rPr>
          <w:rFonts w:ascii="Times New Roman" w:hAnsi="Times New Roman" w:cs="Times New Roman"/>
          <w:sz w:val="24"/>
          <w:szCs w:val="24"/>
        </w:rPr>
        <w:t>Characterization of each mentee’s</w:t>
      </w:r>
      <w:r>
        <w:rPr>
          <w:rFonts w:ascii="Times New Roman" w:hAnsi="Times New Roman" w:cs="Times New Roman"/>
          <w:sz w:val="24"/>
          <w:szCs w:val="24"/>
        </w:rPr>
        <w:t xml:space="preserve"> social network </w:t>
      </w:r>
      <w:r w:rsidR="00C61384">
        <w:rPr>
          <w:rFonts w:ascii="Times New Roman" w:hAnsi="Times New Roman" w:cs="Times New Roman"/>
          <w:sz w:val="24"/>
          <w:szCs w:val="24"/>
        </w:rPr>
        <w:t xml:space="preserve">over the course of the program </w:t>
      </w:r>
      <w:r w:rsidR="003C59B5">
        <w:rPr>
          <w:rFonts w:ascii="Times New Roman" w:hAnsi="Times New Roman" w:cs="Times New Roman"/>
          <w:sz w:val="24"/>
          <w:szCs w:val="24"/>
        </w:rPr>
        <w:t>will involve</w:t>
      </w:r>
      <w:r w:rsidR="00C61384">
        <w:rPr>
          <w:rFonts w:ascii="Times New Roman" w:hAnsi="Times New Roman" w:cs="Times New Roman"/>
          <w:sz w:val="24"/>
          <w:szCs w:val="24"/>
        </w:rPr>
        <w:t xml:space="preserve"> assessment of the </w:t>
      </w:r>
      <w:r>
        <w:rPr>
          <w:rFonts w:ascii="Times New Roman" w:hAnsi="Times New Roman" w:cs="Times New Roman"/>
          <w:sz w:val="24"/>
          <w:szCs w:val="24"/>
        </w:rPr>
        <w:t xml:space="preserve">number and </w:t>
      </w:r>
      <w:commentRangeStart w:id="2"/>
      <w:commentRangeStart w:id="3"/>
      <w:r>
        <w:rPr>
          <w:rFonts w:ascii="Times New Roman" w:hAnsi="Times New Roman" w:cs="Times New Roman"/>
          <w:sz w:val="24"/>
          <w:szCs w:val="24"/>
        </w:rPr>
        <w:t>strength</w:t>
      </w:r>
      <w:commentRangeEnd w:id="2"/>
      <w:r w:rsidR="008F09DB">
        <w:rPr>
          <w:rStyle w:val="CommentReference"/>
        </w:rPr>
        <w:commentReference w:id="2"/>
      </w:r>
      <w:commentRangeEnd w:id="3"/>
      <w:r w:rsidR="00AA414A">
        <w:rPr>
          <w:rStyle w:val="CommentReference"/>
        </w:rPr>
        <w:commentReference w:id="3"/>
      </w:r>
      <w:r>
        <w:rPr>
          <w:rFonts w:ascii="Times New Roman" w:hAnsi="Times New Roman" w:cs="Times New Roman"/>
          <w:sz w:val="24"/>
          <w:szCs w:val="24"/>
        </w:rPr>
        <w:t xml:space="preserve"> of bonds with their primary mentor, with other mentors and adult staff, and with other mentees participating in the program.  </w:t>
      </w:r>
      <w:r w:rsidR="008F09DB">
        <w:rPr>
          <w:rFonts w:ascii="Times New Roman" w:hAnsi="Times New Roman" w:cs="Times New Roman"/>
          <w:sz w:val="24"/>
          <w:szCs w:val="24"/>
        </w:rPr>
        <w:t>These m</w:t>
      </w:r>
      <w:r w:rsidR="003C59B5">
        <w:rPr>
          <w:rFonts w:ascii="Times New Roman" w:hAnsi="Times New Roman" w:cs="Times New Roman"/>
          <w:sz w:val="24"/>
          <w:szCs w:val="24"/>
        </w:rPr>
        <w:t xml:space="preserve">easures of the social network will be collated and then used as predictors of a key program mediator (sense of belonging in the program) and several key program outcomes </w:t>
      </w:r>
      <w:bookmarkStart w:id="4" w:name="_Hlk42428285"/>
      <w:r w:rsidR="003C59B5">
        <w:rPr>
          <w:rFonts w:ascii="Times New Roman" w:hAnsi="Times New Roman" w:cs="Times New Roman"/>
          <w:sz w:val="24"/>
          <w:szCs w:val="24"/>
        </w:rPr>
        <w:t>(</w:t>
      </w:r>
      <w:r w:rsidR="00225884">
        <w:rPr>
          <w:rFonts w:ascii="Times New Roman" w:hAnsi="Times New Roman" w:cs="Times New Roman"/>
          <w:sz w:val="24"/>
          <w:szCs w:val="24"/>
        </w:rPr>
        <w:t>i.e.</w:t>
      </w:r>
      <w:r w:rsidR="00785DFB">
        <w:rPr>
          <w:rFonts w:ascii="Times New Roman" w:hAnsi="Times New Roman" w:cs="Times New Roman"/>
          <w:sz w:val="24"/>
          <w:szCs w:val="24"/>
        </w:rPr>
        <w:t>,</w:t>
      </w:r>
      <w:r w:rsidR="00225884">
        <w:rPr>
          <w:rFonts w:ascii="Times New Roman" w:hAnsi="Times New Roman" w:cs="Times New Roman"/>
          <w:sz w:val="24"/>
          <w:szCs w:val="24"/>
        </w:rPr>
        <w:t xml:space="preserve"> </w:t>
      </w:r>
      <w:r w:rsidR="00785DFB">
        <w:rPr>
          <w:rFonts w:ascii="Times New Roman" w:hAnsi="Times New Roman" w:cs="Times New Roman"/>
          <w:sz w:val="24"/>
          <w:szCs w:val="24"/>
        </w:rPr>
        <w:t>a</w:t>
      </w:r>
      <w:r w:rsidR="00225884">
        <w:rPr>
          <w:rFonts w:ascii="Times New Roman" w:hAnsi="Times New Roman" w:cs="Times New Roman"/>
          <w:sz w:val="24"/>
          <w:szCs w:val="24"/>
        </w:rPr>
        <w:t xml:space="preserve">cademic </w:t>
      </w:r>
      <w:r w:rsidR="00FC339B">
        <w:rPr>
          <w:rFonts w:ascii="Times New Roman" w:hAnsi="Times New Roman" w:cs="Times New Roman"/>
          <w:sz w:val="24"/>
          <w:szCs w:val="24"/>
        </w:rPr>
        <w:t>aspirations</w:t>
      </w:r>
      <w:r w:rsidR="00225884">
        <w:rPr>
          <w:rFonts w:ascii="Times New Roman" w:hAnsi="Times New Roman" w:cs="Times New Roman"/>
          <w:sz w:val="24"/>
          <w:szCs w:val="24"/>
        </w:rPr>
        <w:t>, depression,</w:t>
      </w:r>
      <w:r w:rsidR="002C021F">
        <w:rPr>
          <w:rFonts w:ascii="Times New Roman" w:hAnsi="Times New Roman" w:cs="Times New Roman"/>
          <w:sz w:val="24"/>
          <w:szCs w:val="24"/>
        </w:rPr>
        <w:t xml:space="preserve"> anger,</w:t>
      </w:r>
      <w:r w:rsidR="00225884">
        <w:rPr>
          <w:rFonts w:ascii="Times New Roman" w:hAnsi="Times New Roman" w:cs="Times New Roman"/>
          <w:sz w:val="24"/>
          <w:szCs w:val="24"/>
        </w:rPr>
        <w:t xml:space="preserve"> and delinquent behaviors</w:t>
      </w:r>
      <w:r w:rsidR="003C59B5">
        <w:rPr>
          <w:rFonts w:ascii="Times New Roman" w:hAnsi="Times New Roman" w:cs="Times New Roman"/>
          <w:sz w:val="24"/>
          <w:szCs w:val="24"/>
        </w:rPr>
        <w:t xml:space="preserve">).  </w:t>
      </w:r>
      <w:bookmarkEnd w:id="4"/>
      <w:r w:rsidR="003C59B5">
        <w:rPr>
          <w:rFonts w:ascii="Times New Roman" w:hAnsi="Times New Roman" w:cs="Times New Roman"/>
          <w:sz w:val="24"/>
          <w:szCs w:val="24"/>
        </w:rPr>
        <w:t>In this way, new insights into the types of relationships most salient for positive program outcomes may be discovered.</w:t>
      </w:r>
    </w:p>
    <w:p w14:paraId="2F06BC3B" w14:textId="77777777" w:rsidR="006C2B93" w:rsidRDefault="006C2B93" w:rsidP="00335C6A">
      <w:pPr>
        <w:spacing w:after="0" w:line="480" w:lineRule="auto"/>
        <w:ind w:firstLine="720"/>
        <w:contextualSpacing/>
      </w:pPr>
    </w:p>
    <w:p w14:paraId="235AC9C4" w14:textId="4DE8FEFD" w:rsidR="004A1E73" w:rsidRPr="004A1E73" w:rsidRDefault="00E46C33" w:rsidP="001D4D22">
      <w:pPr>
        <w:pStyle w:val="Heading2"/>
        <w:tabs>
          <w:tab w:val="left" w:pos="5190"/>
        </w:tabs>
        <w:spacing w:before="0" w:line="480" w:lineRule="auto"/>
        <w:contextualSpacing/>
        <w:rPr>
          <w:rFonts w:ascii="Times New Roman" w:hAnsi="Times New Roman" w:cs="Times New Roman"/>
          <w:b/>
          <w:bCs/>
          <w:color w:val="auto"/>
          <w:sz w:val="24"/>
          <w:szCs w:val="24"/>
        </w:rPr>
      </w:pPr>
      <w:bookmarkStart w:id="5" w:name="_Toc43112948"/>
      <w:r>
        <w:rPr>
          <w:rFonts w:ascii="Times New Roman" w:hAnsi="Times New Roman" w:cs="Times New Roman"/>
          <w:b/>
          <w:bCs/>
          <w:color w:val="auto"/>
          <w:sz w:val="24"/>
          <w:szCs w:val="24"/>
        </w:rPr>
        <w:t>Adolescence – a critical time for intervention</w:t>
      </w:r>
      <w:bookmarkEnd w:id="5"/>
    </w:p>
    <w:p w14:paraId="414B4DBA" w14:textId="4AAF50C2" w:rsidR="00E46C33" w:rsidRDefault="00E46C33" w:rsidP="00E46C3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Decades worth of research demonstrates that adolescence is a unique and consequential developmental period (</w:t>
      </w:r>
      <w:r w:rsidR="00A71488">
        <w:rPr>
          <w:rFonts w:ascii="Times New Roman" w:hAnsi="Times New Roman" w:cs="Times New Roman"/>
          <w:sz w:val="24"/>
          <w:szCs w:val="24"/>
        </w:rPr>
        <w:t>Steinberg, 2007</w:t>
      </w:r>
      <w:r>
        <w:rPr>
          <w:rFonts w:ascii="Times New Roman" w:hAnsi="Times New Roman" w:cs="Times New Roman"/>
          <w:sz w:val="24"/>
          <w:szCs w:val="24"/>
        </w:rPr>
        <w:t>), and adolescents cannot be simply considered</w:t>
      </w:r>
      <w:r w:rsidR="002F4DA2">
        <w:rPr>
          <w:rFonts w:ascii="Times New Roman" w:hAnsi="Times New Roman" w:cs="Times New Roman"/>
          <w:sz w:val="24"/>
          <w:szCs w:val="24"/>
        </w:rPr>
        <w:t xml:space="preserve"> older children or younger adults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(Crosnoe &amp; Johnson, 2011)</w:t>
      </w:r>
      <w:r w:rsidR="002F4DA2">
        <w:rPr>
          <w:rFonts w:ascii="Times New Roman" w:hAnsi="Times New Roman" w:cs="Times New Roman"/>
          <w:sz w:val="24"/>
          <w:szCs w:val="24"/>
        </w:rPr>
        <w:fldChar w:fldCharType="end"/>
      </w:r>
      <w:r w:rsidR="002F4DA2">
        <w:rPr>
          <w:rFonts w:ascii="Times New Roman" w:hAnsi="Times New Roman" w:cs="Times New Roman"/>
          <w:sz w:val="24"/>
          <w:szCs w:val="24"/>
        </w:rPr>
        <w:t xml:space="preserve">. </w:t>
      </w:r>
      <w:r>
        <w:rPr>
          <w:rFonts w:ascii="Times New Roman" w:hAnsi="Times New Roman" w:cs="Times New Roman"/>
          <w:sz w:val="24"/>
          <w:szCs w:val="24"/>
        </w:rPr>
        <w:t>Numerous</w:t>
      </w:r>
      <w:r w:rsidR="002F4DA2">
        <w:rPr>
          <w:rFonts w:ascii="Times New Roman" w:hAnsi="Times New Roman" w:cs="Times New Roman"/>
          <w:sz w:val="24"/>
          <w:szCs w:val="24"/>
        </w:rPr>
        <w:t xml:space="preserve"> biological changes</w:t>
      </w:r>
      <w:r>
        <w:rPr>
          <w:rFonts w:ascii="Times New Roman" w:hAnsi="Times New Roman" w:cs="Times New Roman"/>
          <w:sz w:val="24"/>
          <w:szCs w:val="24"/>
        </w:rPr>
        <w:t xml:space="preserve"> occur during adolescence</w:t>
      </w:r>
      <w:r w:rsidR="00DF641A">
        <w:rPr>
          <w:rFonts w:ascii="Times New Roman" w:hAnsi="Times New Roman" w:cs="Times New Roman"/>
          <w:sz w:val="24"/>
          <w:szCs w:val="24"/>
        </w:rPr>
        <w:t xml:space="preserve">. For example, </w:t>
      </w:r>
      <w:r w:rsidR="00F35DDD">
        <w:rPr>
          <w:rFonts w:ascii="Times New Roman" w:hAnsi="Times New Roman" w:cs="Times New Roman"/>
          <w:sz w:val="24"/>
          <w:szCs w:val="24"/>
        </w:rPr>
        <w:t>pubertal development has been associated with increased activation of the frontal lob</w:t>
      </w:r>
      <w:r w:rsidR="005660E3">
        <w:rPr>
          <w:rFonts w:ascii="Times New Roman" w:hAnsi="Times New Roman" w:cs="Times New Roman"/>
          <w:sz w:val="24"/>
          <w:szCs w:val="24"/>
        </w:rPr>
        <w:t>e, pruning and myelination of the brain</w:t>
      </w:r>
      <w:r w:rsidR="00F35DDD">
        <w:rPr>
          <w:rFonts w:ascii="Times New Roman" w:hAnsi="Times New Roman" w:cs="Times New Roman"/>
          <w:sz w:val="24"/>
          <w:szCs w:val="24"/>
        </w:rPr>
        <w:t xml:space="preserve"> </w:t>
      </w:r>
      <w:r w:rsidR="005660E3">
        <w:rPr>
          <w:rFonts w:ascii="Times New Roman" w:hAnsi="Times New Roman" w:cs="Times New Roman"/>
          <w:sz w:val="24"/>
          <w:szCs w:val="24"/>
        </w:rPr>
        <w:fldChar w:fldCharType="begin" w:fldLock="1"/>
      </w:r>
      <w:r w:rsidR="00120D04">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adolescence?","type":"article","volume":"9"},"uris":["http://www.mendeley.com/documents/?uuid=26f3f9f6-1349-39c5-b4dd-e178894a6e76"]},{"id":"ITEM-2","itemData":{"DOI":"10.1111/j.1467-8721.2007.00475.x","ISSN":"09637214","abstract":"Trying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Science","id":"ITEM-2","issue":"2","issued":{"date-parts":[["2007","4"]]},"page":"55-59","title":"Risk taking in adolescence: New perspectives from brain and behavioral science","type":"article-journal","volume":"16"},"uris":["http://www.mendeley.com/documents/?uuid=2891268c-c29f-3629-b370-73570594b8cc"]}],"mendeley":{"formattedCitation":"(Paus, Keshavan, &amp; Giedd, 2008; Steinberg, 2007)","plainTextFormattedCitation":"(Paus, Keshavan, &amp; Giedd, 2008; Steinberg, 2007)","previouslyFormattedCitation":"(Paus, Keshavan, &amp; Giedd, 2008; Steinberg, 2007)"},"properties":{"noteIndex":0},"schema":"https://github.com/citation-style-language/schema/raw/master/csl-citation.json"}</w:instrText>
      </w:r>
      <w:r w:rsidR="005660E3">
        <w:rPr>
          <w:rFonts w:ascii="Times New Roman" w:hAnsi="Times New Roman" w:cs="Times New Roman"/>
          <w:sz w:val="24"/>
          <w:szCs w:val="24"/>
        </w:rPr>
        <w:fldChar w:fldCharType="separate"/>
      </w:r>
      <w:r w:rsidR="00035717" w:rsidRPr="00035717">
        <w:rPr>
          <w:rFonts w:ascii="Times New Roman" w:hAnsi="Times New Roman" w:cs="Times New Roman"/>
          <w:noProof/>
          <w:sz w:val="24"/>
          <w:szCs w:val="24"/>
        </w:rPr>
        <w:t>(Paus, Keshavan, &amp; Giedd, 2008; Steinberg, 2007)</w:t>
      </w:r>
      <w:r w:rsidR="005660E3">
        <w:rPr>
          <w:rFonts w:ascii="Times New Roman" w:hAnsi="Times New Roman" w:cs="Times New Roman"/>
          <w:sz w:val="24"/>
          <w:szCs w:val="24"/>
        </w:rPr>
        <w:fldChar w:fldCharType="end"/>
      </w:r>
      <w:r w:rsidR="00F35DDD">
        <w:rPr>
          <w:rFonts w:ascii="Times New Roman" w:hAnsi="Times New Roman" w:cs="Times New Roman"/>
          <w:sz w:val="24"/>
          <w:szCs w:val="24"/>
        </w:rPr>
        <w:t xml:space="preserve">. </w:t>
      </w:r>
      <w:r w:rsidR="00F56FBA">
        <w:rPr>
          <w:rFonts w:ascii="Times New Roman" w:hAnsi="Times New Roman" w:cs="Times New Roman"/>
          <w:sz w:val="24"/>
          <w:szCs w:val="24"/>
        </w:rPr>
        <w:t>Additionally, there is</w:t>
      </w:r>
      <w:r w:rsidR="00F35DDD">
        <w:rPr>
          <w:rFonts w:ascii="Times New Roman" w:hAnsi="Times New Roman" w:cs="Times New Roman"/>
          <w:sz w:val="24"/>
          <w:szCs w:val="24"/>
        </w:rPr>
        <w:t xml:space="preserve"> enhanced capacity to the</w:t>
      </w:r>
      <w:r w:rsidR="00783127">
        <w:rPr>
          <w:rFonts w:ascii="Times New Roman" w:hAnsi="Times New Roman" w:cs="Times New Roman"/>
          <w:sz w:val="24"/>
          <w:szCs w:val="24"/>
        </w:rPr>
        <w:t xml:space="preserve"> dopaminergic</w:t>
      </w:r>
      <w:r w:rsidR="00F35DDD">
        <w:rPr>
          <w:rFonts w:ascii="Times New Roman" w:hAnsi="Times New Roman" w:cs="Times New Roman"/>
          <w:sz w:val="24"/>
          <w:szCs w:val="24"/>
        </w:rPr>
        <w:t xml:space="preserve"> reward </w:t>
      </w:r>
      <w:r w:rsidR="00F35DDD">
        <w:rPr>
          <w:rFonts w:ascii="Times New Roman" w:hAnsi="Times New Roman" w:cs="Times New Roman"/>
          <w:sz w:val="24"/>
          <w:szCs w:val="24"/>
        </w:rPr>
        <w:lastRenderedPageBreak/>
        <w:t>system of the brain</w:t>
      </w:r>
      <w:r w:rsidR="00783127">
        <w:rPr>
          <w:rFonts w:ascii="Times New Roman" w:hAnsi="Times New Roman" w:cs="Times New Roman"/>
          <w:sz w:val="24"/>
          <w:szCs w:val="24"/>
        </w:rPr>
        <w:t xml:space="preserve"> </w:t>
      </w:r>
      <w:r w:rsidR="00783127">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{"citationItems":[{"id":"ITEM-1","itemData":{"author":[{"dropping-particle":"","family":"Siegel","given":"DJ","non-dropping-particle":"","parse-names":false,"suffix":""}],"id":"ITEM-1","issued":{"date-parts":[["2015"]]},"title":"Brainstorm: The power and purpose of the teenage brain","type":"book"},"uris":["http://www.mendeley.com/documents/?uuid=a85793c3-0425-3d7b-93bd-e658c7e8c217"]}],"mendeley":{"formattedCitation":"(Siegel, 2015)","plainTextFormattedCitation":"(Siegel, 2015)","previouslyFormattedCitation":"(Siegel, 2015)"},"properties":{"noteIndex":0},"schema":"https://github.com/citation-style-language/schema/raw/master/csl-citation.json"}</w:instrText>
      </w:r>
      <w:r w:rsidR="00783127">
        <w:rPr>
          <w:rFonts w:ascii="Times New Roman" w:hAnsi="Times New Roman" w:cs="Times New Roman"/>
          <w:sz w:val="24"/>
          <w:szCs w:val="24"/>
        </w:rPr>
        <w:fldChar w:fldCharType="separate"/>
      </w:r>
      <w:r w:rsidR="00783127" w:rsidRPr="00783127">
        <w:rPr>
          <w:rFonts w:ascii="Times New Roman" w:hAnsi="Times New Roman" w:cs="Times New Roman"/>
          <w:noProof/>
          <w:sz w:val="24"/>
          <w:szCs w:val="24"/>
        </w:rPr>
        <w:t>(Siegel, 2015)</w:t>
      </w:r>
      <w:r w:rsidR="00783127">
        <w:rPr>
          <w:rFonts w:ascii="Times New Roman" w:hAnsi="Times New Roman" w:cs="Times New Roman"/>
          <w:sz w:val="24"/>
          <w:szCs w:val="24"/>
        </w:rPr>
        <w:fldChar w:fldCharType="end"/>
      </w:r>
      <w:r w:rsidR="00783127">
        <w:rPr>
          <w:rFonts w:ascii="Times New Roman" w:hAnsi="Times New Roman" w:cs="Times New Roman"/>
          <w:sz w:val="24"/>
          <w:szCs w:val="24"/>
        </w:rPr>
        <w:t>.</w:t>
      </w:r>
      <w:r w:rsidR="002362E7">
        <w:rPr>
          <w:rFonts w:ascii="Times New Roman" w:hAnsi="Times New Roman" w:cs="Times New Roman"/>
          <w:sz w:val="24"/>
          <w:szCs w:val="24"/>
        </w:rPr>
        <w:t xml:space="preserve"> Changes in the nucleus </w:t>
      </w:r>
      <w:proofErr w:type="spellStart"/>
      <w:r w:rsidR="002362E7">
        <w:rPr>
          <w:rFonts w:ascii="Times New Roman" w:hAnsi="Times New Roman" w:cs="Times New Roman"/>
          <w:sz w:val="24"/>
          <w:szCs w:val="24"/>
        </w:rPr>
        <w:t>accumbens</w:t>
      </w:r>
      <w:proofErr w:type="spellEnd"/>
      <w:r w:rsidR="002362E7">
        <w:rPr>
          <w:rFonts w:ascii="Times New Roman" w:hAnsi="Times New Roman" w:cs="Times New Roman"/>
          <w:sz w:val="24"/>
          <w:szCs w:val="24"/>
        </w:rPr>
        <w:t xml:space="preserve">, a brain area associated with reward seeking, have also been seen in adolescent development </w:t>
      </w:r>
      <w:r w:rsidR="002362E7">
        <w:rPr>
          <w:rFonts w:ascii="Times New Roman" w:hAnsi="Times New Roman" w:cs="Times New Roman"/>
          <w:sz w:val="24"/>
          <w:szCs w:val="24"/>
        </w:rPr>
        <w:fldChar w:fldCharType="begin" w:fldLock="1"/>
      </w:r>
      <w:r w:rsidR="002362E7">
        <w:rPr>
          <w:rFonts w:ascii="Times New Roman" w:hAnsi="Times New Roman" w:cs="Times New Roman"/>
          <w:sz w:val="24"/>
          <w:szCs w:val="24"/>
        </w:rPr>
        <w:instrText>ADDIN CSL_CITATION {"citationItems":[{"id":"ITEM-1","itemData":{"DOI":"10.1523/JNEUROSCI.1062-06.2006","abstract":"Adolescence has been characterized by risk-taking behaviors that can lead to fatal outcomes. This study examined the neurobiological development of neural systems implicated in reward-seeking behaviors. Thirty-seven participants (7-29 years of age) were scanned using event-related functional magnetic resonance imaging and a paradigm that parametrically manipulated reward values. The results show exaggerated accumbens activity, relative to prefrontal activity in adolescents, compared with children and adults, which appeared to be driven by different time courses of development for these regions. Accumbens activity in adolescents looked like that of adults in both extent of activity and sensitivity to reward values, although the magnitude of activity was exaggerated. In contrast, the extent of orbital frontal cortex activity in adolescents looked more like that of children than adults, with less focal patterns of activity. These findings suggest that maturing subcortical systems become disproportionately activated relative to later maturing top-down control systems, biasing the adolescent's action toward immediate over long-term gains.","author":[{"dropping-particle":"","family":"Galvan","given":"Adriana","non-dropping-particle":"","parse-names":false,"suffix":""},{"dropping-particle":"","family":"Hare","given":"Todd A","non-dropping-particle":"","parse-names":false,"suffix":""},{"dropping-particle":"","family":"Parra","given":"Cindy E","non-dropping-particle":"","parse-names":false,"suffix":""},{"dropping-particle":"","family":"Penn","given":"Jackie","non-dropping-particle":"","parse-names":false,"suffix":""},{"dropping-particle":"","family":"Voss","given":"Henning","non-dropping-particle":"","parse-names":false,"suffix":""},{"dropping-particle":"","family":"Glover","given":"Gary","non-dropping-particle":"","parse-names":false,"suffix":""},{"dropping-particle":"","family":"Casey","given":"B J","non-dropping-particle":"","parse-names":false,"suffix":""}],"container-title":"Soc Neuroscience","id":"ITEM-1","issued":{"date-parts":[["2006"]]},"title":"Behavioral/Systems/Cognitive Earlier Development of the Accumbens Relative to Orbitofrontal Cortex Might Underlie Risk-Taking Behavior in Adolescents","type":"article-journal"},"uris":["http://www.mendeley.com/documents/?uuid=bc458315-7328-3483-9757-ba79d9aa7078"]}],"mendeley":{"formattedCitation":"(Galvan et al., 2006)","plainTextFormattedCitation":"(Galvan et al., 2006)","previouslyFormattedCitation":"(Galvan et al., 2006)"},"properties":{"noteIndex":0},"schema":"https://github.com/citation-style-language/schema/raw/master/csl-citation.json"}</w:instrText>
      </w:r>
      <w:r w:rsidR="002362E7">
        <w:rPr>
          <w:rFonts w:ascii="Times New Roman" w:hAnsi="Times New Roman" w:cs="Times New Roman"/>
          <w:sz w:val="24"/>
          <w:szCs w:val="24"/>
        </w:rPr>
        <w:fldChar w:fldCharType="separate"/>
      </w:r>
      <w:r w:rsidR="002362E7" w:rsidRPr="002362E7">
        <w:rPr>
          <w:rFonts w:ascii="Times New Roman" w:hAnsi="Times New Roman" w:cs="Times New Roman"/>
          <w:noProof/>
          <w:sz w:val="24"/>
          <w:szCs w:val="24"/>
        </w:rPr>
        <w:t>(Galvan et al., 2006)</w:t>
      </w:r>
      <w:r w:rsidR="002362E7">
        <w:rPr>
          <w:rFonts w:ascii="Times New Roman" w:hAnsi="Times New Roman" w:cs="Times New Roman"/>
          <w:sz w:val="24"/>
          <w:szCs w:val="24"/>
        </w:rPr>
        <w:fldChar w:fldCharType="end"/>
      </w:r>
      <w:r w:rsidR="002362E7">
        <w:rPr>
          <w:rFonts w:ascii="Times New Roman" w:hAnsi="Times New Roman" w:cs="Times New Roman"/>
          <w:sz w:val="24"/>
          <w:szCs w:val="24"/>
        </w:rPr>
        <w:t>.</w:t>
      </w:r>
    </w:p>
    <w:p w14:paraId="4949DF8A" w14:textId="44E1D2B1" w:rsidR="002A174F" w:rsidRDefault="00E46C33" w:rsidP="00DF641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Amidst these critical biological developments, adolescents are prone to impulsivity, sensation-seeking, and inaccurate assessment of vulnerability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w:t>
      </w:r>
      <w:r>
        <w:rPr>
          <w:rFonts w:ascii="Times New Roman" w:hAnsi="Times New Roman" w:cs="Times New Roman"/>
          <w:sz w:val="24"/>
          <w:szCs w:val="24"/>
        </w:rPr>
        <w:t xml:space="preserve">  Thus,</w:t>
      </w:r>
      <w:r w:rsidR="002F4DA2" w:rsidRPr="00DA55C2">
        <w:rPr>
          <w:rFonts w:ascii="Times New Roman" w:hAnsi="Times New Roman" w:cs="Times New Roman"/>
          <w:sz w:val="24"/>
          <w:szCs w:val="24"/>
        </w:rPr>
        <w:t xml:space="preserve"> </w:t>
      </w:r>
      <w:r>
        <w:rPr>
          <w:rFonts w:ascii="Times New Roman" w:hAnsi="Times New Roman" w:cs="Times New Roman"/>
          <w:sz w:val="24"/>
          <w:szCs w:val="24"/>
        </w:rPr>
        <w:t>health-risking behaviors</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783127">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n.d.)","manualFormatting":"(Arthur et al, 2002; Broidy et al, 2003; Resnick et al., 1997)","plainTextFormattedCitation":"(Resnick et al., n.d.)","previouslyFormattedCitation":"(Resnick et al.,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w:t>
      </w:r>
      <w:r w:rsidRPr="00DA55C2">
        <w:rPr>
          <w:rFonts w:ascii="Times New Roman" w:hAnsi="Times New Roman" w:cs="Times New Roman"/>
          <w:noProof/>
          <w:sz w:val="24"/>
          <w:szCs w:val="24"/>
        </w:rPr>
        <w:t>Arthur et al, 2002; Broidy et al, 2003</w:t>
      </w:r>
      <w:r w:rsidR="00783127">
        <w:rPr>
          <w:rFonts w:ascii="Times New Roman" w:hAnsi="Times New Roman" w:cs="Times New Roman"/>
          <w:noProof/>
          <w:sz w:val="24"/>
          <w:szCs w:val="24"/>
        </w:rPr>
        <w:t xml:space="preserve">; </w:t>
      </w:r>
      <w:r w:rsidR="002F4DA2" w:rsidRPr="00A44632">
        <w:rPr>
          <w:rFonts w:ascii="Times New Roman" w:hAnsi="Times New Roman" w:cs="Times New Roman"/>
          <w:noProof/>
          <w:sz w:val="24"/>
          <w:szCs w:val="24"/>
        </w:rPr>
        <w:t xml:space="preserve">Resnick et al., </w:t>
      </w:r>
      <w:r w:rsidR="002F4DA2">
        <w:rPr>
          <w:rFonts w:ascii="Times New Roman" w:hAnsi="Times New Roman" w:cs="Times New Roman"/>
          <w:noProof/>
          <w:sz w:val="24"/>
          <w:szCs w:val="24"/>
        </w:rPr>
        <w:t>1997</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Pr>
          <w:rFonts w:ascii="Times New Roman" w:hAnsi="Times New Roman" w:cs="Times New Roman"/>
          <w:sz w:val="24"/>
          <w:szCs w:val="24"/>
        </w:rPr>
        <w:t>, including substance use</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(Henry, Thornberry, &amp; Huizinga, 2009)</w:t>
      </w:r>
      <w:r w:rsidR="002F4DA2">
        <w:rPr>
          <w:rFonts w:ascii="Times New Roman" w:hAnsi="Times New Roman" w:cs="Times New Roman"/>
          <w:sz w:val="24"/>
          <w:szCs w:val="24"/>
        </w:rPr>
        <w:fldChar w:fldCharType="end"/>
      </w:r>
      <w:r w:rsidR="002F4DA2" w:rsidRPr="00DA55C2">
        <w:rPr>
          <w:rFonts w:ascii="Times New Roman" w:hAnsi="Times New Roman" w:cs="Times New Roman"/>
          <w:sz w:val="24"/>
          <w:szCs w:val="24"/>
        </w:rPr>
        <w:t>, unsafe sexual practices</w:t>
      </w:r>
      <w:r w:rsidR="00F56FBA">
        <w:rPr>
          <w:rFonts w:ascii="Times New Roman" w:hAnsi="Times New Roman" w:cs="Times New Roman"/>
          <w:sz w:val="24"/>
          <w:szCs w:val="24"/>
        </w:rPr>
        <w:t xml:space="preserve"> </w:t>
      </w:r>
      <w:r w:rsidR="00F56FBA">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{"citationItems":[{"id":"ITEM-1","itemData":{"DOI":"10.1177/1090198106289571","abstract":"This article examines the sociocognitive processes contributing to intention to use contraception and willingness to engage in unsafe sex, using extended versions of the theory of planned behavior (TPB) and the Prototype/Willingness model (Gibbons &amp; Gerrard, 1995, 1997). Data were obtained from a questionnaire delivered to all the pupils in ninth grade (N = 196) at three schools in Oslo. Hierarchical multiple regression analysis was used to predict intention and willingness. The results showed that subjective norm was the most important predictor of intentions for girls, whereas moral norm was most important for boys' intentions and willingness. Prototypes were the most important predictor for girls' willingness. Implications of the findings are discussed.","author":[{"dropping-particle":"","family":"Myklestad","given":"Ingri","non-dropping-particle":"","parse-names":false,"suffix":""},{"dropping-particle":"","family":"Rise","given":"Jostein","non-dropping-particle":"","parse-names":false,"suffix":""}],"container-title":"journals.sagepub.com","id":"ITEM-1","issue":"4","issued":{"date-parts":[["2007","8"]]},"page":"686-699","title":"Predicting Willingness to Engage in Unsafe Sex and Intention to Perform Sexual Protective Behaviors Among Adolescents","type":"article-journal","volume":"34"},"uris":["http://www.mendeley.com/documents/?uuid=2ce037dd-01a1-394f-856c-02c58d4ea2f7"]}],"mendeley":{"formattedCitation":"(Myklestad &amp; Rise, 2007)","plainTextFormattedCitation":"(Myklestad &amp; Rise, 2007)","previouslyFormattedCitation":"(Myklestad &amp; Rise, 2007)"},"properties":{"noteIndex":0},"schema":"https://github.com/citation-style-language/schema/raw/master/csl-citation.json"}</w:instrText>
      </w:r>
      <w:r w:rsidR="00F56FBA">
        <w:rPr>
          <w:rFonts w:ascii="Times New Roman" w:hAnsi="Times New Roman" w:cs="Times New Roman"/>
          <w:sz w:val="24"/>
          <w:szCs w:val="24"/>
        </w:rPr>
        <w:fldChar w:fldCharType="separate"/>
      </w:r>
      <w:r w:rsidR="00F56FBA" w:rsidRPr="00F56FBA">
        <w:rPr>
          <w:rFonts w:ascii="Times New Roman" w:hAnsi="Times New Roman" w:cs="Times New Roman"/>
          <w:noProof/>
          <w:sz w:val="24"/>
          <w:szCs w:val="24"/>
        </w:rPr>
        <w:t>(Myklestad &amp; Rise, 2007)</w:t>
      </w:r>
      <w:r w:rsidR="00F56FBA">
        <w:rPr>
          <w:rFonts w:ascii="Times New Roman" w:hAnsi="Times New Roman" w:cs="Times New Roman"/>
          <w:sz w:val="24"/>
          <w:szCs w:val="24"/>
        </w:rPr>
        <w:fldChar w:fldCharType="end"/>
      </w:r>
      <w:r w:rsidR="00F56FBA">
        <w:rPr>
          <w:rFonts w:ascii="Times New Roman" w:hAnsi="Times New Roman" w:cs="Times New Roman"/>
          <w:sz w:val="24"/>
          <w:szCs w:val="24"/>
        </w:rPr>
        <w:t xml:space="preserve"> and </w:t>
      </w:r>
      <w:r>
        <w:rPr>
          <w:rFonts w:ascii="Times New Roman" w:hAnsi="Times New Roman" w:cs="Times New Roman"/>
          <w:sz w:val="24"/>
          <w:szCs w:val="24"/>
        </w:rPr>
        <w:t>violence (</w:t>
      </w:r>
      <w:r w:rsidRPr="00DA55C2">
        <w:rPr>
          <w:rFonts w:ascii="Times New Roman" w:hAnsi="Times New Roman" w:cs="Times New Roman"/>
          <w:sz w:val="24"/>
          <w:szCs w:val="24"/>
        </w:rPr>
        <w:t>Resnick et al, 1997; Reiss &amp; Roth, 1993</w:t>
      </w:r>
      <w:r>
        <w:rPr>
          <w:rFonts w:ascii="Times New Roman" w:hAnsi="Times New Roman" w:cs="Times New Roman"/>
          <w:sz w:val="24"/>
          <w:szCs w:val="24"/>
        </w:rPr>
        <w:t>) are most common during this developmental period.</w:t>
      </w:r>
      <w:r w:rsidR="008408B4">
        <w:rPr>
          <w:rFonts w:ascii="Times New Roman" w:hAnsi="Times New Roman" w:cs="Times New Roman"/>
          <w:sz w:val="24"/>
          <w:szCs w:val="24"/>
        </w:rPr>
        <w:t xml:space="preserve"> Longitudinal models indicate that depressive symptoms are often formed during adolescence</w:t>
      </w:r>
      <w:r w:rsidR="00A34D20">
        <w:rPr>
          <w:rFonts w:ascii="Times New Roman" w:hAnsi="Times New Roman" w:cs="Times New Roman"/>
          <w:sz w:val="24"/>
          <w:szCs w:val="24"/>
        </w:rPr>
        <w:t xml:space="preserve"> </w:t>
      </w:r>
      <w:r w:rsidR="008408B4">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{"citationItems":[{"id":"ITEM-1","itemData":{"DOI":"10.1007/s10802-017-0370-x","ISSN":"0091-0627","abstract":"The present study sought to clarify the trajectory (i.e., continuous vs. discontinuous) and expression (i.e., homotypic vs. heterotypic) of anxiety and depressive symptoms across childhood and adolescence. We utilized a state-of-the-science analytic approach to simultaneously test theoretical models that describe the development of internalizing symptoms in youth. In a sample of 636 children (53% female; M age = 7.04; SD age = 0.35) self-report measures of anxiety and depression were completed annually by youth through their freshman year of high school. For both anxiety and depression, a piecewise growth curve model provided the best fit for the data, with symptoms decreasing until age 12 (the “developmental knot”) and then increasing into early adolescence. The trajectory of anxiety symptoms was best described by a discontinuous homotypic pattern in which childhood anxiety predicted adolescent anxiety. For depression, two distinct pathways were discovered: A discontinuous homotypic pathway in which childhood depression predicted adolescent depression and a discontinuous heterotypic pathway in which childhood anxiety predicted adolescent depression. Analytical, methodological, and clinical implications of these findings are discussed.","author":[{"dropping-particle":"","family":"Cohen","given":"Joseph R.","non-dropping-particle":"","parse-names":false,"suffix":""},{"dropping-particle":"","family":"Andrews","given":"Arthur R.","non-dropping-particle":"","parse-names":false,"suffix":""},{"dropping-particle":"","family":"Davis","given":"Megan M.","non-dropping-particle":"","parse-names":false,"suffix":""},{"dropping-particle":"","family":"Rudolph","given":"Karen D.","non-dropping-particle":"","parse-names":false,"suffix":""}],"container-title":"Journal of Abnormal Child Psychology","id":"ITEM-1","issue":"6","issued":{"date-parts":[["2018","8","19"]]},"page":"1295-1308","publisher":"Springer","title":"Anxiety and Depression During Childhood and Adolescence: Testing Theoretical Models of Continuity and Discontinuity","type":"article-journal","volume":"46"},"uris":["http://www.mendeley.com/documents/?uuid=b214e727-3937-35d0-b83a-fb53823aaeb3"]}],"mendeley":{"formattedCitation":"(J. R. Cohen, Andrews, Davis, &amp; Rudolph, 2018)","plainTextFormattedCitation":"(J. R. Cohen, Andrews, Davis, &amp; Rudolph, 2018)","previouslyFormattedCitation":"(J. R. Cohen, Andrews, Davis, &amp; Rudolph, 2018)"},"properties":{"noteIndex":0},"schema":"https://github.com/citation-style-language/schema/raw/master/csl-citation.json"}</w:instrText>
      </w:r>
      <w:r w:rsidR="008408B4">
        <w:rPr>
          <w:rFonts w:ascii="Times New Roman" w:hAnsi="Times New Roman" w:cs="Times New Roman"/>
          <w:sz w:val="24"/>
          <w:szCs w:val="24"/>
        </w:rPr>
        <w:fldChar w:fldCharType="separate"/>
      </w:r>
      <w:r w:rsidR="004A1403" w:rsidRPr="004A1403">
        <w:rPr>
          <w:rFonts w:ascii="Times New Roman" w:hAnsi="Times New Roman" w:cs="Times New Roman"/>
          <w:noProof/>
          <w:sz w:val="24"/>
          <w:szCs w:val="24"/>
        </w:rPr>
        <w:t>(J. R. Cohen, Andrews, Davis, &amp; Rudolph, 2018)</w:t>
      </w:r>
      <w:r w:rsidR="008408B4">
        <w:rPr>
          <w:rFonts w:ascii="Times New Roman" w:hAnsi="Times New Roman" w:cs="Times New Roman"/>
          <w:sz w:val="24"/>
          <w:szCs w:val="24"/>
        </w:rPr>
        <w:fldChar w:fldCharType="end"/>
      </w:r>
      <w:r w:rsidR="008408B4">
        <w:rPr>
          <w:rFonts w:ascii="Times New Roman" w:hAnsi="Times New Roman" w:cs="Times New Roman"/>
          <w:sz w:val="24"/>
          <w:szCs w:val="24"/>
        </w:rPr>
        <w:t xml:space="preserve">. </w:t>
      </w:r>
      <w:r w:rsidR="002362E7">
        <w:rPr>
          <w:rFonts w:ascii="Times New Roman" w:hAnsi="Times New Roman" w:cs="Times New Roman"/>
          <w:sz w:val="24"/>
          <w:szCs w:val="24"/>
        </w:rPr>
        <w:t xml:space="preserve">Additionally, adolescents are </w:t>
      </w:r>
      <w:r w:rsidR="00A12707">
        <w:rPr>
          <w:rFonts w:ascii="Times New Roman" w:hAnsi="Times New Roman" w:cs="Times New Roman"/>
          <w:sz w:val="24"/>
          <w:szCs w:val="24"/>
        </w:rPr>
        <w:t>at risk for</w:t>
      </w:r>
      <w:r w:rsidR="002362E7">
        <w:rPr>
          <w:rFonts w:ascii="Times New Roman" w:hAnsi="Times New Roman" w:cs="Times New Roman"/>
          <w:sz w:val="24"/>
          <w:szCs w:val="24"/>
        </w:rPr>
        <w:t xml:space="preserve"> </w:t>
      </w:r>
      <w:r w:rsidR="00A12707">
        <w:rPr>
          <w:rFonts w:ascii="Times New Roman" w:hAnsi="Times New Roman" w:cs="Times New Roman"/>
          <w:sz w:val="24"/>
          <w:szCs w:val="24"/>
        </w:rPr>
        <w:t xml:space="preserve">various psychiatric illnesses such as schizophrenia, substance use disorders, and </w:t>
      </w:r>
      <w:r w:rsidR="008408B4">
        <w:rPr>
          <w:rFonts w:ascii="Times New Roman" w:hAnsi="Times New Roman" w:cs="Times New Roman"/>
          <w:sz w:val="24"/>
          <w:szCs w:val="24"/>
        </w:rPr>
        <w:t>anxiety disorders</w:t>
      </w:r>
      <w:r w:rsidR="002362E7">
        <w:rPr>
          <w:rFonts w:ascii="Times New Roman" w:hAnsi="Times New Roman" w:cs="Times New Roman"/>
          <w:sz w:val="24"/>
          <w:szCs w:val="24"/>
        </w:rPr>
        <w:t xml:space="preserve"> </w:t>
      </w:r>
      <w:r w:rsidR="002362E7">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adolescence?","type":"article","volume":"9"},"uris":["http://www.mendeley.com/documents/?uuid=26f3f9f6-1349-39c5-b4dd-e178894a6e76"]}],"mendeley":{"formattedCitation":"(Paus et al., 2008)","plainTextFormattedCitation":"(Paus et al., 2008)","previouslyFormattedCitation":"(Paus et al., 2008)"},"properties":{"noteIndex":0},"schema":"https://github.com/citation-style-language/schema/raw/master/csl-citation.json"}</w:instrText>
      </w:r>
      <w:r w:rsidR="002362E7">
        <w:rPr>
          <w:rFonts w:ascii="Times New Roman" w:hAnsi="Times New Roman" w:cs="Times New Roman"/>
          <w:sz w:val="24"/>
          <w:szCs w:val="24"/>
        </w:rPr>
        <w:fldChar w:fldCharType="separate"/>
      </w:r>
      <w:r w:rsidR="008408B4" w:rsidRPr="008408B4">
        <w:rPr>
          <w:rFonts w:ascii="Times New Roman" w:hAnsi="Times New Roman" w:cs="Times New Roman"/>
          <w:noProof/>
          <w:sz w:val="24"/>
          <w:szCs w:val="24"/>
        </w:rPr>
        <w:t>(Paus et al., 2008)</w:t>
      </w:r>
      <w:r w:rsidR="002362E7">
        <w:rPr>
          <w:rFonts w:ascii="Times New Roman" w:hAnsi="Times New Roman" w:cs="Times New Roman"/>
          <w:sz w:val="24"/>
          <w:szCs w:val="24"/>
        </w:rPr>
        <w:fldChar w:fldCharType="end"/>
      </w:r>
      <w:r w:rsidR="00A12707">
        <w:rPr>
          <w:rFonts w:ascii="Times New Roman" w:hAnsi="Times New Roman" w:cs="Times New Roman"/>
          <w:sz w:val="24"/>
          <w:szCs w:val="24"/>
        </w:rPr>
        <w:t>.</w:t>
      </w:r>
      <w:r w:rsidR="00A34D20">
        <w:rPr>
          <w:rFonts w:ascii="Times New Roman" w:hAnsi="Times New Roman" w:cs="Times New Roman"/>
          <w:sz w:val="24"/>
          <w:szCs w:val="24"/>
        </w:rPr>
        <w:t xml:space="preserve"> Such disorders have been found to continue into adulthood </w:t>
      </w:r>
      <w:r w:rsidR="00A34D20">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{"citationItems":[{"id":"ITEM-1","itemData":{"DOI":"10.1177/2167702612457599","abstract":"This article summarizes characteristics of major depressive disorder (MDD) in the Oregon Adolescent Depression Project, using data from 816 participants (56% female; 89% White). Contrasting four developmental periods (childhood, 5.0-12.9 years of age; adolescence, 13.0-17.9; emerging adulthood, 18.0-23.9; adulthood, 24-30), we examine MDD incidence/recurrence, gender, comorbidity, duration, and suicide attempts across periods. MDD first incidence was lower in childhood compared to subsequent periods and higher in emerging adulthood than in adulthood. Cumulative incidence was 51%. Recurrence was lower during childhood than remaining periods, which did not differ. Female gender predicted first-incident MDD in all four periods but was unassociated with recurrence. Comorbidity rates were comparable across periods. MDD duration was greater in childhood than in remaining periods. Suicide attempt rates were significantly higher during adolescence than during either emerging adulthood or adulthood. Depression research should focus on MDD during emerging adulthood, adolescent suicidal behavior, the continuing role of gender into adulthood, and the ubiquity of MDD. © The Author(s) 2013.","author":[{"dropping-particle":"","family":"Rohde","given":"P","non-dropping-particle":"","parse-names":false,"suffix":""},{"dropping-particle":"","family":"Lewinsohn","given":"PM","non-dropping-particle":"","parse-names":false,"suffix":""},{"dropping-particle":"","family":"…","given":"DN Klein - Clinical","non-dropping-particle":"","parse-names":false,"suffix":""},{"dropping-particle":"","family":"2013","given":"undefined","non-dropping-particle":"","parse-names":false,"suffix":""}],"container-title":"journals.sagepub.com","id":"ITEM-1","issue":"1","issued":{"date-parts":[["2013"]]},"page":"41-53","title":"Key characteristics of major depressive disorder occurring in childhood, adolescence, emerging adulthood, and adulthood","type":"article-journal","volume":"1"},"uris":["http://www.mendeley.com/documents/?uuid=f80aed66-15d2-3db0-aac5-966dad26a900"]}],"mendeley":{"formattedCitation":"(Rohde, Lewinsohn, …, &amp; 2013, 2013)","manualFormatting":"(Rohde et al. , 2013)","plainTextFormattedCitation":"(Rohde, Lewinsohn, …, &amp; 2013, 2013)","previouslyFormattedCitation":"(Rohde, Lewinsohn, …, &amp; 2013, 2013)"},"properties":{"noteIndex":0},"schema":"https://github.com/citation-style-language/schema/raw/master/csl-citation.json"}</w:instrText>
      </w:r>
      <w:r w:rsidR="00A34D20">
        <w:rPr>
          <w:rFonts w:ascii="Times New Roman" w:hAnsi="Times New Roman" w:cs="Times New Roman"/>
          <w:sz w:val="24"/>
          <w:szCs w:val="24"/>
        </w:rPr>
        <w:fldChar w:fldCharType="separate"/>
      </w:r>
      <w:r w:rsidR="00A34D20" w:rsidRPr="00A34D20">
        <w:rPr>
          <w:rFonts w:ascii="Times New Roman" w:hAnsi="Times New Roman" w:cs="Times New Roman"/>
          <w:noProof/>
          <w:sz w:val="24"/>
          <w:szCs w:val="24"/>
        </w:rPr>
        <w:t>(Rohde</w:t>
      </w:r>
      <w:r w:rsidR="00A34D20">
        <w:rPr>
          <w:rFonts w:ascii="Times New Roman" w:hAnsi="Times New Roman" w:cs="Times New Roman"/>
          <w:noProof/>
          <w:sz w:val="24"/>
          <w:szCs w:val="24"/>
        </w:rPr>
        <w:t xml:space="preserve"> et al. </w:t>
      </w:r>
      <w:r w:rsidR="00A34D20" w:rsidRPr="00A34D20">
        <w:rPr>
          <w:rFonts w:ascii="Times New Roman" w:hAnsi="Times New Roman" w:cs="Times New Roman"/>
          <w:noProof/>
          <w:sz w:val="24"/>
          <w:szCs w:val="24"/>
        </w:rPr>
        <w:t>, 2013)</w:t>
      </w:r>
      <w:r w:rsidR="00A34D20">
        <w:rPr>
          <w:rFonts w:ascii="Times New Roman" w:hAnsi="Times New Roman" w:cs="Times New Roman"/>
          <w:sz w:val="24"/>
          <w:szCs w:val="24"/>
        </w:rPr>
        <w:fldChar w:fldCharType="end"/>
      </w:r>
      <w:r w:rsidR="007D637C">
        <w:rPr>
          <w:rFonts w:ascii="Times New Roman" w:hAnsi="Times New Roman" w:cs="Times New Roman"/>
          <w:sz w:val="24"/>
          <w:szCs w:val="24"/>
        </w:rPr>
        <w:t>.</w:t>
      </w:r>
      <w:r w:rsidR="00A12707">
        <w:rPr>
          <w:rFonts w:ascii="Times New Roman" w:hAnsi="Times New Roman" w:cs="Times New Roman"/>
          <w:sz w:val="24"/>
          <w:szCs w:val="24"/>
        </w:rPr>
        <w:t xml:space="preserve"> </w:t>
      </w:r>
      <w:r w:rsidR="00A34D20">
        <w:rPr>
          <w:rFonts w:ascii="Times New Roman" w:hAnsi="Times New Roman" w:cs="Times New Roman"/>
          <w:sz w:val="24"/>
          <w:szCs w:val="24"/>
        </w:rPr>
        <w:t>Indeed, adolescence is a critical period for development, prosocial behaviors and the key to lifelong health and well-being</w:t>
      </w:r>
      <w:r w:rsidR="00912766">
        <w:rPr>
          <w:rFonts w:ascii="Times New Roman" w:hAnsi="Times New Roman" w:cs="Times New Roman"/>
          <w:sz w:val="24"/>
          <w:szCs w:val="24"/>
        </w:rPr>
        <w:t>.  I</w:t>
      </w:r>
      <w:r w:rsidR="00785DFB">
        <w:rPr>
          <w:rFonts w:ascii="Times New Roman" w:hAnsi="Times New Roman" w:cs="Times New Roman"/>
          <w:sz w:val="24"/>
          <w:szCs w:val="24"/>
        </w:rPr>
        <w:t>nterventions designed to maximize health and prosocial development during adol</w:t>
      </w:r>
      <w:r w:rsidR="00F57C81">
        <w:rPr>
          <w:rFonts w:ascii="Times New Roman" w:hAnsi="Times New Roman" w:cs="Times New Roman"/>
          <w:sz w:val="24"/>
          <w:szCs w:val="24"/>
        </w:rPr>
        <w:t>e</w:t>
      </w:r>
      <w:r w:rsidR="00785DFB">
        <w:rPr>
          <w:rFonts w:ascii="Times New Roman" w:hAnsi="Times New Roman" w:cs="Times New Roman"/>
          <w:sz w:val="24"/>
          <w:szCs w:val="24"/>
        </w:rPr>
        <w:t>scence are of critical importance.</w:t>
      </w:r>
      <w:r w:rsidR="00A34D20">
        <w:rPr>
          <w:rFonts w:ascii="Times New Roman" w:hAnsi="Times New Roman" w:cs="Times New Roman"/>
          <w:sz w:val="24"/>
          <w:szCs w:val="24"/>
        </w:rPr>
        <w:t xml:space="preserve"> </w:t>
      </w:r>
    </w:p>
    <w:p w14:paraId="78948FFB" w14:textId="3F039246" w:rsidR="002F4DA2" w:rsidRDefault="00E111FB" w:rsidP="00F56A3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w:t>
      </w:r>
      <w:r w:rsidR="00E46C33">
        <w:rPr>
          <w:rFonts w:ascii="Times New Roman" w:hAnsi="Times New Roman" w:cs="Times New Roman"/>
          <w:sz w:val="24"/>
          <w:szCs w:val="24"/>
        </w:rPr>
        <w:t>ertain personal and contextual factors increase the likelihood that an adolescent will engage in risk behaviors, particularly risk behaviors that threaten prosocial and healthy development.  In the literature, young people exposed to these</w:t>
      </w:r>
      <w:r w:rsidR="008F09DB">
        <w:rPr>
          <w:rFonts w:ascii="Times New Roman" w:hAnsi="Times New Roman" w:cs="Times New Roman"/>
          <w:sz w:val="24"/>
          <w:szCs w:val="24"/>
        </w:rPr>
        <w:t xml:space="preserve"> personal and contextual</w:t>
      </w:r>
      <w:r w:rsidR="00E46C33">
        <w:rPr>
          <w:rFonts w:ascii="Times New Roman" w:hAnsi="Times New Roman" w:cs="Times New Roman"/>
          <w:sz w:val="24"/>
          <w:szCs w:val="24"/>
        </w:rPr>
        <w:t xml:space="preserve"> risk factors are commonly labeled as </w:t>
      </w:r>
      <w:r w:rsidR="002F4DA2" w:rsidRPr="00DA55C2">
        <w:rPr>
          <w:rFonts w:ascii="Times New Roman" w:hAnsi="Times New Roman" w:cs="Times New Roman"/>
          <w:i/>
          <w:sz w:val="24"/>
          <w:szCs w:val="24"/>
        </w:rPr>
        <w:t>at-risk adolescents</w:t>
      </w:r>
      <w:r w:rsidR="002F4DA2" w:rsidRPr="00DA55C2">
        <w:rPr>
          <w:rFonts w:ascii="Times New Roman" w:hAnsi="Times New Roman" w:cs="Times New Roman"/>
          <w:sz w:val="24"/>
          <w:szCs w:val="24"/>
        </w:rPr>
        <w:t xml:space="preserve">. </w:t>
      </w:r>
      <w:r w:rsidR="00F56A3C">
        <w:rPr>
          <w:rFonts w:ascii="Times New Roman" w:hAnsi="Times New Roman" w:cs="Times New Roman"/>
          <w:sz w:val="24"/>
          <w:szCs w:val="24"/>
        </w:rPr>
        <w:t xml:space="preserve">These </w:t>
      </w:r>
      <w:r w:rsidR="00D17670">
        <w:rPr>
          <w:rFonts w:ascii="Times New Roman" w:hAnsi="Times New Roman" w:cs="Times New Roman"/>
          <w:sz w:val="24"/>
          <w:szCs w:val="24"/>
        </w:rPr>
        <w:t xml:space="preserve">personal and </w:t>
      </w:r>
      <w:r w:rsidR="00F56A3C">
        <w:rPr>
          <w:rFonts w:ascii="Times New Roman" w:hAnsi="Times New Roman" w:cs="Times New Roman"/>
          <w:sz w:val="24"/>
          <w:szCs w:val="24"/>
        </w:rPr>
        <w:t xml:space="preserve">contextual factors </w:t>
      </w:r>
      <w:r w:rsidR="002F4DA2" w:rsidRPr="00DA55C2">
        <w:rPr>
          <w:rFonts w:ascii="Times New Roman" w:hAnsi="Times New Roman" w:cs="Times New Roman"/>
          <w:sz w:val="24"/>
          <w:szCs w:val="24"/>
        </w:rPr>
        <w:t>can negatively contribute to an individual’s ability to thrive academically, socially, emotionally, and</w:t>
      </w:r>
      <w:r w:rsidR="00FB536A">
        <w:rPr>
          <w:rFonts w:ascii="Times New Roman" w:hAnsi="Times New Roman" w:cs="Times New Roman"/>
          <w:sz w:val="24"/>
          <w:szCs w:val="24"/>
        </w:rPr>
        <w:t>/or</w:t>
      </w:r>
      <w:r w:rsidR="002F4DA2" w:rsidRPr="00DA55C2">
        <w:rPr>
          <w:rFonts w:ascii="Times New Roman" w:hAnsi="Times New Roman" w:cs="Times New Roman"/>
          <w:sz w:val="24"/>
          <w:szCs w:val="24"/>
        </w:rPr>
        <w:t xml:space="preserve"> physically </w:t>
      </w:r>
      <w:r w:rsidR="002F4DA2" w:rsidRPr="00DA55C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sidRPr="00DA55C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sidRPr="00DA55C2">
        <w:rPr>
          <w:rFonts w:ascii="Times New Roman" w:hAnsi="Times New Roman" w:cs="Times New Roman"/>
          <w:sz w:val="24"/>
          <w:szCs w:val="24"/>
        </w:rPr>
        <w:fldChar w:fldCharType="end"/>
      </w:r>
      <w:r w:rsidR="002F4DA2" w:rsidRPr="00DA55C2">
        <w:rPr>
          <w:rFonts w:ascii="Times New Roman" w:hAnsi="Times New Roman" w:cs="Times New Roman"/>
          <w:sz w:val="24"/>
          <w:szCs w:val="24"/>
        </w:rPr>
        <w:t xml:space="preserve">. </w:t>
      </w:r>
      <w:r w:rsidR="00F56A3C">
        <w:rPr>
          <w:rFonts w:ascii="Times New Roman" w:hAnsi="Times New Roman" w:cs="Times New Roman"/>
          <w:sz w:val="24"/>
          <w:szCs w:val="24"/>
        </w:rPr>
        <w:t xml:space="preserve"> At-risk </w:t>
      </w:r>
      <w:r w:rsidR="004F2134">
        <w:rPr>
          <w:rFonts w:ascii="Times New Roman" w:hAnsi="Times New Roman" w:cs="Times New Roman"/>
          <w:sz w:val="24"/>
          <w:szCs w:val="24"/>
        </w:rPr>
        <w:t>adolescents</w:t>
      </w:r>
      <w:r w:rsidR="00F56A3C">
        <w:rPr>
          <w:rFonts w:ascii="Times New Roman" w:hAnsi="Times New Roman" w:cs="Times New Roman"/>
          <w:sz w:val="24"/>
          <w:szCs w:val="24"/>
        </w:rPr>
        <w:t xml:space="preserve"> </w:t>
      </w:r>
      <w:r w:rsidR="008F09DB">
        <w:rPr>
          <w:rFonts w:ascii="Times New Roman" w:hAnsi="Times New Roman" w:cs="Times New Roman"/>
          <w:sz w:val="24"/>
          <w:szCs w:val="24"/>
        </w:rPr>
        <w:t>are more likely to</w:t>
      </w:r>
      <w:r w:rsidR="00F56A3C">
        <w:rPr>
          <w:rFonts w:ascii="Times New Roman" w:hAnsi="Times New Roman" w:cs="Times New Roman"/>
          <w:sz w:val="24"/>
          <w:szCs w:val="24"/>
        </w:rPr>
        <w:t xml:space="preserve"> </w:t>
      </w:r>
      <w:r w:rsidR="00F35DDD">
        <w:rPr>
          <w:rFonts w:ascii="Times New Roman" w:hAnsi="Times New Roman" w:cs="Times New Roman"/>
          <w:sz w:val="24"/>
          <w:szCs w:val="24"/>
        </w:rPr>
        <w:t>escalate problem</w:t>
      </w:r>
      <w:r w:rsidR="002F4DA2" w:rsidRPr="00DA55C2">
        <w:rPr>
          <w:rFonts w:ascii="Times New Roman" w:hAnsi="Times New Roman" w:cs="Times New Roman"/>
          <w:sz w:val="24"/>
          <w:szCs w:val="24"/>
        </w:rPr>
        <w:t xml:space="preserve"> behavior</w:t>
      </w:r>
      <w:r w:rsidR="00F35DDD">
        <w:rPr>
          <w:rFonts w:ascii="Times New Roman" w:hAnsi="Times New Roman" w:cs="Times New Roman"/>
          <w:sz w:val="24"/>
          <w:szCs w:val="24"/>
        </w:rPr>
        <w:t>s</w:t>
      </w:r>
      <w:r w:rsidR="007512C8">
        <w:rPr>
          <w:rFonts w:ascii="Times New Roman" w:hAnsi="Times New Roman" w:cs="Times New Roman"/>
          <w:sz w:val="24"/>
          <w:szCs w:val="24"/>
        </w:rPr>
        <w:t>, such as drug abuse</w:t>
      </w:r>
      <w:r w:rsidR="00F56A3C">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sidR="00054A51">
        <w:rPr>
          <w:rFonts w:ascii="Times New Roman" w:hAnsi="Times New Roman" w:cs="Times New Roman"/>
          <w:sz w:val="24"/>
          <w:szCs w:val="24"/>
        </w:rPr>
        <w:t>,</w:t>
      </w:r>
      <w:r w:rsidR="00445986">
        <w:rPr>
          <w:rFonts w:ascii="Times New Roman" w:hAnsi="Times New Roman" w:cs="Times New Roman"/>
          <w:sz w:val="24"/>
          <w:szCs w:val="24"/>
        </w:rPr>
        <w:t xml:space="preserve"> poor academic performance</w:t>
      </w:r>
      <w:r w:rsidR="00054A51">
        <w:rPr>
          <w:rFonts w:ascii="Times New Roman" w:hAnsi="Times New Roman" w:cs="Times New Roman"/>
          <w:sz w:val="24"/>
          <w:szCs w:val="24"/>
        </w:rPr>
        <w:t xml:space="preserve">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{"citationItems":[{"id":"ITEM-1","itemData":{"author":[{"dropping-particle":"","family":"Malecki","given":"CK","non-dropping-particle":"","parse-names":false,"suffix":""},{"dropping-particle":"","family":"Quarterly","given":"MK Demaray - School Psychology","non-dropping-particle":"","parse-names":false,"suffix":""},{"dropping-particle":"","family":"2006","given":"undefined","non-dropping-particle":"","parse-names":false,"suffix":""}],"container-title":"psycnet.apa.org","id":"ITEM-1","issued":{"date-parts":[["0"]]},"title":"Social support as a buffer in the relationship between socioeconomic status and academic performance.","type":"article-journal"},"uris":["http://www.mendeley.com/documents/?uuid=f4a74527-c7dc-32e3-afa0-8f4cc3c44f58"]}],"mendeley":{"formattedCitation":"(Malecki, Quarterly, &amp; 2006, n.d.)","manualFormatting":"(Malecki &amp; Demeray, 2006)","plainTextFormattedCitation":"(Malecki, Quarterly, &amp; 2006, n.d.)","previouslyFormattedCitation":"(Malecki, Quarterly, &amp; 2006, n.d.)"},"properties":{"noteIndex":0},"schema":"https://github.com/citation-style-language/schema/raw/master/csl-citation.json"}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(Malecki</w:t>
      </w:r>
      <w:r w:rsidR="00054A51">
        <w:rPr>
          <w:rFonts w:ascii="Times New Roman" w:hAnsi="Times New Roman" w:cs="Times New Roman"/>
          <w:noProof/>
          <w:sz w:val="24"/>
          <w:szCs w:val="24"/>
        </w:rPr>
        <w:t xml:space="preserve"> &amp; Demeray, </w:t>
      </w:r>
      <w:r w:rsidR="00054A51" w:rsidRPr="00054A51">
        <w:rPr>
          <w:rFonts w:ascii="Times New Roman" w:hAnsi="Times New Roman" w:cs="Times New Roman"/>
          <w:noProof/>
          <w:sz w:val="24"/>
          <w:szCs w:val="24"/>
        </w:rPr>
        <w:t>2006)</w:t>
      </w:r>
      <w:r w:rsidR="00054A51">
        <w:rPr>
          <w:rFonts w:ascii="Times New Roman" w:hAnsi="Times New Roman" w:cs="Times New Roman"/>
          <w:sz w:val="24"/>
          <w:szCs w:val="24"/>
        </w:rPr>
        <w:fldChar w:fldCharType="end"/>
      </w:r>
      <w:r w:rsidR="00054A51">
        <w:rPr>
          <w:rFonts w:ascii="Times New Roman" w:hAnsi="Times New Roman" w:cs="Times New Roman"/>
          <w:sz w:val="24"/>
          <w:szCs w:val="24"/>
        </w:rPr>
        <w:t xml:space="preserve"> and school misconduct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{"citationItems":[{"id":"ITEM-1","itemData":{"DOI":"10.1023/A:1025938402377","ISSN":"00472891","abstract":"This study examines the association between engagement in daily challenges and school misconduct in a sample of adolescents. Engagement is assessed by the amount of time spent in challenging activities and in terms of subjective ratings of success in daily challenges. Analyses employ data from a study in which adolescents provided self-reports of their immediate experience over the course of 1 week in response to signals generated at random times by alarm wristwatches. Analyses also test whether the number of opportunities for engagement in school activities is associated with misconduct. Because adolescents who face substantial adversity at home or at school are at particular risk for increased misconduct, associations are tested separately for high- and low-adversity adolescents. Results indicate that both time in daily challenge and perceived success in daily challenge are independently associated with reduced misconduct, and that these associations are slightly more pronounced for high (as compared to low) adversity adolescents. Extracurricular opportunities were shown to be associated with reductions in misconduct for high- but not low-adversity adolescents. Among high adversity adolescents, opportunity for engagement and perceived success in daily challenge were not only associated with reduced misconduct in cross-sectional analyses but also were predictive of reductions in misconduct over time.","author":[{"dropping-particle":"","family":"Schmidt","given":"Jennifer A.","non-dropping-particle":"","parse-names":false,"suffix":""}],"container-title":"Journal of Youth and Adolescence","id":"ITEM-1","issue":"6","issued":{"date-parts":[["2003","12"]]},"page":"439-452","title":"Correlates of Reduced Misconduct among Adolescents Facing Adversity","type":"article-journal","volume":"32"},"uris":["http://www.mendeley.com/documents/?uuid=a0fd7db4-570c-37f6-a3a4-5ca47d7788c7"]}],"mendeley":{"formattedCitation":"(Schmidt, 2003)","plainTextFormattedCitation":"(Schmidt, 2003)","previouslyFormattedCitation":"(Schmidt, 2003)"},"properties":{"noteIndex":0},"schema":"https://github.com/citation-style-language/schema/raw/master/csl-citation.json"}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(Schmidt, 2003)</w:t>
      </w:r>
      <w:r w:rsidR="00054A51">
        <w:rPr>
          <w:rFonts w:ascii="Times New Roman" w:hAnsi="Times New Roman" w:cs="Times New Roman"/>
          <w:sz w:val="24"/>
          <w:szCs w:val="24"/>
        </w:rPr>
        <w:fldChar w:fldCharType="end"/>
      </w:r>
      <w:r w:rsidR="002F4DA2" w:rsidRPr="00DA55C2">
        <w:rPr>
          <w:rFonts w:ascii="Times New Roman" w:hAnsi="Times New Roman" w:cs="Times New Roman"/>
          <w:sz w:val="24"/>
          <w:szCs w:val="24"/>
        </w:rPr>
        <w:t>. Given these considerations, preventive efforts are needed to minimize behavioral difficulties amongst at</w:t>
      </w:r>
      <w:r w:rsidR="00641BC4">
        <w:rPr>
          <w:rFonts w:ascii="Times New Roman" w:hAnsi="Times New Roman" w:cs="Times New Roman"/>
          <w:sz w:val="24"/>
          <w:szCs w:val="24"/>
        </w:rPr>
        <w:t>-</w:t>
      </w:r>
      <w:r w:rsidR="002F4DA2" w:rsidRPr="00DA55C2">
        <w:rPr>
          <w:rFonts w:ascii="Times New Roman" w:hAnsi="Times New Roman" w:cs="Times New Roman"/>
          <w:sz w:val="24"/>
          <w:szCs w:val="24"/>
        </w:rPr>
        <w:t xml:space="preserve">risk </w:t>
      </w:r>
      <w:r w:rsidR="00641BC4">
        <w:rPr>
          <w:rFonts w:ascii="Times New Roman" w:hAnsi="Times New Roman" w:cs="Times New Roman"/>
          <w:sz w:val="24"/>
          <w:szCs w:val="24"/>
        </w:rPr>
        <w:lastRenderedPageBreak/>
        <w:t>adolescents</w:t>
      </w:r>
      <w:r w:rsidR="002F4DA2" w:rsidRPr="00DA55C2">
        <w:rPr>
          <w:rFonts w:ascii="Times New Roman" w:hAnsi="Times New Roman" w:cs="Times New Roman"/>
          <w:sz w:val="24"/>
          <w:szCs w:val="24"/>
        </w:rPr>
        <w:t>.</w:t>
      </w:r>
      <w:r w:rsidR="00D17670">
        <w:rPr>
          <w:rFonts w:ascii="Times New Roman" w:hAnsi="Times New Roman" w:cs="Times New Roman"/>
          <w:sz w:val="24"/>
          <w:szCs w:val="24"/>
        </w:rPr>
        <w:t xml:space="preserve">  This is particularly salient for the design of </w:t>
      </w:r>
      <w:r w:rsidR="00E00B27">
        <w:rPr>
          <w:rFonts w:ascii="Times New Roman" w:hAnsi="Times New Roman" w:cs="Times New Roman"/>
          <w:sz w:val="24"/>
          <w:szCs w:val="24"/>
        </w:rPr>
        <w:t xml:space="preserve">targeted </w:t>
      </w:r>
      <w:r w:rsidR="00D17670">
        <w:rPr>
          <w:rFonts w:ascii="Times New Roman" w:hAnsi="Times New Roman" w:cs="Times New Roman"/>
          <w:sz w:val="24"/>
          <w:szCs w:val="24"/>
        </w:rPr>
        <w:t>interventions, as many existing interventions</w:t>
      </w:r>
      <w:r w:rsidR="00E00B27">
        <w:rPr>
          <w:rFonts w:ascii="Times New Roman" w:hAnsi="Times New Roman" w:cs="Times New Roman"/>
          <w:sz w:val="24"/>
          <w:szCs w:val="24"/>
        </w:rPr>
        <w:t xml:space="preserve"> of this sort</w:t>
      </w:r>
      <w:r w:rsidR="00D17670">
        <w:rPr>
          <w:rFonts w:ascii="Times New Roman" w:hAnsi="Times New Roman" w:cs="Times New Roman"/>
          <w:sz w:val="24"/>
          <w:szCs w:val="24"/>
        </w:rPr>
        <w:t xml:space="preserve"> are specifically designed for at-risk adolescents </w:t>
      </w:r>
      <w:r w:rsidR="002C021F">
        <w:rPr>
          <w:rFonts w:ascii="Times New Roman" w:hAnsi="Times New Roman" w:cs="Times New Roman"/>
          <w:sz w:val="24"/>
          <w:szCs w:val="24"/>
        </w:rPr>
        <w:fldChar w:fldCharType="begin" w:fldLock="1"/>
      </w:r>
      <w:r w:rsidR="00E658A8">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2C021F">
        <w:rPr>
          <w:rFonts w:ascii="Times New Roman" w:hAnsi="Times New Roman" w:cs="Times New Roman"/>
          <w:sz w:val="24"/>
          <w:szCs w:val="24"/>
        </w:rPr>
        <w:fldChar w:fldCharType="separate"/>
      </w:r>
      <w:r w:rsidR="002C021F" w:rsidRPr="002C021F">
        <w:rPr>
          <w:rFonts w:ascii="Times New Roman" w:hAnsi="Times New Roman" w:cs="Times New Roman"/>
          <w:noProof/>
          <w:sz w:val="24"/>
          <w:szCs w:val="24"/>
        </w:rPr>
        <w:t>(Raposa et al., 2019)</w:t>
      </w:r>
      <w:r w:rsidR="002C021F">
        <w:rPr>
          <w:rFonts w:ascii="Times New Roman" w:hAnsi="Times New Roman" w:cs="Times New Roman"/>
          <w:sz w:val="24"/>
          <w:szCs w:val="24"/>
        </w:rPr>
        <w:fldChar w:fldCharType="end"/>
      </w:r>
      <w:r w:rsidR="00912766">
        <w:rPr>
          <w:rFonts w:ascii="Times New Roman" w:hAnsi="Times New Roman" w:cs="Times New Roman"/>
          <w:sz w:val="24"/>
          <w:szCs w:val="24"/>
        </w:rPr>
        <w:t>.  T</w:t>
      </w:r>
      <w:r w:rsidR="00F57C81">
        <w:rPr>
          <w:rFonts w:ascii="Times New Roman" w:hAnsi="Times New Roman" w:cs="Times New Roman"/>
          <w:sz w:val="24"/>
          <w:szCs w:val="24"/>
        </w:rPr>
        <w:t>hese complexities will be discussed in terms of the current thesis in subsequent sections</w:t>
      </w:r>
      <w:r w:rsidR="00D17670">
        <w:rPr>
          <w:rFonts w:ascii="Times New Roman" w:hAnsi="Times New Roman" w:cs="Times New Roman"/>
          <w:sz w:val="24"/>
          <w:szCs w:val="24"/>
        </w:rPr>
        <w:t>.</w:t>
      </w:r>
    </w:p>
    <w:p w14:paraId="507A18F3" w14:textId="77777777" w:rsidR="006C2B93" w:rsidRPr="00F56A3C" w:rsidRDefault="006C2B93" w:rsidP="00F56A3C">
      <w:pPr>
        <w:spacing w:after="0" w:line="480" w:lineRule="auto"/>
        <w:ind w:firstLine="720"/>
        <w:contextualSpacing/>
        <w:rPr>
          <w:rFonts w:ascii="Times New Roman" w:hAnsi="Times New Roman" w:cs="Times New Roman"/>
          <w:sz w:val="24"/>
          <w:szCs w:val="24"/>
        </w:rPr>
      </w:pPr>
    </w:p>
    <w:p w14:paraId="4DF85BC1" w14:textId="1A7170DB" w:rsidR="00AD5E31" w:rsidRPr="00AD5E31" w:rsidRDefault="00AD5E31" w:rsidP="001D4D22">
      <w:pPr>
        <w:pStyle w:val="Heading2"/>
        <w:spacing w:before="0" w:line="480" w:lineRule="auto"/>
        <w:contextualSpacing/>
        <w:rPr>
          <w:rFonts w:ascii="Times New Roman" w:hAnsi="Times New Roman" w:cs="Times New Roman"/>
          <w:b/>
          <w:bCs/>
          <w:color w:val="222222"/>
          <w:sz w:val="24"/>
          <w:szCs w:val="24"/>
          <w:shd w:val="clear" w:color="auto" w:fill="FFFFFF"/>
        </w:rPr>
      </w:pPr>
      <w:bookmarkStart w:id="6" w:name="_Toc43112949"/>
      <w:r>
        <w:rPr>
          <w:rFonts w:ascii="Times New Roman" w:hAnsi="Times New Roman" w:cs="Times New Roman"/>
          <w:b/>
          <w:bCs/>
          <w:color w:val="222222"/>
          <w:sz w:val="24"/>
          <w:szCs w:val="24"/>
          <w:shd w:val="clear" w:color="auto" w:fill="FFFFFF"/>
        </w:rPr>
        <w:t>Mentorship Interventions</w:t>
      </w:r>
      <w:bookmarkEnd w:id="6"/>
    </w:p>
    <w:p w14:paraId="6BAB71D1" w14:textId="070F6C83" w:rsidR="00A72DCF" w:rsidRDefault="004A1E73" w:rsidP="00A72DCF">
      <w:pPr>
        <w:spacing w:after="0" w:line="480" w:lineRule="auto"/>
        <w:contextualSpacing/>
        <w:rPr>
          <w:rFonts w:ascii="Times New Roman" w:hAnsi="Times New Roman" w:cs="Times New Roman"/>
          <w:sz w:val="24"/>
          <w:szCs w:val="24"/>
        </w:rPr>
      </w:pPr>
      <w:r w:rsidRPr="004A1E73">
        <w:rPr>
          <w:rFonts w:ascii="Times New Roman" w:hAnsi="Times New Roman" w:cs="Times New Roman"/>
          <w:sz w:val="24"/>
          <w:szCs w:val="24"/>
        </w:rPr>
        <w:t xml:space="preserve"> </w:t>
      </w:r>
      <w:r w:rsidR="00AD5E31">
        <w:rPr>
          <w:rFonts w:ascii="Times New Roman" w:hAnsi="Times New Roman" w:cs="Times New Roman"/>
          <w:sz w:val="24"/>
          <w:szCs w:val="24"/>
        </w:rPr>
        <w:tab/>
      </w:r>
      <w:r w:rsidR="00B3603E">
        <w:rPr>
          <w:rFonts w:ascii="Times New Roman" w:hAnsi="Times New Roman" w:cs="Times New Roman"/>
          <w:sz w:val="24"/>
          <w:szCs w:val="24"/>
        </w:rPr>
        <w:t xml:space="preserve">One </w:t>
      </w:r>
      <w:r w:rsidR="009E6505">
        <w:rPr>
          <w:rFonts w:ascii="Times New Roman" w:hAnsi="Times New Roman" w:cs="Times New Roman"/>
          <w:sz w:val="24"/>
          <w:szCs w:val="24"/>
        </w:rPr>
        <w:t>promising</w:t>
      </w:r>
      <w:r w:rsidR="00B3603E">
        <w:rPr>
          <w:rFonts w:ascii="Times New Roman" w:hAnsi="Times New Roman" w:cs="Times New Roman"/>
          <w:sz w:val="24"/>
          <w:szCs w:val="24"/>
        </w:rPr>
        <w:t xml:space="preserve"> intervention to promote </w:t>
      </w:r>
      <w:r w:rsidR="009E6505">
        <w:rPr>
          <w:rFonts w:ascii="Times New Roman" w:hAnsi="Times New Roman" w:cs="Times New Roman"/>
          <w:sz w:val="24"/>
          <w:szCs w:val="24"/>
        </w:rPr>
        <w:t xml:space="preserve">positive </w:t>
      </w:r>
      <w:r w:rsidR="00B3603E">
        <w:rPr>
          <w:rFonts w:ascii="Times New Roman" w:hAnsi="Times New Roman" w:cs="Times New Roman"/>
          <w:sz w:val="24"/>
          <w:szCs w:val="24"/>
        </w:rPr>
        <w:t xml:space="preserve">adolescent outcomes </w:t>
      </w:r>
      <w:r w:rsidR="00D17670">
        <w:rPr>
          <w:rFonts w:ascii="Times New Roman" w:hAnsi="Times New Roman" w:cs="Times New Roman"/>
          <w:sz w:val="24"/>
          <w:szCs w:val="24"/>
        </w:rPr>
        <w:t xml:space="preserve">among at-risk youths </w:t>
      </w:r>
      <w:r w:rsidR="00B3603E">
        <w:rPr>
          <w:rFonts w:ascii="Times New Roman" w:hAnsi="Times New Roman" w:cs="Times New Roman"/>
          <w:sz w:val="24"/>
          <w:szCs w:val="24"/>
        </w:rPr>
        <w:t xml:space="preserve">is mentorship. </w:t>
      </w:r>
      <w:r w:rsidRPr="004A1E73">
        <w:rPr>
          <w:rFonts w:ascii="Times New Roman" w:hAnsi="Times New Roman" w:cs="Times New Roman"/>
          <w:sz w:val="24"/>
          <w:szCs w:val="24"/>
        </w:rPr>
        <w:t xml:space="preserve">Mentorship programs provide adolescents with a role model from the community </w:t>
      </w:r>
      <w:r w:rsidR="003E05AB">
        <w:rPr>
          <w:rFonts w:ascii="Times New Roman" w:hAnsi="Times New Roman" w:cs="Times New Roman"/>
          <w:sz w:val="24"/>
          <w:szCs w:val="24"/>
        </w:rPr>
        <w:t xml:space="preserve">in </w:t>
      </w:r>
      <w:r w:rsidR="00F56A3C">
        <w:rPr>
          <w:rFonts w:ascii="Times New Roman" w:hAnsi="Times New Roman" w:cs="Times New Roman"/>
          <w:sz w:val="24"/>
          <w:szCs w:val="24"/>
        </w:rPr>
        <w:t xml:space="preserve">which </w:t>
      </w:r>
      <w:r w:rsidRPr="004A1E73">
        <w:rPr>
          <w:rFonts w:ascii="Times New Roman" w:hAnsi="Times New Roman" w:cs="Times New Roman"/>
          <w:sz w:val="24"/>
          <w:szCs w:val="24"/>
        </w:rPr>
        <w:t xml:space="preserve">they both reside. Mentors are encouraged to enhance </w:t>
      </w:r>
      <w:r w:rsidR="003E05AB">
        <w:rPr>
          <w:rFonts w:ascii="Times New Roman" w:hAnsi="Times New Roman" w:cs="Times New Roman"/>
          <w:sz w:val="24"/>
          <w:szCs w:val="24"/>
        </w:rPr>
        <w:t xml:space="preserve">their mentee’s </w:t>
      </w:r>
      <w:r w:rsidRPr="004A1E73">
        <w:rPr>
          <w:rFonts w:ascii="Times New Roman" w:hAnsi="Times New Roman" w:cs="Times New Roman"/>
          <w:sz w:val="24"/>
          <w:szCs w:val="24"/>
        </w:rPr>
        <w:t xml:space="preserve">coping strategies, </w:t>
      </w:r>
      <w:r w:rsidR="003E05AB">
        <w:rPr>
          <w:rFonts w:ascii="Times New Roman" w:hAnsi="Times New Roman" w:cs="Times New Roman"/>
          <w:sz w:val="24"/>
          <w:szCs w:val="24"/>
        </w:rPr>
        <w:t xml:space="preserve">help their mentee </w:t>
      </w:r>
      <w:r w:rsidRPr="004A1E73">
        <w:rPr>
          <w:rFonts w:ascii="Times New Roman" w:hAnsi="Times New Roman" w:cs="Times New Roman"/>
          <w:sz w:val="24"/>
          <w:szCs w:val="24"/>
        </w:rPr>
        <w:t xml:space="preserve">reduce </w:t>
      </w:r>
      <w:r w:rsidR="0027493C" w:rsidRPr="004A1E73">
        <w:rPr>
          <w:rFonts w:ascii="Times New Roman" w:hAnsi="Times New Roman" w:cs="Times New Roman"/>
          <w:sz w:val="24"/>
          <w:szCs w:val="24"/>
        </w:rPr>
        <w:t>stressors,</w:t>
      </w:r>
      <w:r w:rsidRPr="004A1E73">
        <w:rPr>
          <w:rFonts w:ascii="Times New Roman" w:hAnsi="Times New Roman" w:cs="Times New Roman"/>
          <w:sz w:val="24"/>
          <w:szCs w:val="24"/>
        </w:rPr>
        <w:t xml:space="preserve"> and create an attachment to the youth mentee (</w:t>
      </w:r>
      <w:proofErr w:type="spellStart"/>
      <w:r w:rsidRPr="004A1E73">
        <w:rPr>
          <w:rFonts w:ascii="Times New Roman" w:hAnsi="Times New Roman" w:cs="Times New Roman"/>
          <w:sz w:val="24"/>
          <w:szCs w:val="24"/>
        </w:rPr>
        <w:t>DeWit</w:t>
      </w:r>
      <w:proofErr w:type="spellEnd"/>
      <w:r w:rsidRPr="004A1E73">
        <w:rPr>
          <w:rFonts w:ascii="Times New Roman" w:hAnsi="Times New Roman" w:cs="Times New Roman"/>
          <w:sz w:val="24"/>
          <w:szCs w:val="24"/>
        </w:rPr>
        <w:t xml:space="preserve"> et al, 2016). Meta-analytic reviews </w:t>
      </w:r>
      <w:r w:rsidR="001D24F2">
        <w:rPr>
          <w:rFonts w:ascii="Times New Roman" w:hAnsi="Times New Roman" w:cs="Times New Roman"/>
          <w:sz w:val="24"/>
          <w:szCs w:val="24"/>
        </w:rPr>
        <w:t>show</w:t>
      </w:r>
      <w:r w:rsidRPr="004A1E73">
        <w:rPr>
          <w:rFonts w:ascii="Times New Roman" w:hAnsi="Times New Roman" w:cs="Times New Roman"/>
          <w:sz w:val="24"/>
          <w:szCs w:val="24"/>
        </w:rPr>
        <w:t xml:space="preserve"> that adolescents in mentorship programs </w:t>
      </w:r>
      <w:r w:rsidR="001D24F2">
        <w:rPr>
          <w:rFonts w:ascii="Times New Roman" w:hAnsi="Times New Roman" w:cs="Times New Roman"/>
          <w:sz w:val="24"/>
          <w:szCs w:val="24"/>
        </w:rPr>
        <w:t>improve</w:t>
      </w:r>
      <w:r w:rsidRPr="004A1E73">
        <w:rPr>
          <w:rFonts w:ascii="Times New Roman" w:hAnsi="Times New Roman" w:cs="Times New Roman"/>
          <w:sz w:val="24"/>
          <w:szCs w:val="24"/>
        </w:rPr>
        <w:t xml:space="preserve"> in behavioral and psychosocial outcomes as compared to the</w:t>
      </w:r>
      <w:r w:rsidR="009E6505">
        <w:rPr>
          <w:rFonts w:ascii="Times New Roman" w:hAnsi="Times New Roman" w:cs="Times New Roman"/>
          <w:sz w:val="24"/>
          <w:szCs w:val="24"/>
        </w:rPr>
        <w:t>ir</w:t>
      </w:r>
      <w:r w:rsidRPr="004A1E73">
        <w:rPr>
          <w:rFonts w:ascii="Times New Roman" w:hAnsi="Times New Roman" w:cs="Times New Roman"/>
          <w:sz w:val="24"/>
          <w:szCs w:val="24"/>
        </w:rPr>
        <w:t xml:space="preserve"> non-mentored counterparts </w:t>
      </w:r>
      <w:r w:rsidRPr="004A1E73">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Evidence","type":"article-journal"},"uris":["http://www.mendeley.com/documents/?uuid=c8106f7e-160d-4b26-ae50-4fcec62220f1"]},{"id":"ITEM-2","itemData":{"DOI":"10.1007/s11292-013-9181-4","ISBN":"1573-3750","ISSN":"15728315","PMID":"25386111","abstract":"Objectives To conduct a meta-analytic review of selective and indicated mentoring interventions for effects for youth at risk on delinquency and key associated outcomes (aggression, drug use, academic functioning). We also undertook the first systematic evaluation of intervention implementation features and organization and tested for effects of theorized key processes of mentor program effects. Methods Campbell Collaboration review inclusion criteria and procedures were used to search and evaluate the literature. Criteria included a sample defined as at risk for delinquency due to individual behavior such as aggression or conduct problems or environmental characteristics such as residence in a high-crime community. Studies were required to be random assignment or strong quasi-experimental design. Of 163 identified studies published from 1970–2011, 46 met criteria for inclusion. Results Mean effects sizes were significant and positive for each outcome cate- gory (ranging from d=0.11 for academic achievement to d=0.29 for aggression). Heterogeneity in effect sizes was noted for all four outcomes. Stronger effects resulted whenmentormotivationwas professional development but not by other implementation features. Significant improvements in effects were found when advocacy and emotional support mentoring processes were emphasized. Conclusions This popular approach has significant impact on delinquency and asso- ciated outcomes for youth at risk for delinquency. While evidencing some features may relate to effects, the body of literature is remarkably lacking in details about specific program features and procedures. This persistent state of limited reporting seriously impedes understanding about how mentoring is beneficial and ability to maximize its utility.","author":[{"dropping-particle":"","family":"Tolan","given":"Patrick H.","non-dropping-particle":"","parse-names":false,"suffix":""},{"dropping-particle":"","family":"Henry","given":"David B.","non-dropping-particle":"","parse-names":false,"suffix":""},{"dropping-particle":"","family":"Schoeny","given":"Michael S.","non-dropping-particle":"","parse-names":false,"suffix":""},{"dropping-particle":"","family":"Lovegrove","given":"Peter","non-dropping-particle":"","parse-names":false,"suffix":""},{"dropping-particle":"","family":"Nichols","given":"Emily","non-dropping-particle":"","parse-names":false,"suffix":""}],"container-title":"Journal of Experimental Criminology","id":"ITEM-2","issued":{"date-parts":[["2014"]]},"title":"Mentoring programs to affect delinquency and associated outcomes of youth at risk: A comprehensive meta-analytic review","type":"article-journal"},"uris":["http://www.mendeley.com/documents/?uuid=826c7b51-7298-3d06-ba30-aa73cf7c4308"]}],"mendeley":{"formattedCitation":"(DuBois et al., 2011; Tolan, Henry, Schoeny, Lovegrove, &amp; Nichols, 2014)","plainTextFormattedCitation":"(DuBois et al., 2011; Tolan, Henry, Schoeny, Lovegrove, &amp; Nichols, 2014)","previouslyFormattedCitation":"(DuBois et al., 2011; Tolan, Henry, Schoeny, Lovegrove, &amp; Nichols, 2014)"},"properties":{"noteIndex":0},"schema":"https://github.com/citation-style-language/schema/raw/master/csl-citation.json"}</w:instrText>
      </w:r>
      <w:r w:rsidRPr="004A1E73">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et al., 2011; Tolan, Henry, Schoeny, Lovegrove, &amp; Nichols, 2014)</w:t>
      </w:r>
      <w:r w:rsidRPr="004A1E73">
        <w:rPr>
          <w:rFonts w:ascii="Times New Roman" w:hAnsi="Times New Roman" w:cs="Times New Roman"/>
          <w:sz w:val="24"/>
          <w:szCs w:val="24"/>
        </w:rPr>
        <w:fldChar w:fldCharType="end"/>
      </w:r>
      <w:r w:rsidR="00106842">
        <w:rPr>
          <w:rFonts w:ascii="Times New Roman" w:hAnsi="Times New Roman" w:cs="Times New Roman"/>
          <w:sz w:val="24"/>
          <w:szCs w:val="24"/>
        </w:rPr>
        <w:t>.</w:t>
      </w:r>
      <w:r w:rsidR="00A72DCF">
        <w:rPr>
          <w:rFonts w:ascii="Times New Roman" w:hAnsi="Times New Roman" w:cs="Times New Roman"/>
          <w:sz w:val="24"/>
          <w:szCs w:val="24"/>
        </w:rPr>
        <w:t xml:space="preserve"> </w:t>
      </w:r>
      <w:r w:rsidR="005724A0">
        <w:rPr>
          <w:rFonts w:ascii="Times New Roman" w:hAnsi="Times New Roman" w:cs="Times New Roman"/>
          <w:sz w:val="24"/>
          <w:szCs w:val="24"/>
        </w:rPr>
        <w:t xml:space="preserve">A more </w:t>
      </w:r>
      <w:r w:rsidR="00CB07E0">
        <w:rPr>
          <w:rFonts w:ascii="Times New Roman" w:hAnsi="Times New Roman" w:cs="Times New Roman"/>
          <w:sz w:val="24"/>
          <w:szCs w:val="24"/>
        </w:rPr>
        <w:t>recent meta-analysis found the average</w:t>
      </w:r>
      <w:r w:rsidR="007A4169">
        <w:rPr>
          <w:rFonts w:ascii="Times New Roman" w:hAnsi="Times New Roman" w:cs="Times New Roman"/>
          <w:sz w:val="24"/>
          <w:szCs w:val="24"/>
        </w:rPr>
        <w:t>d</w:t>
      </w:r>
      <w:r w:rsidR="00CB07E0">
        <w:rPr>
          <w:rFonts w:ascii="Times New Roman" w:hAnsi="Times New Roman" w:cs="Times New Roman"/>
          <w:sz w:val="24"/>
          <w:szCs w:val="24"/>
        </w:rPr>
        <w:t xml:space="preserve"> effect size of mentorship interventions across several outcomes (i.e. cognitive functioning, psychological, health) to be</w:t>
      </w:r>
      <w:r w:rsidR="005724A0">
        <w:rPr>
          <w:rFonts w:ascii="Times New Roman" w:hAnsi="Times New Roman" w:cs="Times New Roman"/>
          <w:sz w:val="24"/>
          <w:szCs w:val="24"/>
        </w:rPr>
        <w:t xml:space="preserve"> </w:t>
      </w:r>
      <w:r w:rsidR="005724A0" w:rsidRPr="005724A0">
        <w:rPr>
          <w:rFonts w:ascii="Times New Roman" w:hAnsi="Times New Roman" w:cs="Times New Roman"/>
          <w:sz w:val="24"/>
          <w:szCs w:val="24"/>
        </w:rPr>
        <w:t>ḡ</w:t>
      </w:r>
      <w:r w:rsidR="00CB07E0">
        <w:rPr>
          <w:rFonts w:ascii="Times New Roman" w:hAnsi="Times New Roman" w:cs="Times New Roman"/>
          <w:sz w:val="24"/>
          <w:szCs w:val="24"/>
        </w:rPr>
        <w:t xml:space="preserve"> </w:t>
      </w:r>
      <w:r w:rsidR="005724A0">
        <w:rPr>
          <w:rFonts w:ascii="Times New Roman" w:hAnsi="Times New Roman" w:cs="Times New Roman"/>
          <w:sz w:val="24"/>
          <w:szCs w:val="24"/>
        </w:rPr>
        <w:t xml:space="preserve">= </w:t>
      </w:r>
      <w:r w:rsidR="00CB07E0">
        <w:rPr>
          <w:rFonts w:ascii="Times New Roman" w:hAnsi="Times New Roman" w:cs="Times New Roman"/>
          <w:sz w:val="24"/>
          <w:szCs w:val="24"/>
        </w:rPr>
        <w:t xml:space="preserve">0.21 </w:t>
      </w:r>
      <w:r w:rsidR="00CB07E0">
        <w:rPr>
          <w:rFonts w:ascii="Times New Roman" w:hAnsi="Times New Roman" w:cs="Times New Roman"/>
          <w:sz w:val="24"/>
          <w:szCs w:val="24"/>
        </w:rPr>
        <w:fldChar w:fldCharType="begin" w:fldLock="1"/>
      </w:r>
      <w:r w:rsidR="002C021F">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CB07E0">
        <w:rPr>
          <w:rFonts w:ascii="Times New Roman" w:hAnsi="Times New Roman" w:cs="Times New Roman"/>
          <w:sz w:val="24"/>
          <w:szCs w:val="24"/>
        </w:rPr>
        <w:fldChar w:fldCharType="separate"/>
      </w:r>
      <w:r w:rsidR="00CB07E0" w:rsidRPr="00120D04">
        <w:rPr>
          <w:rFonts w:ascii="Times New Roman" w:hAnsi="Times New Roman" w:cs="Times New Roman"/>
          <w:noProof/>
          <w:sz w:val="24"/>
          <w:szCs w:val="24"/>
        </w:rPr>
        <w:t>(Raposa et al., 2019)</w:t>
      </w:r>
      <w:r w:rsidR="00CB07E0">
        <w:rPr>
          <w:rFonts w:ascii="Times New Roman" w:hAnsi="Times New Roman" w:cs="Times New Roman"/>
          <w:sz w:val="24"/>
          <w:szCs w:val="24"/>
        </w:rPr>
        <w:fldChar w:fldCharType="end"/>
      </w:r>
      <w:r w:rsidR="003E05AB">
        <w:rPr>
          <w:rFonts w:ascii="Times New Roman" w:hAnsi="Times New Roman" w:cs="Times New Roman"/>
          <w:sz w:val="24"/>
          <w:szCs w:val="24"/>
        </w:rPr>
        <w:t xml:space="preserve">, </w:t>
      </w:r>
      <w:r w:rsidR="00B53710">
        <w:rPr>
          <w:rFonts w:ascii="Times New Roman" w:hAnsi="Times New Roman" w:cs="Times New Roman"/>
          <w:sz w:val="24"/>
          <w:szCs w:val="24"/>
        </w:rPr>
        <w:t xml:space="preserve">which constitutes a small effect size in terms of Cohen’s </w:t>
      </w:r>
      <w:r w:rsidR="00B53710">
        <w:rPr>
          <w:rFonts w:ascii="Times New Roman" w:hAnsi="Times New Roman" w:cs="Times New Roman"/>
          <w:sz w:val="24"/>
          <w:szCs w:val="24"/>
        </w:rPr>
        <w:fldChar w:fldCharType="begin" w:fldLock="1"/>
      </w:r>
      <w:r w:rsidR="009A4C88">
        <w:rPr>
          <w:rFonts w:ascii="Times New Roman" w:hAnsi="Times New Roman" w:cs="Times New Roman"/>
          <w:sz w:val="24"/>
          <w:szCs w:val="24"/>
        </w:rPr>
        <w:instrText>ADDIN CSL_CITATION {"citationItems":[{"id":"ITEM-1","itemData":{"DOI":"10.1111/1467-8721.ep10768783","ISSN":"0963-7214","author":[{"dropping-particle":"","family":"Cohen","given":"Jacob","non-dropping-particle":"","parse-names":false,"suffix":""}],"container-title":"Current Directions in Psychological Science","id":"ITEM-1","issue":"3","issued":{"date-parts":[["1992","6","24"]]},"page":"98-101","publisher":"SAGE PublicationsSage CA: Los Angeles, CA","title":"Statistical Power Analysis","type":"article-journal","volume":"1"},"uris":["http://www.mendeley.com/documents/?uuid=278d9a24-71ed-301a-9091-242b7594aa44"]}],"mendeley":{"formattedCitation":"(J. Cohen, 1992)","manualFormatting":"(1988)","plainTextFormattedCitation":"(J. Cohen, 1992)","previouslyFormattedCitation":"(J. Cohen, 1992)"},"properties":{"noteIndex":0},"schema":"https://github.com/citation-style-language/schema/raw/master/csl-citation.json"}</w:instrText>
      </w:r>
      <w:r w:rsidR="00B53710">
        <w:rPr>
          <w:rFonts w:ascii="Times New Roman" w:hAnsi="Times New Roman" w:cs="Times New Roman"/>
          <w:sz w:val="24"/>
          <w:szCs w:val="24"/>
        </w:rPr>
        <w:fldChar w:fldCharType="separate"/>
      </w:r>
      <w:r w:rsidR="00B53710" w:rsidRPr="00D84E7A">
        <w:rPr>
          <w:rFonts w:ascii="Times New Roman" w:hAnsi="Times New Roman" w:cs="Times New Roman"/>
          <w:noProof/>
          <w:sz w:val="24"/>
          <w:szCs w:val="24"/>
        </w:rPr>
        <w:t>(19</w:t>
      </w:r>
      <w:r w:rsidR="009A4C88">
        <w:rPr>
          <w:rFonts w:ascii="Times New Roman" w:hAnsi="Times New Roman" w:cs="Times New Roman"/>
          <w:noProof/>
          <w:sz w:val="24"/>
          <w:szCs w:val="24"/>
        </w:rPr>
        <w:t>88</w:t>
      </w:r>
      <w:r w:rsidR="00B53710" w:rsidRPr="00D84E7A">
        <w:rPr>
          <w:rFonts w:ascii="Times New Roman" w:hAnsi="Times New Roman" w:cs="Times New Roman"/>
          <w:noProof/>
          <w:sz w:val="24"/>
          <w:szCs w:val="24"/>
        </w:rPr>
        <w:t>)</w:t>
      </w:r>
      <w:r w:rsidR="00B53710">
        <w:rPr>
          <w:rFonts w:ascii="Times New Roman" w:hAnsi="Times New Roman" w:cs="Times New Roman"/>
          <w:sz w:val="24"/>
          <w:szCs w:val="24"/>
        </w:rPr>
        <w:fldChar w:fldCharType="end"/>
      </w:r>
      <w:r w:rsidR="00B53710">
        <w:rPr>
          <w:rFonts w:ascii="Times New Roman" w:hAnsi="Times New Roman" w:cs="Times New Roman"/>
          <w:sz w:val="24"/>
          <w:szCs w:val="24"/>
        </w:rPr>
        <w:t xml:space="preserve"> behavioral sciences effect size guidelines and a medium/moderate effect size in terms of universal youth prevention programs </w:t>
      </w:r>
      <w:r w:rsidR="00B53710">
        <w:rPr>
          <w:rFonts w:ascii="Times New Roman" w:hAnsi="Times New Roman" w:cs="Times New Roman"/>
          <w:sz w:val="24"/>
          <w:szCs w:val="24"/>
        </w:rPr>
        <w:fldChar w:fldCharType="begin" w:fldLock="1"/>
      </w:r>
      <w:r w:rsidR="00B53710">
        <w:rPr>
          <w:rFonts w:ascii="Times New Roman" w:hAnsi="Times New Roman" w:cs="Times New Roman"/>
          <w:sz w:val="24"/>
          <w:szCs w:val="24"/>
        </w:rPr>
        <w:instrText>ADDIN CSL_CITATION {"citationItems":[{"id":"ITEM-1","itemData":{"DOI":"10.1007/s11121-018-0942-1","ISSN":"13894986","abstract":"This review of reviews presents an empirically based set of mean effect size distributions for judging the relative impact of the effects of universal mental health promotion and prevention programs for school-age youth (ages 5 through 18) across a range of program targets and types of outcomes. Mean effect size distributions were established by examining the findings from 74 meta-analyses of universal prevention and promotion programs that included more than 1100 controlled outcome studies involving over 490,000 school-age youth. The distributions of mean effect sizes from these meta-analyses indicated considerable variability across program targets and outcomes that differed substantially from Cohen’s (1988, Statistical power analysis for the behavioral sciences (2nd ed.)) widely used set of conventions for assessing if effects are small, medium, or large. These updated mean effect size distributions will provide researchers, practitioners, and funders with more appropriate evidence-based standards for judging the relative effects of universal prevention programs for youth. Limitations in current data and directions for future work are also discussed.","author":[{"dropping-particle":"","family":"Tanner-Smith","given":"Emily E.","non-dropping-particle":"","parse-names":false,"suffix":""},{"dropping-particle":"","family":"Durlak","given":"Joseph A.","non-dropping-particle":"","parse-names":false,"suffix":""},{"dropping-particle":"","family":"Marx","given":"Robert A.","non-dropping-particle":"","parse-names":false,"suffix":""}],"container-title":"Prevention Science","id":"ITEM-1","issue":"8","issued":{"date-parts":[["2018","11","1"]]},"page":"1091-1101","publisher":"Springer New York LLC","title":"Empirically Based Mean Effect Size Distributions for Universal Prevention Programs Targeting School-Aged Youth: A Review of Meta-Analyses","type":"article","volume":"19"},"uris":["http://www.mendeley.com/documents/?uuid=be19471e-2600-3be5-b047-ad0a853dd859"]}],"mendeley":{"formattedCitation":"(Tanner-Smith, Durlak, &amp; Marx, 2018)","plainTextFormattedCitation":"(Tanner-Smith, Durlak, &amp; Marx, 2018)","previouslyFormattedCitation":"(Tanner-Smith, Durlak, &amp; Marx, 2018)"},"properties":{"noteIndex":0},"schema":"https://github.com/citation-style-language/schema/raw/master/csl-citation.json"}</w:instrText>
      </w:r>
      <w:r w:rsidR="00B53710">
        <w:rPr>
          <w:rFonts w:ascii="Times New Roman" w:hAnsi="Times New Roman" w:cs="Times New Roman"/>
          <w:sz w:val="24"/>
          <w:szCs w:val="24"/>
        </w:rPr>
        <w:fldChar w:fldCharType="separate"/>
      </w:r>
      <w:r w:rsidR="00B53710" w:rsidRPr="00D84E7A">
        <w:rPr>
          <w:rFonts w:ascii="Times New Roman" w:hAnsi="Times New Roman" w:cs="Times New Roman"/>
          <w:noProof/>
          <w:sz w:val="24"/>
          <w:szCs w:val="24"/>
        </w:rPr>
        <w:t>(Tanner-Smith, Durlak, &amp; Marx, 2018)</w:t>
      </w:r>
      <w:r w:rsidR="00B53710">
        <w:rPr>
          <w:rFonts w:ascii="Times New Roman" w:hAnsi="Times New Roman" w:cs="Times New Roman"/>
          <w:sz w:val="24"/>
          <w:szCs w:val="24"/>
        </w:rPr>
        <w:fldChar w:fldCharType="end"/>
      </w:r>
      <w:r w:rsidR="00B53710">
        <w:rPr>
          <w:rFonts w:ascii="Times New Roman" w:hAnsi="Times New Roman" w:cs="Times New Roman"/>
          <w:sz w:val="24"/>
          <w:szCs w:val="24"/>
        </w:rPr>
        <w:t xml:space="preserve">. </w:t>
      </w:r>
      <w:r w:rsidR="00106842">
        <w:rPr>
          <w:rFonts w:ascii="Times New Roman" w:hAnsi="Times New Roman" w:cs="Times New Roman"/>
          <w:sz w:val="24"/>
          <w:szCs w:val="24"/>
        </w:rPr>
        <w:t xml:space="preserve">However, </w:t>
      </w:r>
      <w:r w:rsidR="001D24F2">
        <w:rPr>
          <w:rFonts w:ascii="Times New Roman" w:hAnsi="Times New Roman" w:cs="Times New Roman"/>
          <w:sz w:val="24"/>
          <w:szCs w:val="24"/>
        </w:rPr>
        <w:t>results are not always positive</w:t>
      </w:r>
      <w:r w:rsidR="00106842">
        <w:rPr>
          <w:rFonts w:ascii="Times New Roman" w:hAnsi="Times New Roman" w:cs="Times New Roman"/>
          <w:sz w:val="24"/>
          <w:szCs w:val="24"/>
        </w:rPr>
        <w:t xml:space="preserve">. For example, </w:t>
      </w:r>
      <w:r w:rsidR="001D24F2">
        <w:rPr>
          <w:rFonts w:ascii="Times New Roman" w:hAnsi="Times New Roman" w:cs="Times New Roman"/>
          <w:sz w:val="24"/>
          <w:szCs w:val="24"/>
        </w:rPr>
        <w:t xml:space="preserve">a meta-analytic review by </w:t>
      </w:r>
      <w:r w:rsidR="00106842">
        <w:rPr>
          <w:rFonts w:ascii="Times New Roman" w:hAnsi="Times New Roman" w:cs="Times New Roman"/>
          <w:sz w:val="24"/>
          <w:szCs w:val="24"/>
        </w:rPr>
        <w:t xml:space="preserve">Wood </w:t>
      </w:r>
      <w:r w:rsidR="009E6505">
        <w:rPr>
          <w:rFonts w:ascii="Times New Roman" w:hAnsi="Times New Roman" w:cs="Times New Roman"/>
          <w:sz w:val="24"/>
          <w:szCs w:val="24"/>
        </w:rPr>
        <w:t>and</w:t>
      </w:r>
      <w:r w:rsidR="00106842">
        <w:rPr>
          <w:rFonts w:ascii="Times New Roman" w:hAnsi="Times New Roman" w:cs="Times New Roman"/>
          <w:sz w:val="24"/>
          <w:szCs w:val="24"/>
        </w:rPr>
        <w:t xml:space="preserve"> Mayo-Wilson </w:t>
      </w:r>
      <w:r w:rsidR="00106842">
        <w:rPr>
          <w:rFonts w:ascii="Times New Roman" w:hAnsi="Times New Roman" w:cs="Times New Roman"/>
          <w:sz w:val="24"/>
          <w:szCs w:val="24"/>
        </w:rPr>
        <w:fldChar w:fldCharType="begin" w:fldLock="1"/>
      </w:r>
      <w:r w:rsidR="00FB1862">
        <w:rPr>
          <w:rFonts w:ascii="Times New Roman" w:hAnsi="Times New Roman" w:cs="Times New Roman"/>
          <w:sz w:val="24"/>
          <w:szCs w:val="24"/>
        </w:rPr>
        <w:instrText>ADDIN CSL_CITATION {"citationItems":[{"id":"ITEM-1","itemData":{"DOI":"10.1177/1049731511430836","ISSN":"1049-7315","abstract":"Objectives: To evaluate the impact of school-based mentoring for adolescents (11-18 years) on academic performance, attendance, attitudes, behavior, and self-esteem. Method: A systematic review and meta-analysis. The authors searched 12 databases from 1980 to 2011. Eight studies with 6,072 participants were included, 6 were included in meta-analysis. Studies were assessed using the Cochrane Collaboration Risk of Bias Tool. Results: Across outcomes, effect sizes were very small (random effects), and most were not significant. The magnitude of the largest effect (for self-esteem) was close to zero, g = 0.09, [0.03, 0.14]. Conclusions: The mentoring programs included in this review did not reliably improve any of the included outcomes. Well-designed programs implemented over a longer time might achieve positive results. © SAGE Publications 2012.","author":[{"dropping-particle":"","family":"Wood","given":"Sarah","non-dropping-particle":"","parse-names":false,"suffix":""},{"dropping-particle":"","family":"Mayo-Wilson","given":"Evan","non-dropping-particle":"","parse-names":false,"suffix":""}],"container-title":"Research on Social Work Practice","id":"ITEM-1","issue":"3","issued":{"date-parts":[["2012","5","3"]]},"page":"257-269","publisher":"SAGE PublicationsSage CA: Los Angeles, CA","title":"School-Based Mentoring for Adolescents","type":"article-journal","volume":"22"},"uris":["http://www.mendeley.com/documents/?uuid=4fc36aea-752f-3e61-9c56-bc7307d9cb10"]}],"mendeley":{"formattedCitation":"(Wood &amp; Mayo-Wilson, 2012)","manualFormatting":"(2012)","plainTextFormattedCitation":"(Wood &amp; Mayo-Wilson, 2012)","previouslyFormattedCitation":"(Wood &amp; Mayo-Wilson, 2012)"},"properties":{"noteIndex":0},"schema":"https://github.com/citation-style-language/schema/raw/master/csl-citation.json"}</w:instrText>
      </w:r>
      <w:r w:rsidR="00106842">
        <w:rPr>
          <w:rFonts w:ascii="Times New Roman" w:hAnsi="Times New Roman" w:cs="Times New Roman"/>
          <w:sz w:val="24"/>
          <w:szCs w:val="24"/>
        </w:rPr>
        <w:fldChar w:fldCharType="separate"/>
      </w:r>
      <w:r w:rsidR="00106842" w:rsidRPr="00106842">
        <w:rPr>
          <w:rFonts w:ascii="Times New Roman" w:hAnsi="Times New Roman" w:cs="Times New Roman"/>
          <w:noProof/>
          <w:sz w:val="24"/>
          <w:szCs w:val="24"/>
        </w:rPr>
        <w:t>(2012)</w:t>
      </w:r>
      <w:r w:rsidR="00106842">
        <w:rPr>
          <w:rFonts w:ascii="Times New Roman" w:hAnsi="Times New Roman" w:cs="Times New Roman"/>
          <w:sz w:val="24"/>
          <w:szCs w:val="24"/>
        </w:rPr>
        <w:fldChar w:fldCharType="end"/>
      </w:r>
      <w:r w:rsidR="00106842">
        <w:rPr>
          <w:rFonts w:ascii="Times New Roman" w:hAnsi="Times New Roman" w:cs="Times New Roman"/>
          <w:sz w:val="24"/>
          <w:szCs w:val="24"/>
        </w:rPr>
        <w:t xml:space="preserve"> </w:t>
      </w:r>
      <w:r w:rsidR="001D24F2">
        <w:rPr>
          <w:rFonts w:ascii="Times New Roman" w:hAnsi="Times New Roman" w:cs="Times New Roman"/>
          <w:sz w:val="24"/>
          <w:szCs w:val="24"/>
        </w:rPr>
        <w:t>found mentorship intervention effect sizes to be small</w:t>
      </w:r>
      <w:r w:rsidR="001B0D22">
        <w:rPr>
          <w:rFonts w:ascii="Times New Roman" w:hAnsi="Times New Roman" w:cs="Times New Roman"/>
          <w:sz w:val="24"/>
          <w:szCs w:val="24"/>
        </w:rPr>
        <w:t>, and in some cases iatrogenic, for</w:t>
      </w:r>
      <w:r w:rsidR="00FB1862">
        <w:rPr>
          <w:rFonts w:ascii="Times New Roman" w:hAnsi="Times New Roman" w:cs="Times New Roman"/>
          <w:sz w:val="24"/>
          <w:szCs w:val="24"/>
        </w:rPr>
        <w:t xml:space="preserve"> academic achievement, attendance and negative behavior (i.e.</w:t>
      </w:r>
      <w:r w:rsidR="00406A3C">
        <w:rPr>
          <w:rFonts w:ascii="Times New Roman" w:hAnsi="Times New Roman" w:cs="Times New Roman"/>
          <w:sz w:val="24"/>
          <w:szCs w:val="24"/>
        </w:rPr>
        <w:t>,</w:t>
      </w:r>
      <w:r w:rsidR="00FB1862">
        <w:rPr>
          <w:rFonts w:ascii="Times New Roman" w:hAnsi="Times New Roman" w:cs="Times New Roman"/>
          <w:sz w:val="24"/>
          <w:szCs w:val="24"/>
        </w:rPr>
        <w:t xml:space="preserve"> school misconduct, drug use). </w:t>
      </w:r>
      <w:r w:rsidR="00D17670">
        <w:rPr>
          <w:rFonts w:ascii="Times New Roman" w:hAnsi="Times New Roman" w:cs="Times New Roman"/>
          <w:sz w:val="24"/>
          <w:szCs w:val="24"/>
        </w:rPr>
        <w:t>Thus, while mentoring is considered an evidence-based practice, more work to understand for whom and under what conditions mentoring leads to better outcomes for participants</w:t>
      </w:r>
      <w:r w:rsidR="006F072E">
        <w:rPr>
          <w:rFonts w:ascii="Times New Roman" w:hAnsi="Times New Roman" w:cs="Times New Roman"/>
          <w:sz w:val="24"/>
          <w:szCs w:val="24"/>
        </w:rPr>
        <w:t xml:space="preserve"> is needed</w:t>
      </w:r>
      <w:r w:rsidR="00D17670">
        <w:rPr>
          <w:rFonts w:ascii="Times New Roman" w:hAnsi="Times New Roman" w:cs="Times New Roman"/>
          <w:sz w:val="24"/>
          <w:szCs w:val="24"/>
        </w:rPr>
        <w:t>.</w:t>
      </w:r>
    </w:p>
    <w:p w14:paraId="05D3322A" w14:textId="77777777" w:rsidR="00E00B27" w:rsidRDefault="00E00B27" w:rsidP="00A72DCF">
      <w:pPr>
        <w:spacing w:after="0" w:line="480" w:lineRule="auto"/>
        <w:contextualSpacing/>
        <w:rPr>
          <w:rFonts w:ascii="Times New Roman" w:hAnsi="Times New Roman" w:cs="Times New Roman"/>
          <w:i/>
          <w:iCs/>
          <w:sz w:val="24"/>
          <w:szCs w:val="24"/>
        </w:rPr>
      </w:pPr>
    </w:p>
    <w:p w14:paraId="2E76B555" w14:textId="59B8138F" w:rsidR="00D17670" w:rsidRPr="00335C6A" w:rsidRDefault="00D17670" w:rsidP="00A72DCF">
      <w:pPr>
        <w:spacing w:after="0" w:line="480" w:lineRule="auto"/>
        <w:contextualSpacing/>
        <w:rPr>
          <w:rFonts w:ascii="Times New Roman" w:hAnsi="Times New Roman" w:cs="Times New Roman"/>
          <w:i/>
          <w:iCs/>
          <w:sz w:val="24"/>
          <w:szCs w:val="24"/>
        </w:rPr>
      </w:pPr>
      <w:r>
        <w:rPr>
          <w:rFonts w:ascii="Times New Roman" w:hAnsi="Times New Roman" w:cs="Times New Roman"/>
          <w:i/>
          <w:iCs/>
          <w:sz w:val="24"/>
          <w:szCs w:val="24"/>
        </w:rPr>
        <w:lastRenderedPageBreak/>
        <w:t>The promises and perils of group-based mentoring initiatives</w:t>
      </w:r>
    </w:p>
    <w:p w14:paraId="4123F2D2" w14:textId="75C29256" w:rsidR="00797732" w:rsidRDefault="00B03015" w:rsidP="00894C1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thesis is focused specifically on group-based mentoring, which carries its own set of potential promises and perils. </w:t>
      </w:r>
      <w:r w:rsidR="00F24C34">
        <w:rPr>
          <w:rFonts w:ascii="Times New Roman" w:hAnsi="Times New Roman" w:cs="Times New Roman"/>
          <w:sz w:val="24"/>
          <w:szCs w:val="24"/>
        </w:rPr>
        <w:t>A</w:t>
      </w:r>
      <w:r w:rsidR="001D24F2">
        <w:rPr>
          <w:rFonts w:ascii="Times New Roman" w:hAnsi="Times New Roman" w:cs="Times New Roman"/>
          <w:sz w:val="24"/>
          <w:szCs w:val="24"/>
        </w:rPr>
        <w:t xml:space="preserve"> group-based approach to mentorship</w:t>
      </w:r>
      <w:r w:rsidR="00D17670">
        <w:rPr>
          <w:rFonts w:ascii="Times New Roman" w:hAnsi="Times New Roman" w:cs="Times New Roman"/>
          <w:sz w:val="24"/>
          <w:szCs w:val="24"/>
        </w:rPr>
        <w:t xml:space="preserve"> can have several benefits</w:t>
      </w:r>
      <w:r w:rsidR="00D535DA">
        <w:rPr>
          <w:rFonts w:ascii="Times New Roman" w:hAnsi="Times New Roman" w:cs="Times New Roman"/>
          <w:sz w:val="24"/>
          <w:szCs w:val="24"/>
        </w:rPr>
        <w:t xml:space="preserve">. </w:t>
      </w:r>
      <w:r w:rsidR="00D17670">
        <w:rPr>
          <w:rFonts w:ascii="Times New Roman" w:hAnsi="Times New Roman" w:cs="Times New Roman"/>
          <w:sz w:val="24"/>
          <w:szCs w:val="24"/>
        </w:rPr>
        <w:t>For example, g</w:t>
      </w:r>
      <w:r w:rsidR="007B645D">
        <w:rPr>
          <w:rFonts w:ascii="Times New Roman" w:hAnsi="Times New Roman" w:cs="Times New Roman"/>
          <w:sz w:val="24"/>
          <w:szCs w:val="24"/>
        </w:rPr>
        <w:t>roup-based mentoring allows programs to</w:t>
      </w:r>
      <w:r w:rsidR="00D535DA">
        <w:rPr>
          <w:rFonts w:ascii="Times New Roman" w:hAnsi="Times New Roman" w:cs="Times New Roman"/>
          <w:sz w:val="24"/>
          <w:szCs w:val="24"/>
        </w:rPr>
        <w:t xml:space="preserve"> serve a larger number of </w:t>
      </w:r>
      <w:r w:rsidR="007D637C">
        <w:rPr>
          <w:rFonts w:ascii="Times New Roman" w:hAnsi="Times New Roman" w:cs="Times New Roman"/>
          <w:sz w:val="24"/>
          <w:szCs w:val="24"/>
        </w:rPr>
        <w:t>youths</w:t>
      </w:r>
      <w:r w:rsidR="00D535DA">
        <w:rPr>
          <w:rFonts w:ascii="Times New Roman" w:hAnsi="Times New Roman" w:cs="Times New Roman"/>
          <w:sz w:val="24"/>
          <w:szCs w:val="24"/>
        </w:rPr>
        <w:t xml:space="preserve"> at once</w:t>
      </w:r>
      <w:r w:rsidR="007E41D8">
        <w:rPr>
          <w:rFonts w:ascii="Times New Roman" w:hAnsi="Times New Roman" w:cs="Times New Roman"/>
          <w:sz w:val="24"/>
          <w:szCs w:val="24"/>
        </w:rPr>
        <w:t xml:space="preserve">. </w:t>
      </w:r>
      <w:r w:rsidR="00F80C83">
        <w:rPr>
          <w:rFonts w:ascii="Times New Roman" w:hAnsi="Times New Roman" w:cs="Times New Roman"/>
          <w:sz w:val="24"/>
          <w:szCs w:val="24"/>
        </w:rPr>
        <w:t>Similar to dyadic (one on one) mentoring, group mentorship has seen p</w:t>
      </w:r>
      <w:r w:rsidR="001D24F2">
        <w:rPr>
          <w:rFonts w:ascii="Times New Roman" w:hAnsi="Times New Roman" w:cs="Times New Roman"/>
          <w:sz w:val="24"/>
          <w:szCs w:val="24"/>
        </w:rPr>
        <w:t>romotions in resiliency and prosocial attitudes</w:t>
      </w:r>
      <w:r w:rsidR="007A4169">
        <w:rPr>
          <w:rFonts w:ascii="Times New Roman" w:hAnsi="Times New Roman" w:cs="Times New Roman"/>
          <w:sz w:val="24"/>
          <w:szCs w:val="24"/>
        </w:rPr>
        <w:t xml:space="preserve"> </w:t>
      </w:r>
      <w:r w:rsidR="00D535DA">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{"citationItems":[{"id":"ITEM-1","itemData":{"DOI":"10.1002/ajcp.12347","ISSN":"00910562","abstract":"This study examined the role of participation in a year-long school-based group mentoring program, Project Arrive (PA), on increasing resilience during the first year of high school among students identified as being at high risk for school dropout. Participants were 114, ninth grade students taking part in one of 32 PA mentoring groups, and 71 statistically matched comparison students (53% male, 75% eligible for free/reduced-price lunch, 62% Latinx). Using a propensity score with inverse probability of treatment weighting (IPTW) to reduce selection bias, and a multi-level model to account for non-independence of data within mentoring groups, we examined changes from pre-test to program exit on seven external resilience resources (developmental supports and opportunities) and four internal resilience assets (personal strengths). At program exit, PA participants had higher adjusted means than comparisons on six external resources, including school support, school belonging, school meaningful participation, peer caring relationships, prosocial peers, and home meaningful participation. PA participants also had higher adjusted means on one internal asset, problem solving. Results point to the promise of group mentoring as an approach for increasing resilience among academically vulnerable adolescents.","author":[{"dropping-particle":"","family":"Kuperminc","given":"Gabriel P.","non-dropping-particle":"","parse-names":false,"suffix":""},{"dropping-particle":"","family":"Chan","given":"Wing Yi","non-dropping-particle":"","parse-names":false,"suffix":""},{"dropping-particle":"","family":"Hale","given":"Katherine E.","non-dropping-particle":"","parse-names":false,"suffix":""},{"dropping-particle":"","family":"Joseph","given":"Hannah L.","non-dropping-particle":"","parse-names":false,"suffix":""},{"dropping-particle":"","family":"Delbasso","given":"Claudia A.","non-dropping-particle":"","parse-names":false,"suffix":""}],"container-title":"American Journal of Community Psychology","id":"ITEM-1","issued":{"date-parts":[["2019","6","18"]]},"page":"ajcp.12347","publisher":"Wiley Blackwell","title":"The Role of School-based Group Mentoring in Promoting Resilience among Vulnerable High School Students","type":"article-journal"},"uris":["http://www.mendeley.com/documents/?uuid=e6d0d895-4e53-3642-a062-f0bf891683d2"]},{"id":"ITEM-2","itemData":{"DOI":"10.1080/10888691.2015.1014484","ISBN":"1088-8691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Science","id":"ITEM-2","issue":"4","issued":{"date-parts":[["2015"]]},"page":"196-205","title":"Time-Limited, Structured Youth Mentoring and Adolescent Problem Behaviors","type":"article-journal","volume":"19"},"uris":["http://www.mendeley.com/documents/?uuid=7f92513f-546a-4197-95cc-2a7ec12f19be"]}],"mendeley":{"formattedCitation":"(Kuperminc, Chan, Hale, Joseph, &amp; Delbasso, 2019; Weiler et al., 2015)","plainTextFormattedCitation":"(Kuperminc, Chan, Hale, Joseph, &amp; Delbasso, 2019; Weiler et al., 2015)","previouslyFormattedCitation":"(Kuperminc, Chan, Hale, Joseph, &amp; Delbasso, 2019; Weiler et al., 2015)"},"properties":{"noteIndex":0},"schema":"https://github.com/citation-style-language/schema/raw/master/csl-citation.json"}</w:instrText>
      </w:r>
      <w:r w:rsidR="00D535DA">
        <w:rPr>
          <w:rFonts w:ascii="Times New Roman" w:hAnsi="Times New Roman" w:cs="Times New Roman"/>
          <w:sz w:val="24"/>
          <w:szCs w:val="24"/>
        </w:rPr>
        <w:fldChar w:fldCharType="separate"/>
      </w:r>
      <w:r w:rsidR="00D535DA" w:rsidRPr="00D535DA">
        <w:rPr>
          <w:rFonts w:ascii="Times New Roman" w:hAnsi="Times New Roman" w:cs="Times New Roman"/>
          <w:noProof/>
          <w:sz w:val="24"/>
          <w:szCs w:val="24"/>
        </w:rPr>
        <w:t>(Kuperminc, Chan, Hale, Joseph, &amp; Delbasso, 2019; Weiler et al., 2015)</w:t>
      </w:r>
      <w:r w:rsidR="00D535DA">
        <w:rPr>
          <w:rFonts w:ascii="Times New Roman" w:hAnsi="Times New Roman" w:cs="Times New Roman"/>
          <w:sz w:val="24"/>
          <w:szCs w:val="24"/>
        </w:rPr>
        <w:fldChar w:fldCharType="end"/>
      </w:r>
      <w:r w:rsidR="00692FC8">
        <w:rPr>
          <w:rFonts w:ascii="Times New Roman" w:hAnsi="Times New Roman" w:cs="Times New Roman"/>
          <w:sz w:val="24"/>
          <w:szCs w:val="24"/>
        </w:rPr>
        <w:t>.</w:t>
      </w:r>
      <w:r>
        <w:rPr>
          <w:rFonts w:ascii="Times New Roman" w:hAnsi="Times New Roman" w:cs="Times New Roman"/>
          <w:sz w:val="24"/>
          <w:szCs w:val="24"/>
        </w:rPr>
        <w:t xml:space="preserve">  </w:t>
      </w:r>
      <w:r w:rsidR="00F56A3C">
        <w:rPr>
          <w:rFonts w:ascii="Times New Roman" w:hAnsi="Times New Roman" w:cs="Times New Roman"/>
          <w:sz w:val="24"/>
          <w:szCs w:val="24"/>
        </w:rPr>
        <w:t>However, group</w:t>
      </w:r>
      <w:r w:rsidR="00D17670">
        <w:rPr>
          <w:rFonts w:ascii="Times New Roman" w:hAnsi="Times New Roman" w:cs="Times New Roman"/>
          <w:sz w:val="24"/>
          <w:szCs w:val="24"/>
        </w:rPr>
        <w:t xml:space="preserve">-based mentoring can also produce challenges. </w:t>
      </w:r>
      <w:r w:rsidR="00F56A3C">
        <w:rPr>
          <w:rFonts w:ascii="Times New Roman" w:hAnsi="Times New Roman" w:cs="Times New Roman"/>
          <w:sz w:val="24"/>
          <w:szCs w:val="24"/>
        </w:rPr>
        <w:t xml:space="preserve"> </w:t>
      </w:r>
      <w:r w:rsidR="00D17670">
        <w:rPr>
          <w:rFonts w:ascii="Times New Roman" w:hAnsi="Times New Roman" w:cs="Times New Roman"/>
          <w:sz w:val="24"/>
          <w:szCs w:val="24"/>
        </w:rPr>
        <w:t>If the group-based mentoring program is focused on exclusively at-risk adolescents, then the act of congregating the</w:t>
      </w:r>
      <w:r w:rsidR="00F91D7F">
        <w:rPr>
          <w:rFonts w:ascii="Times New Roman" w:hAnsi="Times New Roman" w:cs="Times New Roman"/>
          <w:sz w:val="24"/>
          <w:szCs w:val="24"/>
        </w:rPr>
        <w:t xml:space="preserve"> at-risk adolescents may produce unwanted outcomes. This phenomena is described by </w:t>
      </w:r>
      <w:proofErr w:type="spellStart"/>
      <w:r w:rsidR="00F91D7F">
        <w:rPr>
          <w:rFonts w:ascii="Times New Roman" w:hAnsi="Times New Roman" w:cs="Times New Roman"/>
          <w:sz w:val="24"/>
          <w:szCs w:val="24"/>
        </w:rPr>
        <w:t>Dishion</w:t>
      </w:r>
      <w:proofErr w:type="spellEnd"/>
      <w:r w:rsidR="00F91D7F">
        <w:rPr>
          <w:rFonts w:ascii="Times New Roman" w:hAnsi="Times New Roman" w:cs="Times New Roman"/>
          <w:sz w:val="24"/>
          <w:szCs w:val="24"/>
        </w:rPr>
        <w:t xml:space="preserve"> and colleagues as devianc</w:t>
      </w:r>
      <w:r w:rsidR="00795C4E">
        <w:rPr>
          <w:rFonts w:ascii="Times New Roman" w:hAnsi="Times New Roman" w:cs="Times New Roman"/>
          <w:sz w:val="24"/>
          <w:szCs w:val="24"/>
        </w:rPr>
        <w:t>y</w:t>
      </w:r>
      <w:r w:rsidR="00F91D7F">
        <w:rPr>
          <w:rFonts w:ascii="Times New Roman" w:hAnsi="Times New Roman" w:cs="Times New Roman"/>
          <w:sz w:val="24"/>
          <w:szCs w:val="24"/>
        </w:rPr>
        <w:t xml:space="preserve"> training </w:t>
      </w:r>
      <w:r w:rsidR="007E41D8">
        <w:rPr>
          <w:rFonts w:ascii="Times New Roman" w:hAnsi="Times New Roman" w:cs="Times New Roman"/>
          <w:sz w:val="24"/>
          <w:szCs w:val="24"/>
        </w:rPr>
        <w:fldChar w:fldCharType="begin" w:fldLock="1"/>
      </w:r>
      <w:r w:rsidR="00673137">
        <w:rPr>
          <w:rFonts w:ascii="Times New Roman" w:hAnsi="Times New Roman" w:cs="Times New Roman"/>
          <w:sz w:val="24"/>
          <w:szCs w:val="24"/>
        </w:rPr>
        <w:instrText>ADDIN CSL_CITATION {"citationItems":[{"id":"ITEM-1","itemData":{"DOI":"10.1111/j.1467-9507.1997.tb00102.x","ISSN":"0961205X","abstract":"This study investigated the extent to which interpersonal processes within male friendships are associated with violent behavior patterns during adolescence. At ages 13-14, 15-16, and 17-18, we observed the participants (206 boys) in our laboratory discussing problem solving situations with a close friend. Although the boys typically brought in different friends for each of the three assessments, we found considerable continuity in the boys' behaviors, most notably in the topics discussed. In particular, the tendency of a dyad to engage in deviant and violent talk was uniquely associated with violence in adolescence, controlling for childhood antisocial behavior and coercive discipline practices in the home. These findings suggest that adolescent violence is embedded within enduring social interactional patterns of friendships, where the faces change but the process remains the same.","author":[{"dropping-particle":"","family":"Dishion","given":"Thomas J.","non-dropping-particle":"","parse-names":false,"suffix":""},{"dropping-particle":"","family":"Eddy","given":"J. Mark","non-dropping-particle":"","parse-names":false,"suffix":""},{"dropping-particle":"","family":"Haas","given":"Eric","non-dropping-particle":"","parse-names":false,"suffix":""},{"dropping-particle":"","family":"Li","given":"Fuzhong","non-dropping-particle":"","parse-names":false,"suffix":""},{"dropping-particle":"","family":"Spracklen","given":"Kathleen","non-dropping-particle":"","parse-names":false,"suffix":""}],"container-title":"Social Development","id":"ITEM-1","issue":"2","issued":{"date-parts":[["1997"]]},"page":"207-223","publisher":"Blackwell Publishing Ltd","title":"Friendships and violent behavior during adolescence","type":"article-journal","volume":"6"},"uris":["http://www.mendeley.com/documents/?uuid=5d9f91d5-6b17-3eff-8143-4b3f0ece33c7"]}],"mendeley":{"formattedCitation":"(Dishion, Eddy, Haas, Li, &amp; Spracklen, 1997)","plainTextFormattedCitation":"(Dishion, Eddy, Haas, Li, &amp; Spracklen, 1997)","previouslyFormattedCitation":"(Dishion, Eddy, Haas, Li, &amp; Spracklen, 1997)"},"properties":{"noteIndex":0},"schema":"https://github.com/citation-style-language/schema/raw/master/csl-citation.json"}</w:instrText>
      </w:r>
      <w:r w:rsidR="007E41D8">
        <w:rPr>
          <w:rFonts w:ascii="Times New Roman" w:hAnsi="Times New Roman" w:cs="Times New Roman"/>
          <w:sz w:val="24"/>
          <w:szCs w:val="24"/>
        </w:rPr>
        <w:fldChar w:fldCharType="separate"/>
      </w:r>
      <w:r w:rsidR="007E41D8" w:rsidRPr="007E41D8">
        <w:rPr>
          <w:rFonts w:ascii="Times New Roman" w:hAnsi="Times New Roman" w:cs="Times New Roman"/>
          <w:noProof/>
          <w:sz w:val="24"/>
          <w:szCs w:val="24"/>
        </w:rPr>
        <w:t>(Dishion, Eddy, Haas, Li, &amp; Spracklen, 1997)</w:t>
      </w:r>
      <w:r w:rsidR="007E41D8">
        <w:rPr>
          <w:rFonts w:ascii="Times New Roman" w:hAnsi="Times New Roman" w:cs="Times New Roman"/>
          <w:sz w:val="24"/>
          <w:szCs w:val="24"/>
        </w:rPr>
        <w:fldChar w:fldCharType="end"/>
      </w:r>
      <w:r w:rsidR="00D270CA">
        <w:rPr>
          <w:rFonts w:ascii="Times New Roman" w:hAnsi="Times New Roman" w:cs="Times New Roman"/>
          <w:sz w:val="24"/>
          <w:szCs w:val="24"/>
        </w:rPr>
        <w:t>.</w:t>
      </w:r>
      <w:r w:rsidR="000E50A5">
        <w:rPr>
          <w:rFonts w:ascii="Times New Roman" w:hAnsi="Times New Roman" w:cs="Times New Roman"/>
          <w:sz w:val="24"/>
          <w:szCs w:val="24"/>
        </w:rPr>
        <w:t xml:space="preserve"> Deviancy training </w:t>
      </w:r>
      <w:r w:rsidR="00D363E9">
        <w:rPr>
          <w:rFonts w:ascii="Times New Roman" w:hAnsi="Times New Roman" w:cs="Times New Roman"/>
          <w:sz w:val="24"/>
          <w:szCs w:val="24"/>
        </w:rPr>
        <w:t xml:space="preserve">is the process in which </w:t>
      </w:r>
      <w:r w:rsidR="00F91D7F">
        <w:rPr>
          <w:rFonts w:ascii="Times New Roman" w:hAnsi="Times New Roman" w:cs="Times New Roman"/>
          <w:sz w:val="24"/>
          <w:szCs w:val="24"/>
        </w:rPr>
        <w:t xml:space="preserve">congregated </w:t>
      </w:r>
      <w:r w:rsidR="00D363E9">
        <w:rPr>
          <w:rFonts w:ascii="Times New Roman" w:hAnsi="Times New Roman" w:cs="Times New Roman"/>
          <w:sz w:val="24"/>
          <w:szCs w:val="24"/>
        </w:rPr>
        <w:t xml:space="preserve">deviant youth have a tendency to </w:t>
      </w:r>
      <w:r w:rsidR="00F91D7F">
        <w:rPr>
          <w:rFonts w:ascii="Times New Roman" w:hAnsi="Times New Roman" w:cs="Times New Roman"/>
          <w:sz w:val="24"/>
          <w:szCs w:val="24"/>
        </w:rPr>
        <w:t>endorse and encourage</w:t>
      </w:r>
      <w:r w:rsidR="00D363E9">
        <w:rPr>
          <w:rFonts w:ascii="Times New Roman" w:hAnsi="Times New Roman" w:cs="Times New Roman"/>
          <w:sz w:val="24"/>
          <w:szCs w:val="24"/>
        </w:rPr>
        <w:t xml:space="preserve"> </w:t>
      </w:r>
      <w:r w:rsidR="00F91D7F">
        <w:rPr>
          <w:rFonts w:ascii="Times New Roman" w:hAnsi="Times New Roman" w:cs="Times New Roman"/>
          <w:sz w:val="24"/>
          <w:szCs w:val="24"/>
        </w:rPr>
        <w:t>negative and</w:t>
      </w:r>
      <w:r w:rsidR="00D363E9">
        <w:rPr>
          <w:rFonts w:ascii="Times New Roman" w:hAnsi="Times New Roman" w:cs="Times New Roman"/>
          <w:sz w:val="24"/>
          <w:szCs w:val="24"/>
        </w:rPr>
        <w:t xml:space="preserve"> rule</w:t>
      </w:r>
      <w:r w:rsidR="00F91D7F">
        <w:rPr>
          <w:rFonts w:ascii="Times New Roman" w:hAnsi="Times New Roman" w:cs="Times New Roman"/>
          <w:sz w:val="24"/>
          <w:szCs w:val="24"/>
        </w:rPr>
        <w:t>-</w:t>
      </w:r>
      <w:r w:rsidR="00D363E9">
        <w:rPr>
          <w:rFonts w:ascii="Times New Roman" w:hAnsi="Times New Roman" w:cs="Times New Roman"/>
          <w:sz w:val="24"/>
          <w:szCs w:val="24"/>
        </w:rPr>
        <w:t>breaking behavior</w:t>
      </w:r>
      <w:r w:rsidR="00AA6D63">
        <w:rPr>
          <w:rFonts w:ascii="Times New Roman" w:hAnsi="Times New Roman" w:cs="Times New Roman"/>
          <w:sz w:val="24"/>
          <w:szCs w:val="24"/>
        </w:rPr>
        <w:t xml:space="preserve"> </w:t>
      </w:r>
      <w:r w:rsidR="00D363E9">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friendships","type":"article-journal","volume":"45"},"uris":["http://www.mendeley.com/documents/?uuid=e128cc7a-7d80-3567-b757-07d314c9f6fe"]}],"mendeley":{"formattedCitation":"(Poulin, Dishion, &amp; Haas, 1999)","plainTextFormattedCitation":"(Poulin, Dishion, &amp; Haas, 1999)","previouslyFormattedCitation":"(Poulin, Dishion, &amp; Haas, 1999)"},"properties":{"noteIndex":0},"schema":"https://github.com/citation-style-language/schema/raw/master/csl-citation.json"}</w:instrText>
      </w:r>
      <w:r w:rsidR="00D363E9">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(Poulin, Dishion, &amp; Haas, 1999)</w:t>
      </w:r>
      <w:r w:rsidR="00D363E9">
        <w:rPr>
          <w:rFonts w:ascii="Times New Roman" w:hAnsi="Times New Roman" w:cs="Times New Roman"/>
          <w:sz w:val="24"/>
          <w:szCs w:val="24"/>
        </w:rPr>
        <w:fldChar w:fldCharType="end"/>
      </w:r>
      <w:r w:rsidR="00AC0AEC">
        <w:rPr>
          <w:rFonts w:ascii="Times New Roman" w:hAnsi="Times New Roman" w:cs="Times New Roman"/>
          <w:sz w:val="24"/>
          <w:szCs w:val="24"/>
        </w:rPr>
        <w:t xml:space="preserve">. </w:t>
      </w:r>
      <w:r w:rsidR="00FB536A" w:rsidRPr="0060246F">
        <w:rPr>
          <w:rFonts w:ascii="Times New Roman" w:hAnsi="Times New Roman" w:cs="Times New Roman"/>
          <w:sz w:val="24"/>
          <w:szCs w:val="24"/>
        </w:rPr>
        <w:t xml:space="preserve">Unfortunately, at-risk youth in group-based mentorship programs </w:t>
      </w:r>
      <w:r w:rsidR="00F91D7F" w:rsidRPr="0060246F">
        <w:rPr>
          <w:rFonts w:ascii="Times New Roman" w:hAnsi="Times New Roman" w:cs="Times New Roman"/>
          <w:sz w:val="24"/>
          <w:szCs w:val="24"/>
        </w:rPr>
        <w:t xml:space="preserve">may be </w:t>
      </w:r>
      <w:r w:rsidR="00FB536A" w:rsidRPr="0060246F">
        <w:rPr>
          <w:rFonts w:ascii="Times New Roman" w:hAnsi="Times New Roman" w:cs="Times New Roman"/>
          <w:sz w:val="24"/>
          <w:szCs w:val="24"/>
        </w:rPr>
        <w:t xml:space="preserve">at risk to learn negative behaviors from each other as a result of deviancy training </w:t>
      </w:r>
      <w:r w:rsidR="00FB536A" w:rsidRPr="0060246F">
        <w:rPr>
          <w:rFonts w:ascii="Times New Roman" w:hAnsi="Times New Roman" w:cs="Times New Roman"/>
          <w:sz w:val="24"/>
          <w:szCs w:val="24"/>
        </w:rPr>
        <w:fldChar w:fldCharType="begin" w:fldLock="1"/>
      </w:r>
      <w:r w:rsidR="00FB536A" w:rsidRPr="0060246F">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FB536A" w:rsidRPr="0060246F">
        <w:rPr>
          <w:rFonts w:ascii="Times New Roman" w:hAnsi="Times New Roman" w:cs="Times New Roman"/>
          <w:sz w:val="24"/>
          <w:szCs w:val="24"/>
        </w:rPr>
        <w:fldChar w:fldCharType="separate"/>
      </w:r>
      <w:r w:rsidR="00FB536A" w:rsidRPr="0060246F">
        <w:rPr>
          <w:rFonts w:ascii="Times New Roman" w:hAnsi="Times New Roman" w:cs="Times New Roman"/>
          <w:noProof/>
          <w:sz w:val="24"/>
          <w:szCs w:val="24"/>
        </w:rPr>
        <w:t>(Dishion &amp; Tipsord, 2011)</w:t>
      </w:r>
      <w:r w:rsidR="00FB536A" w:rsidRPr="0060246F">
        <w:rPr>
          <w:rFonts w:ascii="Times New Roman" w:hAnsi="Times New Roman" w:cs="Times New Roman"/>
          <w:sz w:val="24"/>
          <w:szCs w:val="24"/>
        </w:rPr>
        <w:fldChar w:fldCharType="end"/>
      </w:r>
      <w:r w:rsidR="00FB536A" w:rsidRPr="0060246F">
        <w:rPr>
          <w:rFonts w:ascii="Times New Roman" w:hAnsi="Times New Roman" w:cs="Times New Roman"/>
          <w:sz w:val="24"/>
          <w:szCs w:val="24"/>
        </w:rPr>
        <w:t>.</w:t>
      </w:r>
      <w:r w:rsidR="00FB536A" w:rsidRPr="005601D6">
        <w:rPr>
          <w:rFonts w:ascii="Times New Roman" w:hAnsi="Times New Roman" w:cs="Times New Roman"/>
          <w:sz w:val="24"/>
          <w:szCs w:val="24"/>
        </w:rPr>
        <w:t xml:space="preserve"> </w:t>
      </w:r>
      <w:r w:rsidR="00003108">
        <w:rPr>
          <w:rFonts w:ascii="Times New Roman" w:hAnsi="Times New Roman" w:cs="Times New Roman"/>
          <w:sz w:val="24"/>
          <w:szCs w:val="24"/>
        </w:rPr>
        <w:t>F</w:t>
      </w:r>
      <w:r w:rsidR="00FB536A" w:rsidRPr="005601D6">
        <w:rPr>
          <w:rFonts w:ascii="Times New Roman" w:hAnsi="Times New Roman" w:cs="Times New Roman"/>
          <w:sz w:val="24"/>
          <w:szCs w:val="24"/>
        </w:rPr>
        <w:t>riendship networks</w:t>
      </w:r>
      <w:r w:rsidR="00003108">
        <w:rPr>
          <w:rFonts w:ascii="Times New Roman" w:hAnsi="Times New Roman" w:cs="Times New Roman"/>
          <w:sz w:val="24"/>
          <w:szCs w:val="24"/>
        </w:rPr>
        <w:t>, formed during group interventions</w:t>
      </w:r>
      <w:r w:rsidR="00F91D7F">
        <w:rPr>
          <w:rFonts w:ascii="Times New Roman" w:hAnsi="Times New Roman" w:cs="Times New Roman"/>
          <w:sz w:val="24"/>
          <w:szCs w:val="24"/>
        </w:rPr>
        <w:t xml:space="preserve"> for at-risk youth</w:t>
      </w:r>
      <w:r w:rsidR="00003108">
        <w:rPr>
          <w:rFonts w:ascii="Times New Roman" w:hAnsi="Times New Roman" w:cs="Times New Roman"/>
          <w:sz w:val="24"/>
          <w:szCs w:val="24"/>
        </w:rPr>
        <w:t xml:space="preserve">, </w:t>
      </w:r>
      <w:r w:rsidR="00F91D7F">
        <w:rPr>
          <w:rFonts w:ascii="Times New Roman" w:hAnsi="Times New Roman" w:cs="Times New Roman"/>
          <w:sz w:val="24"/>
          <w:szCs w:val="24"/>
        </w:rPr>
        <w:t>can be</w:t>
      </w:r>
      <w:r w:rsidR="00003108">
        <w:rPr>
          <w:rFonts w:ascii="Times New Roman" w:hAnsi="Times New Roman" w:cs="Times New Roman"/>
          <w:sz w:val="24"/>
          <w:szCs w:val="24"/>
        </w:rPr>
        <w:t xml:space="preserve"> a root cause of deviancy training</w:t>
      </w:r>
      <w:r w:rsidR="00FB536A" w:rsidRPr="005601D6">
        <w:rPr>
          <w:rFonts w:ascii="Times New Roman" w:hAnsi="Times New Roman" w:cs="Times New Roman"/>
          <w:sz w:val="24"/>
          <w:szCs w:val="24"/>
        </w:rPr>
        <w:t xml:space="preserve"> </w:t>
      </w:r>
      <w:r w:rsidR="00FB536A" w:rsidRPr="005601D6">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friendships","type":"article-journal","volume":"45"},"uris":["http://www.mendeley.com/documents/?uuid=e128cc7a-7d80-3567-b757-07d314c9f6fe"]},{"id":"ITEM-2","itemData":{"DOI":"10.1146/annurev.psych.093008.100412","ISSN":"0066-4308","abstract":"In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Psychology","id":"ITEM-2","issue":"1","issued":{"date-parts":[["2011","1","10"]]},"page":"189-214","publisher":"Annual Reviews","title":"Peer Contagion in Child and Adolescent Social and Emotional Development","type":"article-journal","volume":"62"},"uris":["http://www.mendeley.com/documents/?uuid=349b709d-9989-3e7c-be34-efa9fbf515a7"]}],"mendeley":{"formattedCitation":"(Dishion &amp; Tipsord, 2011; Poulin et al., 1999)","plainTextFormattedCitation":"(Dishion &amp; Tipsord, 2011; Poulin et al., 1999)","previouslyFormattedCitation":"(Dishion &amp; Tipsord, 2011; Poulin et al., 1999)"},"properties":{"noteIndex":0},"schema":"https://github.com/citation-style-language/schema/raw/master/csl-citation.json"}</w:instrText>
      </w:r>
      <w:r w:rsidR="00FB536A" w:rsidRPr="005601D6">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(Dishion &amp; Tipsord, 2011; Poulin et al., 1999)</w:t>
      </w:r>
      <w:r w:rsidR="00FB536A" w:rsidRPr="005601D6">
        <w:rPr>
          <w:rFonts w:ascii="Times New Roman" w:hAnsi="Times New Roman" w:cs="Times New Roman"/>
          <w:sz w:val="24"/>
          <w:szCs w:val="24"/>
        </w:rPr>
        <w:fldChar w:fldCharType="end"/>
      </w:r>
      <w:r w:rsidR="00FB536A" w:rsidRPr="005601D6">
        <w:rPr>
          <w:rFonts w:ascii="Times New Roman" w:hAnsi="Times New Roman" w:cs="Times New Roman"/>
          <w:sz w:val="24"/>
          <w:szCs w:val="24"/>
        </w:rPr>
        <w:t>.</w:t>
      </w:r>
      <w:r w:rsidR="00FB536A">
        <w:rPr>
          <w:rFonts w:ascii="Times New Roman" w:hAnsi="Times New Roman" w:cs="Times New Roman"/>
          <w:sz w:val="24"/>
          <w:szCs w:val="24"/>
        </w:rPr>
        <w:t xml:space="preserve"> </w:t>
      </w:r>
      <w:r w:rsidR="00FD4B92">
        <w:rPr>
          <w:rFonts w:ascii="Times New Roman" w:hAnsi="Times New Roman" w:cs="Times New Roman"/>
          <w:sz w:val="24"/>
          <w:szCs w:val="24"/>
        </w:rPr>
        <w:t>G</w:t>
      </w:r>
      <w:r w:rsidR="00FB536A">
        <w:rPr>
          <w:rFonts w:ascii="Times New Roman" w:hAnsi="Times New Roman" w:cs="Times New Roman"/>
          <w:sz w:val="24"/>
          <w:szCs w:val="24"/>
        </w:rPr>
        <w:t xml:space="preserve">roup-based mentorship interventions need to be aware of such </w:t>
      </w:r>
      <w:r w:rsidR="00F91D7F">
        <w:rPr>
          <w:rFonts w:ascii="Times New Roman" w:hAnsi="Times New Roman" w:cs="Times New Roman"/>
          <w:sz w:val="24"/>
          <w:szCs w:val="24"/>
        </w:rPr>
        <w:t xml:space="preserve">unintended </w:t>
      </w:r>
      <w:r w:rsidR="00FB536A">
        <w:rPr>
          <w:rFonts w:ascii="Times New Roman" w:hAnsi="Times New Roman" w:cs="Times New Roman"/>
          <w:sz w:val="24"/>
          <w:szCs w:val="24"/>
        </w:rPr>
        <w:t>consequences.</w:t>
      </w:r>
      <w:r w:rsidR="00C87E29">
        <w:rPr>
          <w:rFonts w:ascii="Times New Roman" w:hAnsi="Times New Roman" w:cs="Times New Roman"/>
          <w:sz w:val="24"/>
          <w:szCs w:val="24"/>
        </w:rPr>
        <w:t xml:space="preserve"> </w:t>
      </w:r>
      <w:r w:rsidR="0027493C">
        <w:rPr>
          <w:rFonts w:ascii="Times New Roman" w:hAnsi="Times New Roman" w:cs="Times New Roman"/>
          <w:sz w:val="24"/>
          <w:szCs w:val="24"/>
        </w:rPr>
        <w:t>There</w:t>
      </w:r>
      <w:r w:rsidR="00003108">
        <w:rPr>
          <w:rFonts w:ascii="Times New Roman" w:hAnsi="Times New Roman" w:cs="Times New Roman"/>
          <w:sz w:val="24"/>
          <w:szCs w:val="24"/>
        </w:rPr>
        <w:t xml:space="preserve"> are effective strategies to prevent social deviancy</w:t>
      </w:r>
      <w:r w:rsidR="00912766">
        <w:rPr>
          <w:rFonts w:ascii="Times New Roman" w:hAnsi="Times New Roman" w:cs="Times New Roman"/>
          <w:sz w:val="24"/>
          <w:szCs w:val="24"/>
        </w:rPr>
        <w:t xml:space="preserve"> in group interventions</w:t>
      </w:r>
      <w:r w:rsidR="00003108">
        <w:rPr>
          <w:rFonts w:ascii="Times New Roman" w:hAnsi="Times New Roman" w:cs="Times New Roman"/>
          <w:sz w:val="24"/>
          <w:szCs w:val="24"/>
        </w:rPr>
        <w:t xml:space="preserve">. </w:t>
      </w:r>
      <w:r w:rsidR="00382CBD">
        <w:rPr>
          <w:rFonts w:ascii="Times New Roman" w:hAnsi="Times New Roman" w:cs="Times New Roman"/>
          <w:sz w:val="24"/>
          <w:szCs w:val="24"/>
        </w:rPr>
        <w:t xml:space="preserve">Some protective moderators against the effects of deviancy training include adult monitoring, supervision, and structure </w:t>
      </w:r>
      <w:r w:rsidR="00382CBD">
        <w:rPr>
          <w:rFonts w:ascii="Times New Roman" w:hAnsi="Times New Roman" w:cs="Times New Roman"/>
          <w:sz w:val="24"/>
          <w:szCs w:val="24"/>
        </w:rPr>
        <w:fldChar w:fldCharType="begin" w:fldLock="1"/>
      </w:r>
      <w:r w:rsidR="000D5A52">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382CBD">
        <w:rPr>
          <w:rFonts w:ascii="Times New Roman" w:hAnsi="Times New Roman" w:cs="Times New Roman"/>
          <w:sz w:val="24"/>
          <w:szCs w:val="24"/>
        </w:rPr>
        <w:fldChar w:fldCharType="separate"/>
      </w:r>
      <w:r w:rsidR="00382CBD" w:rsidRPr="00382CBD">
        <w:rPr>
          <w:rFonts w:ascii="Times New Roman" w:hAnsi="Times New Roman" w:cs="Times New Roman"/>
          <w:noProof/>
          <w:sz w:val="24"/>
          <w:szCs w:val="24"/>
        </w:rPr>
        <w:t>(Dishion &amp; Tipsord, 2011)</w:t>
      </w:r>
      <w:r w:rsidR="00382CBD">
        <w:rPr>
          <w:rFonts w:ascii="Times New Roman" w:hAnsi="Times New Roman" w:cs="Times New Roman"/>
          <w:sz w:val="24"/>
          <w:szCs w:val="24"/>
        </w:rPr>
        <w:fldChar w:fldCharType="end"/>
      </w:r>
      <w:r w:rsidR="00382CBD">
        <w:rPr>
          <w:rFonts w:ascii="Times New Roman" w:hAnsi="Times New Roman" w:cs="Times New Roman"/>
          <w:sz w:val="24"/>
          <w:szCs w:val="24"/>
        </w:rPr>
        <w:t>. Despite the known protective factors against negative deviancy training, not al</w:t>
      </w:r>
      <w:r w:rsidR="00F61E37">
        <w:rPr>
          <w:rFonts w:ascii="Times New Roman" w:hAnsi="Times New Roman" w:cs="Times New Roman"/>
          <w:sz w:val="24"/>
          <w:szCs w:val="24"/>
        </w:rPr>
        <w:t>l group</w:t>
      </w:r>
      <w:r w:rsidR="003E05AB">
        <w:rPr>
          <w:rFonts w:ascii="Times New Roman" w:hAnsi="Times New Roman" w:cs="Times New Roman"/>
          <w:sz w:val="24"/>
          <w:szCs w:val="24"/>
        </w:rPr>
        <w:t>-based</w:t>
      </w:r>
      <w:r w:rsidR="00F61E37">
        <w:rPr>
          <w:rFonts w:ascii="Times New Roman" w:hAnsi="Times New Roman" w:cs="Times New Roman"/>
          <w:sz w:val="24"/>
          <w:szCs w:val="24"/>
        </w:rPr>
        <w:t xml:space="preserve"> mentorship programs may utilize positive practices. </w:t>
      </w:r>
    </w:p>
    <w:p w14:paraId="1DC5B382" w14:textId="256B73E9" w:rsidR="00C01725" w:rsidRDefault="002477F8" w:rsidP="0054463B">
      <w:pPr>
        <w:spacing w:line="480" w:lineRule="auto"/>
        <w:ind w:firstLine="720"/>
      </w:pPr>
      <w:r>
        <w:rPr>
          <w:rFonts w:ascii="Times New Roman" w:hAnsi="Times New Roman" w:cs="Times New Roman"/>
          <w:sz w:val="24"/>
          <w:szCs w:val="24"/>
        </w:rPr>
        <w:t xml:space="preserve">Youth mentoring programs have a rich history of providing positive outcomes to youth. For one, </w:t>
      </w:r>
      <w:r w:rsidR="00C01725">
        <w:rPr>
          <w:rFonts w:ascii="Times New Roman" w:hAnsi="Times New Roman" w:cs="Times New Roman"/>
          <w:sz w:val="24"/>
          <w:szCs w:val="24"/>
        </w:rPr>
        <w:t>youths who</w:t>
      </w:r>
      <w:r>
        <w:rPr>
          <w:rFonts w:ascii="Times New Roman" w:hAnsi="Times New Roman" w:cs="Times New Roman"/>
          <w:sz w:val="24"/>
          <w:szCs w:val="24"/>
        </w:rPr>
        <w:t xml:space="preserve"> participate in youth mentoring programs are much more likely to graduate </w:t>
      </w:r>
      <w:r>
        <w:rPr>
          <w:rFonts w:ascii="Times New Roman" w:hAnsi="Times New Roman" w:cs="Times New Roman"/>
          <w:sz w:val="24"/>
          <w:szCs w:val="24"/>
        </w:rPr>
        <w:lastRenderedPageBreak/>
        <w:t xml:space="preserve">from high school as opposed to their non-mentored counterparts </w:t>
      </w:r>
      <w:r>
        <w:rPr>
          <w:rFonts w:ascii="Times New Roman" w:eastAsiaTheme="majorEastAsia" w:hAnsi="Times New Roman" w:cs="Times New Roman"/>
          <w:color w:val="2F5496" w:themeColor="accent1" w:themeShade="BF"/>
          <w:sz w:val="24"/>
          <w:szCs w:val="24"/>
        </w:rPr>
        <w:fldChar w:fldCharType="begin" w:fldLock="1"/>
      </w:r>
      <w:r>
        <w:rPr>
          <w:rFonts w:ascii="Times New Roman" w:hAnsi="Times New Roman" w:cs="Times New Roman"/>
          <w:sz w:val="24"/>
          <w:szCs w:val="24"/>
        </w:rPr>
        <w:instrText>ADDIN CSL_CITATION {"citationItems":[{"id":"ITEM-1","itemData":{"author":[{"dropping-particle":"","family":"Rhodes","given":"JE","non-dropping-particle":"","parse-names":false,"suffix":""}],"container-title":"Handbook of youth mentoring","id":"ITEM-1","issued":{"date-parts":[["2005"]]},"number-of-pages":"30-43","title":"A model of youth mentoring","type":"book"},"uris":["http://www.mendeley.com/documents/?uuid=472bac8f-7fce-38db-978e-5dcbb054d2ce"]}],"mendeley":{"formattedCitation":"(J. Rhodes, 2005)","plainTextFormattedCitation":"(J. Rhodes, 2005)","previouslyFormattedCitation":"(J. Rhodes, 2005)"},"properties":{"noteIndex":0},"schema":"https://github.com/citation-style-language/schema/raw/master/csl-citation.json"}</w:instrText>
      </w:r>
      <w:r>
        <w:rPr>
          <w:rFonts w:ascii="Times New Roman" w:eastAsiaTheme="majorEastAsia" w:hAnsi="Times New Roman" w:cs="Times New Roman"/>
          <w:color w:val="2F5496" w:themeColor="accent1" w:themeShade="BF"/>
          <w:sz w:val="24"/>
          <w:szCs w:val="24"/>
        </w:rPr>
        <w:fldChar w:fldCharType="separate"/>
      </w:r>
      <w:r w:rsidRPr="002477F8">
        <w:rPr>
          <w:rFonts w:ascii="Times New Roman" w:hAnsi="Times New Roman" w:cs="Times New Roman"/>
          <w:noProof/>
          <w:sz w:val="24"/>
          <w:szCs w:val="24"/>
        </w:rPr>
        <w:t>(J. Rhodes, 2005)</w:t>
      </w:r>
      <w:r>
        <w:rPr>
          <w:rFonts w:ascii="Times New Roman" w:eastAsiaTheme="majorEastAsia" w:hAnsi="Times New Roman" w:cs="Times New Roman"/>
          <w:color w:val="2F5496" w:themeColor="accent1" w:themeShade="BF"/>
          <w:sz w:val="24"/>
          <w:szCs w:val="24"/>
        </w:rPr>
        <w:fldChar w:fldCharType="end"/>
      </w:r>
      <w:r>
        <w:rPr>
          <w:rFonts w:ascii="Times New Roman" w:hAnsi="Times New Roman" w:cs="Times New Roman"/>
          <w:sz w:val="24"/>
          <w:szCs w:val="24"/>
        </w:rPr>
        <w:t xml:space="preserve">. Research </w:t>
      </w:r>
      <w:r w:rsidR="00F5696B">
        <w:rPr>
          <w:rFonts w:ascii="Times New Roman" w:hAnsi="Times New Roman" w:cs="Times New Roman"/>
          <w:sz w:val="24"/>
          <w:szCs w:val="24"/>
        </w:rPr>
        <w:t>also indicates that youth</w:t>
      </w:r>
      <w:r w:rsidR="00C01725">
        <w:rPr>
          <w:rFonts w:ascii="Times New Roman" w:hAnsi="Times New Roman" w:cs="Times New Roman"/>
          <w:sz w:val="24"/>
          <w:szCs w:val="24"/>
        </w:rPr>
        <w:t>s</w:t>
      </w:r>
      <w:r w:rsidR="00F5696B">
        <w:rPr>
          <w:rFonts w:ascii="Times New Roman" w:hAnsi="Times New Roman" w:cs="Times New Roman"/>
          <w:sz w:val="24"/>
          <w:szCs w:val="24"/>
        </w:rPr>
        <w:t xml:space="preserve"> with a mentor have better school attendance outcomes and better attitudes towards school </w:t>
      </w:r>
      <w:r w:rsidR="00F5696B">
        <w:rPr>
          <w:rFonts w:ascii="Times New Roman" w:eastAsiaTheme="majorEastAsia" w:hAnsi="Times New Roman" w:cs="Times New Roman"/>
          <w:color w:val="2F5496" w:themeColor="accent1" w:themeShade="BF"/>
          <w:sz w:val="24"/>
          <w:szCs w:val="24"/>
        </w:rPr>
        <w:fldChar w:fldCharType="begin" w:fldLock="1"/>
      </w:r>
      <w:r w:rsidR="00D25E01">
        <w:rPr>
          <w:rFonts w:ascii="Times New Roman" w:hAnsi="Times New Roman" w:cs="Times New Roman"/>
          <w:sz w:val="24"/>
          <w:szCs w:val="24"/>
        </w:rPr>
        <w:instrText>ADDIN CSL_CITATION {"citationItems":[{"id":"ITEM-1","itemData":{"ISBN":"2023625580","abstract":"nterest in mentoring is at an all-time high, with these programs touted as a way to help kids who seem at risk for trouble get on the right track, and also as a way for successful adults to \"give something back\" to their communities. But popularity does not necessarily equate with effectiveness, which brings us to a critical question: Do mentoring programs work? Or, to put it another way: Are young people who participate in these programs better off because of this participation? To address these questions, Child Trends reviewed studies of ten youth mentoring programs, including both nationwide and locally based programs. Our conclusions about program impacts are based on experimentally designed evaluations. These evaluations compare youth randomly assigned to a mentor-ing program with a group of similar youth who were not so assigned. Seven studies conducted on five of these programs used an experimental design to evaluate the programs. Our conclusions about effective program approaches, however, are generally based on non-experimental analyses. This Research Brief brings together highlights from these multiple studies. The overarching finding from this research is that mentoring programs can be effective tools for enhancing the positive development of youth. Mentored youth are likely to have fewer absences from school, better attitudes towards school, fewer incidents of hitting others, less drug and alcohol use, more positive attitudes toward their elders and toward helping in general, and improved relationships with their parents. But the research also sounds some cautionary notes. For example, it suggests that mentoring relationships of short duration may do more harm than good. Also, in most programs, mentoring was augmented with other services, such as academic support. We conclude this brief with some considerations that policy makers and practitioners may want to keep in mind as they address the needs of at-risk youth.","author":[{"dropping-particle":"","family":"Jekielek","given":"Susan M","non-dropping-particle":"","parse-names":false,"suffix":""},{"dropping-particle":"","family":"Moore","given":"Kristin A","non-dropping-particle":"","parse-names":false,"suffix":""},{"dropping-particle":"","family":"Hair","given":"Elizabeth C","non-dropping-particle":"","parse-names":false,"suffix":""},{"dropping-particle":"","family":"Scarupa","given":"Harriet J","non-dropping-particle":"","parse-names":false,"suffix":""}],"container-title":"ourchildrenla.org","id":"ITEM-1","issued":{"date-parts":[["2002"]]},"title":"Mentoring: A Promising Strategy for Youth Development","type":"report"},"uris":["http://www.mendeley.com/documents/?uuid=0b9af5e5-bfea-3dad-8f54-1f2166b9e809"]}],"mendeley":{"formattedCitation":"(Jekielek, Moore, Hair, &amp; Scarupa, 2002)","plainTextFormattedCitation":"(Jekielek, Moore, Hair, &amp; Scarupa, 2002)","previouslyFormattedCitation":"(Jekielek, Moore, Hair, &amp; Scarupa, 2002)"},"properties":{"noteIndex":0},"schema":"https://github.com/citation-style-language/schema/raw/master/csl-citation.json"}</w:instrText>
      </w:r>
      <w:r w:rsidR="00F5696B">
        <w:rPr>
          <w:rFonts w:ascii="Times New Roman" w:eastAsiaTheme="majorEastAsia" w:hAnsi="Times New Roman" w:cs="Times New Roman"/>
          <w:color w:val="2F5496" w:themeColor="accent1" w:themeShade="BF"/>
          <w:sz w:val="24"/>
          <w:szCs w:val="24"/>
        </w:rPr>
        <w:fldChar w:fldCharType="separate"/>
      </w:r>
      <w:r w:rsidR="00F5696B" w:rsidRPr="00F5696B">
        <w:rPr>
          <w:rFonts w:ascii="Times New Roman" w:hAnsi="Times New Roman" w:cs="Times New Roman"/>
          <w:noProof/>
          <w:sz w:val="24"/>
          <w:szCs w:val="24"/>
        </w:rPr>
        <w:t>(Jekielek, Moore, Hair, &amp; Scarupa, 2002)</w:t>
      </w:r>
      <w:r w:rsidR="00F5696B">
        <w:rPr>
          <w:rFonts w:ascii="Times New Roman" w:eastAsiaTheme="majorEastAsia" w:hAnsi="Times New Roman" w:cs="Times New Roman"/>
          <w:color w:val="2F5496" w:themeColor="accent1" w:themeShade="BF"/>
          <w:sz w:val="24"/>
          <w:szCs w:val="24"/>
        </w:rPr>
        <w:fldChar w:fldCharType="end"/>
      </w:r>
      <w:r w:rsidR="00F5696B">
        <w:rPr>
          <w:rFonts w:ascii="Times New Roman" w:hAnsi="Times New Roman" w:cs="Times New Roman"/>
          <w:sz w:val="24"/>
          <w:szCs w:val="24"/>
        </w:rPr>
        <w:t xml:space="preserve">. </w:t>
      </w:r>
      <w:r w:rsidR="00D25E01">
        <w:rPr>
          <w:rFonts w:ascii="Times New Roman" w:hAnsi="Times New Roman" w:cs="Times New Roman"/>
          <w:sz w:val="24"/>
          <w:szCs w:val="24"/>
        </w:rPr>
        <w:t>Additionally, y</w:t>
      </w:r>
      <w:r>
        <w:rPr>
          <w:rFonts w:ascii="Times New Roman" w:hAnsi="Times New Roman" w:cs="Times New Roman"/>
          <w:sz w:val="24"/>
          <w:szCs w:val="24"/>
        </w:rPr>
        <w:t>outh</w:t>
      </w:r>
      <w:r w:rsidR="00C01725">
        <w:rPr>
          <w:rFonts w:ascii="Times New Roman" w:hAnsi="Times New Roman" w:cs="Times New Roman"/>
          <w:sz w:val="24"/>
          <w:szCs w:val="24"/>
        </w:rPr>
        <w:t>s</w:t>
      </w:r>
      <w:r>
        <w:rPr>
          <w:rFonts w:ascii="Times New Roman" w:hAnsi="Times New Roman" w:cs="Times New Roman"/>
          <w:sz w:val="24"/>
          <w:szCs w:val="24"/>
        </w:rPr>
        <w:t xml:space="preserve"> with volunteer mentors are less likely to partake in delinquent behaviors </w:t>
      </w:r>
      <w:r>
        <w:rPr>
          <w:rFonts w:ascii="Times New Roman" w:eastAsiaTheme="majorEastAsia" w:hAnsi="Times New Roman" w:cs="Times New Roman"/>
          <w:color w:val="2F5496" w:themeColor="accent1" w:themeShade="BF"/>
          <w:sz w:val="24"/>
          <w:szCs w:val="24"/>
        </w:rPr>
        <w:fldChar w:fldCharType="begin" w:fldLock="1"/>
      </w:r>
      <w:r w:rsidR="00F5696B">
        <w:rPr>
          <w:rFonts w:ascii="Times New Roman" w:hAnsi="Times New Roman" w:cs="Times New Roman"/>
          <w:sz w:val="24"/>
          <w:szCs w:val="24"/>
        </w:rPr>
        <w:instrText>ADDIN CSL_CITATION {"citationItems":[{"id":"ITEM-1","itemData":{"author":[{"dropping-particle":"","family":"Rhodes","given":"JE","non-dropping-particle":"","parse-names":false,"suffix":""}],"container-title":"Handbook of youth mentoring","id":"ITEM-1","issued":{"date-parts":[["2005"]]},"number-of-pages":"30-43","title":"A model of youth mentoring","type":"book"},"uris":["http://www.mendeley.com/documents/?uuid=472bac8f-7fce-38db-978e-5dcbb054d2ce"]}],"mendeley":{"formattedCitation":"(J. Rhodes, 2005)","plainTextFormattedCitation":"(J. Rhodes, 2005)","previouslyFormattedCitation":"(J. Rhodes, 2005)"},"properties":{"noteIndex":0},"schema":"https://github.com/citation-style-language/schema/raw/master/csl-citation.json"}</w:instrText>
      </w:r>
      <w:r>
        <w:rPr>
          <w:rFonts w:ascii="Times New Roman" w:eastAsiaTheme="majorEastAsia" w:hAnsi="Times New Roman" w:cs="Times New Roman"/>
          <w:color w:val="2F5496" w:themeColor="accent1" w:themeShade="BF"/>
          <w:sz w:val="24"/>
          <w:szCs w:val="24"/>
        </w:rPr>
        <w:fldChar w:fldCharType="separate"/>
      </w:r>
      <w:r w:rsidRPr="002477F8">
        <w:rPr>
          <w:rFonts w:ascii="Times New Roman" w:hAnsi="Times New Roman" w:cs="Times New Roman"/>
          <w:noProof/>
          <w:sz w:val="24"/>
          <w:szCs w:val="24"/>
        </w:rPr>
        <w:t>(J. Rhodes, 2005)</w:t>
      </w:r>
      <w:r>
        <w:rPr>
          <w:rFonts w:ascii="Times New Roman" w:eastAsiaTheme="majorEastAsia" w:hAnsi="Times New Roman" w:cs="Times New Roman"/>
          <w:color w:val="2F5496" w:themeColor="accent1" w:themeShade="BF"/>
          <w:sz w:val="24"/>
          <w:szCs w:val="24"/>
        </w:rPr>
        <w:fldChar w:fldCharType="end"/>
      </w:r>
      <w:r>
        <w:rPr>
          <w:rFonts w:ascii="Times New Roman" w:hAnsi="Times New Roman" w:cs="Times New Roman"/>
          <w:sz w:val="24"/>
          <w:szCs w:val="24"/>
        </w:rPr>
        <w:t xml:space="preserve">. </w:t>
      </w:r>
      <w:r w:rsidR="00D25E01">
        <w:rPr>
          <w:rFonts w:ascii="Times New Roman" w:hAnsi="Times New Roman" w:cs="Times New Roman"/>
          <w:sz w:val="24"/>
          <w:szCs w:val="24"/>
        </w:rPr>
        <w:t>However, differences in outcomes exist for group mentoring programs. In general, group mentoring show</w:t>
      </w:r>
      <w:r w:rsidR="00A66C8E">
        <w:rPr>
          <w:rFonts w:ascii="Times New Roman" w:hAnsi="Times New Roman" w:cs="Times New Roman"/>
          <w:sz w:val="24"/>
          <w:szCs w:val="24"/>
        </w:rPr>
        <w:t xml:space="preserve">s more stagnant effects </w:t>
      </w:r>
      <w:r w:rsidR="00D25E01">
        <w:rPr>
          <w:rFonts w:ascii="Times New Roman" w:hAnsi="Times New Roman" w:cs="Times New Roman"/>
          <w:sz w:val="24"/>
          <w:szCs w:val="24"/>
        </w:rPr>
        <w:t xml:space="preserve">in terms of academic outcomes compared to traditional dyadic mentoring programs </w:t>
      </w:r>
      <w:r w:rsidR="00D25E01">
        <w:rPr>
          <w:rFonts w:ascii="Times New Roman" w:eastAsiaTheme="majorEastAsia" w:hAnsi="Times New Roman" w:cs="Times New Roman"/>
          <w:color w:val="2F5496" w:themeColor="accent1" w:themeShade="BF"/>
          <w:sz w:val="24"/>
          <w:szCs w:val="24"/>
        </w:rPr>
        <w:fldChar w:fldCharType="begin" w:fldLock="1"/>
      </w:r>
      <w:r w:rsidR="00D25E01">
        <w:rPr>
          <w:rFonts w:ascii="Times New Roman" w:hAnsi="Times New Roman" w:cs="Times New Roman"/>
          <w:sz w:val="24"/>
          <w:szCs w:val="24"/>
        </w:rPr>
        <w:instrText>ADDIN CSL_CITATION {"citationItems":[{"id":"ITEM-1","itemData":{"author":[{"dropping-particle":"","family":"Cummings","given":"Lawanda","non-dropping-particle":"","parse-names":false,"suffix":""}],"container-title":"Psychology Dissertations","id":"ITEM-1","issued":{"date-parts":[["2010","3","31"]]},"title":"Evaluating the Influence of Participaiton in a Diverse High School-Based Group Mentoring Program","type":"article-journal"},"uris":["http://www.mendeley.com/documents/?uuid=5ce8d407-f01a-345d-9778-09934a2d6818"]}],"mendeley":{"formattedCitation":"(Cummings, 2010)","plainTextFormattedCitation":"(Cummings, 2010)","previouslyFormattedCitation":"(Cummings, 2010)"},"properties":{"noteIndex":0},"schema":"https://github.com/citation-style-language/schema/raw/master/csl-citation.json"}</w:instrText>
      </w:r>
      <w:r w:rsidR="00D25E01">
        <w:rPr>
          <w:rFonts w:ascii="Times New Roman" w:eastAsiaTheme="majorEastAsia" w:hAnsi="Times New Roman" w:cs="Times New Roman"/>
          <w:color w:val="2F5496" w:themeColor="accent1" w:themeShade="BF"/>
          <w:sz w:val="24"/>
          <w:szCs w:val="24"/>
        </w:rPr>
        <w:fldChar w:fldCharType="separate"/>
      </w:r>
      <w:r w:rsidR="00D25E01" w:rsidRPr="00D25E01">
        <w:rPr>
          <w:rFonts w:ascii="Times New Roman" w:hAnsi="Times New Roman" w:cs="Times New Roman"/>
          <w:noProof/>
          <w:sz w:val="24"/>
          <w:szCs w:val="24"/>
        </w:rPr>
        <w:t>(Cummings, 2010)</w:t>
      </w:r>
      <w:r w:rsidR="00D25E01">
        <w:rPr>
          <w:rFonts w:ascii="Times New Roman" w:eastAsiaTheme="majorEastAsia" w:hAnsi="Times New Roman" w:cs="Times New Roman"/>
          <w:color w:val="2F5496" w:themeColor="accent1" w:themeShade="BF"/>
          <w:sz w:val="24"/>
          <w:szCs w:val="24"/>
        </w:rPr>
        <w:fldChar w:fldCharType="end"/>
      </w:r>
      <w:r w:rsidR="00D25E01">
        <w:rPr>
          <w:rFonts w:ascii="Times New Roman" w:hAnsi="Times New Roman" w:cs="Times New Roman"/>
          <w:sz w:val="24"/>
          <w:szCs w:val="24"/>
        </w:rPr>
        <w:t xml:space="preserve">. </w:t>
      </w:r>
      <w:r w:rsidR="00C01725">
        <w:rPr>
          <w:rFonts w:ascii="Times New Roman" w:hAnsi="Times New Roman" w:cs="Times New Roman"/>
          <w:sz w:val="24"/>
          <w:szCs w:val="24"/>
        </w:rPr>
        <w:t>On the other hand</w:t>
      </w:r>
      <w:r w:rsidR="00D25E01">
        <w:rPr>
          <w:rFonts w:ascii="Times New Roman" w:hAnsi="Times New Roman" w:cs="Times New Roman"/>
          <w:sz w:val="24"/>
          <w:szCs w:val="24"/>
        </w:rPr>
        <w:t xml:space="preserve">, group mentoring programs show promising effects in terms of </w:t>
      </w:r>
      <w:r w:rsidR="00AC27DB">
        <w:rPr>
          <w:rFonts w:ascii="Times New Roman" w:hAnsi="Times New Roman" w:cs="Times New Roman"/>
          <w:sz w:val="24"/>
          <w:szCs w:val="24"/>
        </w:rPr>
        <w:t>behavioral problem outcomes</w:t>
      </w:r>
      <w:r w:rsidR="00C33B8D">
        <w:rPr>
          <w:rFonts w:ascii="Times New Roman" w:hAnsi="Times New Roman" w:cs="Times New Roman"/>
          <w:sz w:val="24"/>
          <w:szCs w:val="24"/>
        </w:rPr>
        <w:t xml:space="preserve"> </w:t>
      </w:r>
      <w:r w:rsidR="0054463B">
        <w:rPr>
          <w:rFonts w:ascii="Times New Roman" w:hAnsi="Times New Roman" w:cs="Times New Roman"/>
          <w:sz w:val="24"/>
          <w:szCs w:val="24"/>
        </w:rPr>
        <w:fldChar w:fldCharType="begin" w:fldLock="1"/>
      </w:r>
      <w:r w:rsidR="003F1667">
        <w:rPr>
          <w:rFonts w:ascii="Times New Roman" w:hAnsi="Times New Roman" w:cs="Times New Roman"/>
          <w:sz w:val="24"/>
          <w:szCs w:val="24"/>
        </w:rPr>
        <w:instrText>ADDIN CSL_CITATION {"citationItems":[{"id":"ITEM-1","itemData":{"DOI":"10.1177/0743558416630813","abstract":"Group mentoring is an increasingly popular intervention, but is still under-studied. This article reports findings from a qualitative study of the Young Women Leaders Program (YWLP), a combined group and one-on-one mentoring program for early adolescent girls. Protégés (n = 113) were interviewed post-program about changes they made as a result of the program and mechanisms of those changes. Girls reported making changes in four major domains as a result of YWLP: (a) Academics (e.g., study habits), (b) Relational Development (e.g., trusting people), (c) Self-Regulation (e.g., thinking before acting), and (d) Self-Understanding (e.g., being yourself). Relational","author":[{"dropping-particle":"","family":"Deutsch","given":"Nancy L","non-dropping-particle":"","parse-names":false,"suffix":""},{"dropping-particle":"","family":"Reitz-Krueger","given":"Cristina L","non-dropping-particle":"","parse-names":false,"suffix":""},{"dropping-particle":"","family":"Henneberger","given":"Angela K","non-dropping-particle":"","parse-names":false,"suffix":""},{"dropping-particle":"","family":"Futch Ehrlich","given":"Valerie A","non-dropping-particle":"","parse-names":false,"suffix":""},{"dropping-particle":"","family":"Lawrence","given":"Edith C","non-dropping-particle":"","parse-names":false,"suffix":""}],"container-title":"Journal of Adolescent Research","id":"ITEM-1","issue":"3","issued":{"date-parts":[["2017","5","1"]]},"page":"291-322","publisher":"SAGE Publications Inc.","title":"\"It Gave Me Ways to Solve Problems and Ways to Talk to People\": Outcomes From a Combined Group and One-on-One Mentoring Program for Early Adolescent Girls","type":"article-journal","volume":"32"},"uris":["http://www.mendeley.com/documents/?uuid=b6048cb5-27b4-3467-ae34-bf9c3f906c20"]}],"mendeley":{"formattedCitation":"(Deutsch, Reitz-Krueger, Henneberger, Futch Ehrlich, &amp; Lawrence, 2017)","plainTextFormattedCitation":"(Deutsch, Reitz-Krueger, Henneberger, Futch Ehrlich, &amp; Lawrence, 2017)","previouslyFormattedCitation":"(Deutsch, Reitz-Krueger, Henneberger, Futch Ehrlich, &amp; Lawrence, 2017)"},"properties":{"noteIndex":0},"schema":"https://github.com/citation-style-language/schema/raw/master/csl-citation.json"}</w:instrText>
      </w:r>
      <w:r w:rsidR="0054463B">
        <w:rPr>
          <w:rFonts w:ascii="Times New Roman" w:hAnsi="Times New Roman" w:cs="Times New Roman"/>
          <w:sz w:val="24"/>
          <w:szCs w:val="24"/>
        </w:rPr>
        <w:fldChar w:fldCharType="separate"/>
      </w:r>
      <w:r w:rsidR="0054463B" w:rsidRPr="0054463B">
        <w:rPr>
          <w:rFonts w:ascii="Times New Roman" w:hAnsi="Times New Roman" w:cs="Times New Roman"/>
          <w:noProof/>
          <w:sz w:val="24"/>
          <w:szCs w:val="24"/>
        </w:rPr>
        <w:t>(Deutsch, Reitz-Krueger, Henneberger, Futch Ehrlich, &amp; Lawrence, 2017)</w:t>
      </w:r>
      <w:r w:rsidR="0054463B">
        <w:rPr>
          <w:rFonts w:ascii="Times New Roman" w:hAnsi="Times New Roman" w:cs="Times New Roman"/>
          <w:sz w:val="24"/>
          <w:szCs w:val="24"/>
        </w:rPr>
        <w:fldChar w:fldCharType="end"/>
      </w:r>
      <w:r w:rsidR="0054463B">
        <w:rPr>
          <w:rFonts w:ascii="Times New Roman" w:hAnsi="Times New Roman" w:cs="Times New Roman"/>
          <w:sz w:val="24"/>
          <w:szCs w:val="24"/>
        </w:rPr>
        <w:t>.</w:t>
      </w:r>
    </w:p>
    <w:p w14:paraId="210CB50B" w14:textId="77777777" w:rsidR="00C01725" w:rsidRPr="00AC27DB" w:rsidRDefault="00C01725" w:rsidP="008A2F3B"/>
    <w:p w14:paraId="3220E493" w14:textId="44E32EA6" w:rsidR="002F4DA2" w:rsidRDefault="002F4DA2" w:rsidP="001D4D22">
      <w:pPr>
        <w:pStyle w:val="Heading2"/>
        <w:tabs>
          <w:tab w:val="left" w:pos="720"/>
          <w:tab w:val="left" w:pos="1440"/>
          <w:tab w:val="left" w:pos="2160"/>
          <w:tab w:val="left" w:pos="3060"/>
        </w:tabs>
        <w:spacing w:before="0" w:line="480" w:lineRule="auto"/>
        <w:contextualSpacing/>
        <w:rPr>
          <w:rFonts w:ascii="Times New Roman" w:hAnsi="Times New Roman" w:cs="Times New Roman"/>
          <w:b/>
          <w:bCs/>
          <w:sz w:val="24"/>
          <w:szCs w:val="24"/>
        </w:rPr>
      </w:pPr>
      <w:bookmarkStart w:id="7" w:name="_Toc43112950"/>
      <w:r w:rsidRPr="00A27726">
        <w:rPr>
          <w:rFonts w:ascii="Times New Roman" w:hAnsi="Times New Roman" w:cs="Times New Roman"/>
          <w:b/>
          <w:bCs/>
          <w:color w:val="auto"/>
          <w:sz w:val="24"/>
          <w:szCs w:val="24"/>
        </w:rPr>
        <w:t>Belongingness</w:t>
      </w:r>
      <w:r w:rsidR="00F91D7F">
        <w:rPr>
          <w:rFonts w:ascii="Times New Roman" w:hAnsi="Times New Roman" w:cs="Times New Roman"/>
          <w:b/>
          <w:bCs/>
          <w:color w:val="auto"/>
          <w:sz w:val="24"/>
          <w:szCs w:val="24"/>
        </w:rPr>
        <w:t xml:space="preserve"> as an Intermediate Goal of Group-based Mentoring Programs</w:t>
      </w:r>
      <w:bookmarkEnd w:id="7"/>
      <w:r>
        <w:rPr>
          <w:rFonts w:ascii="Times New Roman" w:hAnsi="Times New Roman" w:cs="Times New Roman"/>
          <w:b/>
          <w:bCs/>
          <w:sz w:val="24"/>
          <w:szCs w:val="24"/>
        </w:rPr>
        <w:tab/>
      </w:r>
    </w:p>
    <w:p w14:paraId="7EAFDEA7" w14:textId="2C43427C" w:rsidR="00E14C35" w:rsidRDefault="002F4DA2" w:rsidP="00F81C9A">
      <w:pPr>
        <w:spacing w:after="0" w:line="480" w:lineRule="auto"/>
        <w:contextualSpacing/>
        <w:rPr>
          <w:rFonts w:ascii="Times New Roman" w:hAnsi="Times New Roman" w:cs="Times New Roman"/>
          <w:sz w:val="24"/>
          <w:szCs w:val="24"/>
        </w:rPr>
      </w:pPr>
      <w:r>
        <w:tab/>
      </w:r>
      <w:r w:rsidR="003860EE">
        <w:rPr>
          <w:rFonts w:ascii="Times New Roman" w:hAnsi="Times New Roman" w:cs="Times New Roman"/>
          <w:sz w:val="24"/>
          <w:szCs w:val="24"/>
        </w:rPr>
        <w:t>An important aspect of any group-based mentorship program</w:t>
      </w:r>
      <w:r>
        <w:rPr>
          <w:rFonts w:ascii="Times New Roman" w:hAnsi="Times New Roman" w:cs="Times New Roman"/>
          <w:sz w:val="24"/>
          <w:szCs w:val="24"/>
        </w:rPr>
        <w:t xml:space="preserve"> is perceived belongingness to the program.</w:t>
      </w:r>
      <w:r w:rsidR="00DF2638" w:rsidRPr="00DF2638">
        <w:rPr>
          <w:rFonts w:ascii="Times New Roman" w:hAnsi="Times New Roman" w:cs="Times New Roman"/>
          <w:sz w:val="24"/>
          <w:szCs w:val="24"/>
        </w:rPr>
        <w:t xml:space="preserve"> </w:t>
      </w:r>
      <w:r w:rsidR="0074258D">
        <w:rPr>
          <w:rFonts w:ascii="Times New Roman" w:hAnsi="Times New Roman" w:cs="Times New Roman"/>
          <w:sz w:val="24"/>
          <w:szCs w:val="24"/>
        </w:rPr>
        <w:t xml:space="preserve">Belongingness is the need to gain acceptance within a community </w:t>
      </w:r>
      <w:r w:rsidR="0074258D">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{"citationItems":[{"id":"ITEM-1","itemData":{"DOI":"10.1016/j.paid.2011.10.027","ISSN":"01918869","abstract":"Belongingness has emerged as a central construct of theoretical importance in the last two decades; however, little attention has been given to develop a brief, psychometrically sound measure of general belongingness. Three studies were conducted to develop a 12-item measure to assess a sense of general belongingness. Students were recruited to participate in online computer-administered surveys (N= 81, 875, and 213, respectively). High reliability and strong patterns of validity estimates are established. EFA and CFA results indicate a 2-factor structure (Acceptance/. Inclusion and lack of Rejection/. Exclusion), with a high inter-factor correlation. The current investigation is the first to document that achieved belongingness is distinct from the need to belong, and to show strong associations between belongingness and the Big Five personality traits of Neuroticism (r= -51) and Extraversion (r= .46). © 2011 Elsevier Ltd.","author":[{"dropping-particle":"","family":"Malone","given":"Glenn P.","non-dropping-particle":"","parse-names":false,"suffix":""},{"dropping-particle":"","family":"Pillow","given":"David R.","non-dropping-particle":"","parse-names":false,"suffix":""},{"dropping-particle":"","family":"Osman","given":"Augustine","non-dropping-particle":"","parse-names":false,"suffix":""}],"container-title":"Personality and Individual Differences","id":"ITEM-1","issue":"3","issued":{"date-parts":[["2012","2","1"]]},"page":"311-316","publisher":"Pergamon","title":"The general belongingness scale (gbs): Assessing achieved belongingness","type":"article-journal","volume":"52"},"uris":["http://www.mendeley.com/documents/?uuid=d509e2f4-a282-31fb-a6c6-dc03843789b6"]}],"mendeley":{"formattedCitation":"(Malone, Pillow, &amp; Osman, 2012)","plainTextFormattedCitation":"(Malone, Pillow, &amp; Osman, 2012)","previouslyFormattedCitation":"(Malone, Pillow, &amp; Osman, 2012)"},"properties":{"noteIndex":0},"schema":"https://github.com/citation-style-language/schema/raw/master/csl-citation.json"}</w:instrText>
      </w:r>
      <w:r w:rsidR="0074258D">
        <w:rPr>
          <w:rFonts w:ascii="Times New Roman" w:hAnsi="Times New Roman" w:cs="Times New Roman"/>
          <w:sz w:val="24"/>
          <w:szCs w:val="24"/>
        </w:rPr>
        <w:fldChar w:fldCharType="separate"/>
      </w:r>
      <w:r w:rsidR="0074258D" w:rsidRPr="0074258D">
        <w:rPr>
          <w:rFonts w:ascii="Times New Roman" w:hAnsi="Times New Roman" w:cs="Times New Roman"/>
          <w:noProof/>
          <w:sz w:val="24"/>
          <w:szCs w:val="24"/>
        </w:rPr>
        <w:t>(Malone, Pillow, &amp; Osman, 2012)</w:t>
      </w:r>
      <w:r w:rsidR="0074258D">
        <w:rPr>
          <w:rFonts w:ascii="Times New Roman" w:hAnsi="Times New Roman" w:cs="Times New Roman"/>
          <w:sz w:val="24"/>
          <w:szCs w:val="24"/>
        </w:rPr>
        <w:fldChar w:fldCharType="end"/>
      </w:r>
      <w:r w:rsidR="00E00B27">
        <w:rPr>
          <w:rFonts w:ascii="Times New Roman" w:hAnsi="Times New Roman" w:cs="Times New Roman"/>
          <w:sz w:val="24"/>
          <w:szCs w:val="24"/>
        </w:rPr>
        <w:t>.  Belongingness is</w:t>
      </w:r>
      <w:r w:rsidR="00673137">
        <w:rPr>
          <w:rFonts w:ascii="Times New Roman" w:hAnsi="Times New Roman" w:cs="Times New Roman"/>
          <w:sz w:val="24"/>
          <w:szCs w:val="24"/>
        </w:rPr>
        <w:t xml:space="preserve"> an essential psychological need </w:t>
      </w:r>
      <w:r w:rsidR="00673137">
        <w:rPr>
          <w:rFonts w:ascii="Times New Roman" w:hAnsi="Times New Roman" w:cs="Times New Roman"/>
          <w:sz w:val="24"/>
          <w:szCs w:val="24"/>
        </w:rPr>
        <w:fldChar w:fldCharType="begin" w:fldLock="1"/>
      </w:r>
      <w:r w:rsidR="007D637C">
        <w:rPr>
          <w:rFonts w:ascii="Times New Roman" w:hAnsi="Times New Roman" w:cs="Times New Roman"/>
          <w:sz w:val="24"/>
          <w:szCs w:val="24"/>
        </w:rPr>
        <w:instrText>ADDIN CSL_CITATION {"citationItems":[{"id":"ITEM-1","itemData":{"DOI":"10.1023/B:JOYO.0000025322.11510.9d","ISSN":"00472891","abstract":"Using data from Wave II of the National Longitudinal Study of Adolescent Health (Add Health; Bearman, P. S., Jones, J., and Udry, J. R. http://www.cpc.unc.edu/projects/addhealth/design.html, 1997), we conducted multivariate analyses to examine three indicators of psychosocial adjustment (school belonging, self-esteem, depressive symptoms) and their associations with sexual attraction status, sex, and urbanicity. In general, sexual minority adolescents reported lower psychological adjustment than adolescents endorsing other-sex attractions only, with sexual minority females at particular risk. Further, differential patterns of risk for sexual minority youth emerged across rural, urban, and suburban communities. We conclude by discussing implications of these findings for addressing the psychosocial needs of sexual minority adolescents.","author":[{"dropping-particle":"","family":"Galliher","given":"Renee Vickerman","non-dropping-particle":"","parse-names":false,"suffix":""},{"dropping-particle":"","family":"Rostosky","given":"Sharon Scales","non-dropping-particle":"","parse-names":false,"suffix":""},{"dropping-particle":"","family":"Hughes","given":"Hannah K.","non-dropping-particle":"","parse-names":false,"suffix":""}],"container-title":"Journal of Youth and Adolescence","id":"ITEM-1","issue":"3","issued":{"date-parts":[["2004","6"]]},"page":"235-245","title":"School belonging, self-esteem, and depressive symptoms in adolescents: An examination of sex, sexual attraction status, and urbanicity","type":"article-journal","volume":"33"},"uris":["http://www.mendeley.com/documents/?uuid=94c1ebf2-6fac-3b2d-84bc-01ac4fad03c3"]}],"mendeley":{"formattedCitation":"(Galliher, Rostosky, &amp; Hughes, 2004)","plainTextFormattedCitation":"(Galliher, Rostosky, &amp; Hughes, 2004)","previouslyFormattedCitation":"(Galliher, Rostosky, &amp; Hughes, 2004)"},"properties":{"noteIndex":0},"schema":"https://github.com/citation-style-language/schema/raw/master/csl-citation.json"}</w:instrText>
      </w:r>
      <w:r w:rsidR="00673137">
        <w:rPr>
          <w:rFonts w:ascii="Times New Roman" w:hAnsi="Times New Roman" w:cs="Times New Roman"/>
          <w:sz w:val="24"/>
          <w:szCs w:val="24"/>
        </w:rPr>
        <w:fldChar w:fldCharType="separate"/>
      </w:r>
      <w:r w:rsidR="00673137" w:rsidRPr="00673137">
        <w:rPr>
          <w:rFonts w:ascii="Times New Roman" w:hAnsi="Times New Roman" w:cs="Times New Roman"/>
          <w:noProof/>
          <w:sz w:val="24"/>
          <w:szCs w:val="24"/>
        </w:rPr>
        <w:t>(Galliher, Rostosky, &amp; Hughes, 2004)</w:t>
      </w:r>
      <w:r w:rsidR="00673137">
        <w:rPr>
          <w:rFonts w:ascii="Times New Roman" w:hAnsi="Times New Roman" w:cs="Times New Roman"/>
          <w:sz w:val="24"/>
          <w:szCs w:val="24"/>
        </w:rPr>
        <w:fldChar w:fldCharType="end"/>
      </w:r>
      <w:r w:rsidR="00E00B27">
        <w:rPr>
          <w:rFonts w:ascii="Times New Roman" w:hAnsi="Times New Roman" w:cs="Times New Roman"/>
          <w:sz w:val="24"/>
          <w:szCs w:val="24"/>
        </w:rPr>
        <w:t xml:space="preserve"> and </w:t>
      </w:r>
      <w:r w:rsidR="00DF2638" w:rsidRPr="00DF2638">
        <w:rPr>
          <w:rFonts w:ascii="Times New Roman" w:hAnsi="Times New Roman" w:cs="Times New Roman"/>
          <w:sz w:val="24"/>
          <w:szCs w:val="24"/>
        </w:rPr>
        <w:t xml:space="preserve">has been studied for decades in adolescent research </w:t>
      </w:r>
      <w:r w:rsidR="00DF2638" w:rsidRPr="00DF2638">
        <w:rPr>
          <w:rFonts w:ascii="Times New Roman" w:hAnsi="Times New Roman" w:cs="Times New Roman"/>
          <w:sz w:val="24"/>
          <w:szCs w:val="24"/>
        </w:rPr>
        <w:fldChar w:fldCharType="begin" w:fldLock="1"/>
      </w:r>
      <w:r w:rsidR="00DF2638" w:rsidRPr="00DF2638">
        <w:rPr>
          <w:rFonts w:ascii="Times New Roman" w:hAnsi="Times New Roman" w:cs="Times New Roman"/>
          <w:sz w:val="24"/>
          <w:szCs w:val="24"/>
        </w:rPr>
        <w:instrText>ADDIN CSL_CITATION {"citationItems":[{"id":"ITEM-1","itemData":{"DOI":"10.1037/spq0000299","ISSN":"19391560","abstract":"The examination of belonging in schools, connecting school belonging to a plethora of academic and psychosocial outcomes, has been well established in the literature. Researchers have measured school belonging most frequently with the Psychological Sense of School Membership, but its psychometric properties have been called into question by several researchers. Further, the scale measures 1 subset of belonging (i.e., school), leaving out powerful belonging connections in other areas of a student's life, namely peers and family. The current study examines the development and validation of the Milwaukee Youth Belongingness Scale. This process was examined by utilizing item response theory and a secondary analysis confirming the factor structure and the validation of the scale by comparing it to other constructs. The results confirm a 9-item scale that involves a total scale score and 3 factors (School, Peers, Family). Implications for mental health professionals and future research are discussed.","author":[{"dropping-particle":"","family":"Slaten","given":"Christopher D.","non-dropping-particle":"","parse-names":false,"suffix":""},{"dropping-particle":"","family":"Rose","given":"Chad A.","non-dropping-particle":"","parse-names":false,"suffix":""},{"dropping-particle":"","family":"Bonifay","given":"Wes","non-dropping-particle":"","parse-names":false,"suffix":""},{"dropping-particle":"","family":"Ferguson","given":"Jonathan K.","non-dropping-particle":"","parse-names":false,"suffix":""}],"container-title":"School Psychology Quarterly","id":"ITEM-1","issued":{"date-parts":[["2018"]]},"publisher":"American Psychological Association Inc.","title":"The Milwaukee Youth Belongingness Scale (MYBS): Development and Validation of the Scale Utilizing Item Response Theory","type":"article-journal"},"uris":["http://www.mendeley.com/documents/?uuid=45424f2d-3dca-3922-9897-fb0104011bf6"]}],"mendeley":{"formattedCitation":"(Slaten, Rose, Bonifay, &amp; Ferguson, 2018)","plainTextFormattedCitation":"(Slaten, Rose, Bonifay, &amp; Ferguson, 2018)","previouslyFormattedCitation":"(Slaten, Rose, Bonifay, &amp; Ferguson, 2018)"},"properties":{"noteIndex":0},"schema":"https://github.com/citation-style-language/schema/raw/master/csl-citation.json"}</w:instrText>
      </w:r>
      <w:r w:rsidR="00DF2638" w:rsidRPr="00DF2638">
        <w:rPr>
          <w:rFonts w:ascii="Times New Roman" w:hAnsi="Times New Roman" w:cs="Times New Roman"/>
          <w:sz w:val="24"/>
          <w:szCs w:val="24"/>
        </w:rPr>
        <w:fldChar w:fldCharType="separate"/>
      </w:r>
      <w:r w:rsidR="00DF2638" w:rsidRPr="00DF2638">
        <w:rPr>
          <w:rFonts w:ascii="Times New Roman" w:hAnsi="Times New Roman" w:cs="Times New Roman"/>
          <w:noProof/>
          <w:sz w:val="24"/>
          <w:szCs w:val="24"/>
        </w:rPr>
        <w:t>(Slaten, Rose, Bonifay, &amp; Ferguson, 2018)</w:t>
      </w:r>
      <w:r w:rsidR="00DF2638" w:rsidRPr="00DF2638">
        <w:rPr>
          <w:rFonts w:ascii="Times New Roman" w:hAnsi="Times New Roman" w:cs="Times New Roman"/>
          <w:sz w:val="24"/>
          <w:szCs w:val="24"/>
        </w:rPr>
        <w:fldChar w:fldCharType="end"/>
      </w:r>
      <w:r w:rsidR="00DF2638" w:rsidRPr="00DF2638">
        <w:rPr>
          <w:rFonts w:ascii="Times New Roman" w:hAnsi="Times New Roman" w:cs="Times New Roman"/>
          <w:sz w:val="24"/>
          <w:szCs w:val="24"/>
        </w:rPr>
        <w:t>.</w:t>
      </w:r>
      <w:r w:rsidR="00B66C29">
        <w:rPr>
          <w:rFonts w:ascii="Times New Roman" w:hAnsi="Times New Roman" w:cs="Times New Roman"/>
          <w:sz w:val="24"/>
          <w:szCs w:val="24"/>
        </w:rPr>
        <w:t xml:space="preserve"> </w:t>
      </w:r>
      <w:r w:rsidR="00F24C34" w:rsidRPr="00F24C34">
        <w:rPr>
          <w:rFonts w:ascii="Times New Roman" w:hAnsi="Times New Roman" w:cs="Times New Roman"/>
          <w:sz w:val="24"/>
          <w:szCs w:val="24"/>
        </w:rPr>
        <w:t xml:space="preserve"> </w:t>
      </w:r>
      <w:r w:rsidR="00F24C34" w:rsidRPr="00E7476B">
        <w:rPr>
          <w:rFonts w:ascii="Times New Roman" w:hAnsi="Times New Roman" w:cs="Times New Roman"/>
          <w:sz w:val="24"/>
          <w:szCs w:val="24"/>
        </w:rPr>
        <w:t xml:space="preserve">Baumeister &amp; Leary </w:t>
      </w:r>
      <w:r w:rsidR="00F24C34">
        <w:rPr>
          <w:rFonts w:ascii="Times New Roman" w:hAnsi="Times New Roman" w:cs="Times New Roman"/>
          <w:sz w:val="24"/>
          <w:szCs w:val="24"/>
        </w:rPr>
        <w:fldChar w:fldCharType="begin" w:fldLock="1"/>
      </w:r>
      <w:r w:rsidR="00F24C34">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1995)","manualFormatting":"(1995)","plainTextFormattedCitation":"(Baumeister &amp; Leary, 1995)","previouslyFormattedCitation":"(Baumeister &amp; Leary, 1995)"},"properties":{"noteIndex":0},"schema":"https://github.com/citation-style-language/schema/raw/master/csl-citation.json"}</w:instrText>
      </w:r>
      <w:r w:rsidR="00F24C34">
        <w:rPr>
          <w:rFonts w:ascii="Times New Roman" w:hAnsi="Times New Roman" w:cs="Times New Roman"/>
          <w:sz w:val="24"/>
          <w:szCs w:val="24"/>
        </w:rPr>
        <w:fldChar w:fldCharType="separate"/>
      </w:r>
      <w:r w:rsidR="00F24C34" w:rsidRPr="00135404">
        <w:rPr>
          <w:rFonts w:ascii="Times New Roman" w:hAnsi="Times New Roman" w:cs="Times New Roman"/>
          <w:noProof/>
          <w:sz w:val="24"/>
          <w:szCs w:val="24"/>
        </w:rPr>
        <w:t>(1995)</w:t>
      </w:r>
      <w:r w:rsidR="00F24C34">
        <w:rPr>
          <w:rFonts w:ascii="Times New Roman" w:hAnsi="Times New Roman" w:cs="Times New Roman"/>
          <w:sz w:val="24"/>
          <w:szCs w:val="24"/>
        </w:rPr>
        <w:fldChar w:fldCharType="end"/>
      </w:r>
      <w:r w:rsidR="00F24C34" w:rsidRPr="00E7476B">
        <w:rPr>
          <w:rFonts w:ascii="Times New Roman" w:hAnsi="Times New Roman" w:cs="Times New Roman"/>
          <w:sz w:val="24"/>
          <w:szCs w:val="24"/>
        </w:rPr>
        <w:t xml:space="preserve"> </w:t>
      </w:r>
      <w:r w:rsidR="00F24C34">
        <w:rPr>
          <w:rFonts w:ascii="Times New Roman" w:hAnsi="Times New Roman" w:cs="Times New Roman"/>
          <w:sz w:val="24"/>
          <w:szCs w:val="24"/>
        </w:rPr>
        <w:t xml:space="preserve">explain that </w:t>
      </w:r>
      <w:r w:rsidR="00F24C34" w:rsidRPr="00E7476B">
        <w:rPr>
          <w:rFonts w:ascii="Times New Roman" w:hAnsi="Times New Roman" w:cs="Times New Roman"/>
          <w:sz w:val="24"/>
          <w:szCs w:val="24"/>
        </w:rPr>
        <w:t>belongingness is a fundamental part of forming relationships with adolescent peers.</w:t>
      </w:r>
      <w:r w:rsidR="00F24C34">
        <w:rPr>
          <w:rFonts w:ascii="Times New Roman" w:hAnsi="Times New Roman" w:cs="Times New Roman"/>
          <w:sz w:val="24"/>
          <w:szCs w:val="24"/>
        </w:rPr>
        <w:t xml:space="preserve"> </w:t>
      </w:r>
      <w:r w:rsidR="00E648A2">
        <w:rPr>
          <w:rFonts w:ascii="Times New Roman" w:hAnsi="Times New Roman" w:cs="Times New Roman"/>
          <w:sz w:val="24"/>
          <w:szCs w:val="24"/>
        </w:rPr>
        <w:t>Prior</w:t>
      </w:r>
      <w:r w:rsidRPr="00E7476B">
        <w:rPr>
          <w:rFonts w:ascii="Times New Roman" w:hAnsi="Times New Roman" w:cs="Times New Roman"/>
          <w:sz w:val="24"/>
          <w:szCs w:val="24"/>
        </w:rPr>
        <w:t xml:space="preserve"> evidence suggests </w:t>
      </w:r>
      <w:r w:rsidR="00F24C34">
        <w:rPr>
          <w:rFonts w:ascii="Times New Roman" w:hAnsi="Times New Roman" w:cs="Times New Roman"/>
          <w:sz w:val="24"/>
          <w:szCs w:val="24"/>
        </w:rPr>
        <w:t xml:space="preserve">that </w:t>
      </w:r>
      <w:r w:rsidRPr="00E7476B">
        <w:rPr>
          <w:rFonts w:ascii="Times New Roman" w:hAnsi="Times New Roman" w:cs="Times New Roman"/>
          <w:sz w:val="24"/>
          <w:szCs w:val="24"/>
        </w:rPr>
        <w:t xml:space="preserve">youth who report </w:t>
      </w:r>
      <w:r w:rsidR="00F24C34">
        <w:rPr>
          <w:rFonts w:ascii="Times New Roman" w:hAnsi="Times New Roman" w:cs="Times New Roman"/>
          <w:sz w:val="24"/>
          <w:szCs w:val="24"/>
        </w:rPr>
        <w:t xml:space="preserve">a </w:t>
      </w:r>
      <w:r w:rsidR="00015715">
        <w:rPr>
          <w:rFonts w:ascii="Times New Roman" w:hAnsi="Times New Roman" w:cs="Times New Roman"/>
          <w:sz w:val="24"/>
          <w:szCs w:val="24"/>
        </w:rPr>
        <w:t>greater sense of</w:t>
      </w:r>
      <w:r w:rsidRPr="00E7476B">
        <w:rPr>
          <w:rFonts w:ascii="Times New Roman" w:hAnsi="Times New Roman" w:cs="Times New Roman"/>
          <w:sz w:val="24"/>
          <w:szCs w:val="24"/>
        </w:rPr>
        <w:t xml:space="preserve"> belonging are more likely to have </w:t>
      </w:r>
      <w:r w:rsidR="00015715">
        <w:rPr>
          <w:rFonts w:ascii="Times New Roman" w:hAnsi="Times New Roman" w:cs="Times New Roman"/>
          <w:sz w:val="24"/>
          <w:szCs w:val="24"/>
        </w:rPr>
        <w:t>higher levels of</w:t>
      </w:r>
      <w:r w:rsidR="00015715" w:rsidRPr="00E7476B">
        <w:rPr>
          <w:rFonts w:ascii="Times New Roman" w:hAnsi="Times New Roman" w:cs="Times New Roman"/>
          <w:sz w:val="24"/>
          <w:szCs w:val="24"/>
        </w:rPr>
        <w:t xml:space="preserve"> </w:t>
      </w:r>
      <w:r w:rsidRPr="00E7476B">
        <w:rPr>
          <w:rFonts w:ascii="Times New Roman" w:hAnsi="Times New Roman" w:cs="Times New Roman"/>
          <w:sz w:val="24"/>
          <w:szCs w:val="24"/>
        </w:rPr>
        <w:t xml:space="preserve">expressed </w:t>
      </w:r>
      <w:r w:rsidR="00F24C34">
        <w:rPr>
          <w:rFonts w:ascii="Times New Roman" w:hAnsi="Times New Roman" w:cs="Times New Roman"/>
          <w:sz w:val="24"/>
          <w:szCs w:val="24"/>
        </w:rPr>
        <w:t xml:space="preserve">relationship </w:t>
      </w:r>
      <w:r w:rsidRPr="00E7476B">
        <w:rPr>
          <w:rFonts w:ascii="Times New Roman" w:hAnsi="Times New Roman" w:cs="Times New Roman"/>
          <w:sz w:val="24"/>
          <w:szCs w:val="24"/>
        </w:rPr>
        <w:t>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Pr>
          <w:rFonts w:ascii="Times New Roman" w:hAnsi="Times New Roman" w:cs="Times New Roman"/>
          <w:sz w:val="24"/>
          <w:szCs w:val="24"/>
        </w:rPr>
        <w:fldChar w:fldCharType="separate"/>
      </w:r>
      <w:r w:rsidRPr="00135404">
        <w:rPr>
          <w:rFonts w:ascii="Times New Roman" w:hAnsi="Times New Roman" w:cs="Times New Roman"/>
          <w:noProof/>
          <w:sz w:val="24"/>
          <w:szCs w:val="24"/>
        </w:rPr>
        <w:t>(Marsh &amp; Evans,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678B3">
        <w:rPr>
          <w:rFonts w:ascii="Times New Roman" w:hAnsi="Times New Roman" w:cs="Times New Roman"/>
          <w:sz w:val="24"/>
          <w:szCs w:val="24"/>
        </w:rPr>
        <w:t xml:space="preserve">Additionally, research conducted by </w:t>
      </w:r>
      <w:proofErr w:type="spellStart"/>
      <w:r w:rsidR="000678B3">
        <w:rPr>
          <w:rFonts w:ascii="Times New Roman" w:hAnsi="Times New Roman" w:cs="Times New Roman"/>
          <w:sz w:val="24"/>
          <w:szCs w:val="24"/>
        </w:rPr>
        <w:t>Gummaden</w:t>
      </w:r>
      <w:proofErr w:type="spellEnd"/>
      <w:r w:rsidR="000678B3">
        <w:rPr>
          <w:rFonts w:ascii="Times New Roman" w:hAnsi="Times New Roman" w:cs="Times New Roman"/>
          <w:sz w:val="24"/>
          <w:szCs w:val="24"/>
        </w:rPr>
        <w:t xml:space="preserve">, </w:t>
      </w:r>
      <w:proofErr w:type="spellStart"/>
      <w:r w:rsidR="000678B3">
        <w:rPr>
          <w:rFonts w:ascii="Times New Roman" w:hAnsi="Times New Roman" w:cs="Times New Roman"/>
          <w:sz w:val="24"/>
          <w:szCs w:val="24"/>
        </w:rPr>
        <w:t>Pittamen</w:t>
      </w:r>
      <w:proofErr w:type="spellEnd"/>
      <w:r w:rsidR="000678B3">
        <w:rPr>
          <w:rFonts w:ascii="Times New Roman" w:hAnsi="Times New Roman" w:cs="Times New Roman"/>
          <w:sz w:val="24"/>
          <w:szCs w:val="24"/>
        </w:rPr>
        <w:t xml:space="preserve"> and </w:t>
      </w:r>
      <w:proofErr w:type="spellStart"/>
      <w:r w:rsidR="000678B3">
        <w:rPr>
          <w:rFonts w:ascii="Times New Roman" w:hAnsi="Times New Roman" w:cs="Times New Roman"/>
          <w:sz w:val="24"/>
          <w:szCs w:val="24"/>
        </w:rPr>
        <w:t>Ioffe</w:t>
      </w:r>
      <w:proofErr w:type="spellEnd"/>
      <w:r w:rsidR="000678B3">
        <w:rPr>
          <w:rFonts w:ascii="Times New Roman" w:hAnsi="Times New Roman" w:cs="Times New Roman"/>
          <w:sz w:val="24"/>
          <w:szCs w:val="24"/>
        </w:rPr>
        <w:t xml:space="preserve"> </w:t>
      </w:r>
      <w:r w:rsidR="000678B3">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{"citationItems":[{"id":"ITEM-1","itemData":{"DOI":"10.1080/00220973.2015.1048844","ISSN":"19400683","abstract":"This study considers how the psychological adjustment of ethnic minority college students may be linked to a sense of school belonging and ethnic identity, two constructs related to individuals feeling like they belong to a larger group. Using self-reports from 311 undergraduates from ethnic minority backgrounds, school belonging was found to be negatively associated with depressive symptoms, and positively associated with perceived self-worth, scholastic competence, and social acceptance, while ethnic identity was only found to be positively associated with self-worth. Furthermore, the interaction between ethnic identity and school belonging was significantly associated with self-worth, suggesting that in the absence of a sense of belonging at school, stronger ethnic identity was linked to higher self-worth. College students reported the lowest levels of self-worth when they were neither connected to their college nor connected to their ethnic group.","author":[{"dropping-particle":"","family":"Gummadam","given":"Praveena","non-dropping-particle":"","parse-names":false,"suffix":""},{"dropping-particle":"","family":"Pittman","given":"Laura D.","non-dropping-particle":"","parse-names":false,"suffix":""},{"dropping-particle":"","family":"Ioffe","given":"Micah","non-dropping-particle":"","parse-names":false,"suffix":""}],"container-title":"Journal of Experimental Education","id":"ITEM-1","issue":"2","issued":{"date-parts":[["2016","4","2"]]},"page":"289-306","publisher":"Routledge","title":"School Belonging, Ethnic Identity, and Psychological Adjustment Among Ethnic Minority College Students","type":"article-journal","volume":"84"},"uris":["http://www.mendeley.com/documents/?uuid=d9dc9e2d-5e53-396b-b0a4-54e81d0f0e74"]}],"mendeley":{"formattedCitation":"(Gummadam, Pittman, &amp; Ioffe, 2016)","manualFormatting":"(2016)","plainTextFormattedCitation":"(Gummadam, Pittman, &amp; Ioffe, 2016)","previouslyFormattedCitation":"(Gummadam, Pittman, &amp; Ioffe, 2016)"},"properties":{"noteIndex":0},"schema":"https://github.com/citation-style-language/schema/raw/master/csl-citation.json"}</w:instrText>
      </w:r>
      <w:r w:rsidR="000678B3">
        <w:rPr>
          <w:rFonts w:ascii="Times New Roman" w:hAnsi="Times New Roman" w:cs="Times New Roman"/>
          <w:sz w:val="24"/>
          <w:szCs w:val="24"/>
        </w:rPr>
        <w:fldChar w:fldCharType="separate"/>
      </w:r>
      <w:r w:rsidR="000678B3" w:rsidRPr="000678B3">
        <w:rPr>
          <w:rFonts w:ascii="Times New Roman" w:hAnsi="Times New Roman" w:cs="Times New Roman"/>
          <w:noProof/>
          <w:sz w:val="24"/>
          <w:szCs w:val="24"/>
        </w:rPr>
        <w:t>(2016)</w:t>
      </w:r>
      <w:r w:rsidR="000678B3">
        <w:rPr>
          <w:rFonts w:ascii="Times New Roman" w:hAnsi="Times New Roman" w:cs="Times New Roman"/>
          <w:sz w:val="24"/>
          <w:szCs w:val="24"/>
        </w:rPr>
        <w:fldChar w:fldCharType="end"/>
      </w:r>
      <w:r w:rsidR="000678B3">
        <w:rPr>
          <w:rFonts w:ascii="Times New Roman" w:hAnsi="Times New Roman" w:cs="Times New Roman"/>
          <w:sz w:val="24"/>
          <w:szCs w:val="24"/>
        </w:rPr>
        <w:t xml:space="preserve"> showed having a higher sense of belonging in school has positive impacts on psychological well-being. </w:t>
      </w:r>
      <w:r w:rsidR="00F91D7F">
        <w:rPr>
          <w:rFonts w:ascii="Times New Roman" w:hAnsi="Times New Roman" w:cs="Times New Roman"/>
          <w:sz w:val="24"/>
          <w:szCs w:val="24"/>
        </w:rPr>
        <w:t xml:space="preserve">This general benefit of feeling a sense of belonging is </w:t>
      </w:r>
      <w:r w:rsidR="003E05AB">
        <w:rPr>
          <w:rFonts w:ascii="Times New Roman" w:hAnsi="Times New Roman" w:cs="Times New Roman"/>
          <w:sz w:val="24"/>
          <w:szCs w:val="24"/>
        </w:rPr>
        <w:t xml:space="preserve">likely </w:t>
      </w:r>
      <w:r w:rsidR="00F91D7F">
        <w:rPr>
          <w:rFonts w:ascii="Times New Roman" w:hAnsi="Times New Roman" w:cs="Times New Roman"/>
          <w:sz w:val="24"/>
          <w:szCs w:val="24"/>
        </w:rPr>
        <w:t>extended to belonging within youth programs.</w:t>
      </w:r>
      <w:r w:rsidR="00FD52CA">
        <w:rPr>
          <w:rFonts w:ascii="Times New Roman" w:hAnsi="Times New Roman" w:cs="Times New Roman"/>
          <w:sz w:val="24"/>
          <w:szCs w:val="24"/>
        </w:rPr>
        <w:t xml:space="preserve"> For instance, measures of belonging have been positively correlated with program attendance in youth development programs (</w:t>
      </w:r>
      <w:r w:rsidR="00FD52CA">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2002)","manualFormatting":"Anderson-Butcher &amp; Conroy, 2002)","plainTextFormattedCitation":"(Anderson-Butcher &amp; Conroy, 2002)","previouslyFormattedCitation":"(Anderson-Butcher &amp; Conroy, 2002)"},"properties":{"noteIndex":0},"schema":"https://github.com/citation-style-language/schema/raw/master/csl-citation.json"}</w:instrText>
      </w:r>
      <w:r w:rsidR="00FD52CA">
        <w:rPr>
          <w:rFonts w:ascii="Times New Roman" w:hAnsi="Times New Roman" w:cs="Times New Roman"/>
          <w:sz w:val="24"/>
          <w:szCs w:val="24"/>
        </w:rPr>
        <w:fldChar w:fldCharType="separate"/>
      </w:r>
      <w:r w:rsidR="00FD52CA" w:rsidRPr="00FD52CA">
        <w:rPr>
          <w:rFonts w:ascii="Times New Roman" w:hAnsi="Times New Roman" w:cs="Times New Roman"/>
          <w:noProof/>
          <w:sz w:val="24"/>
          <w:szCs w:val="24"/>
        </w:rPr>
        <w:t xml:space="preserve">Anderson-Butcher &amp; </w:t>
      </w:r>
      <w:r w:rsidR="00FD52CA" w:rsidRPr="00FD52CA">
        <w:rPr>
          <w:rFonts w:ascii="Times New Roman" w:hAnsi="Times New Roman" w:cs="Times New Roman"/>
          <w:noProof/>
          <w:sz w:val="24"/>
          <w:szCs w:val="24"/>
        </w:rPr>
        <w:lastRenderedPageBreak/>
        <w:t>Conroy, 2002)</w:t>
      </w:r>
      <w:r w:rsidR="00FD52CA">
        <w:rPr>
          <w:rFonts w:ascii="Times New Roman" w:hAnsi="Times New Roman" w:cs="Times New Roman"/>
          <w:sz w:val="24"/>
          <w:szCs w:val="24"/>
        </w:rPr>
        <w:fldChar w:fldCharType="end"/>
      </w:r>
      <w:r w:rsidR="00FD52CA">
        <w:rPr>
          <w:rFonts w:ascii="Times New Roman" w:hAnsi="Times New Roman" w:cs="Times New Roman"/>
          <w:sz w:val="24"/>
          <w:szCs w:val="24"/>
        </w:rPr>
        <w:t xml:space="preserve">. </w:t>
      </w:r>
      <w:r w:rsidR="00661029">
        <w:rPr>
          <w:rFonts w:ascii="Times New Roman" w:hAnsi="Times New Roman" w:cs="Times New Roman"/>
          <w:sz w:val="24"/>
          <w:szCs w:val="24"/>
        </w:rPr>
        <w:t>D</w:t>
      </w:r>
      <w:r w:rsidR="00397E0F">
        <w:rPr>
          <w:rFonts w:ascii="Times New Roman" w:hAnsi="Times New Roman" w:cs="Times New Roman"/>
          <w:sz w:val="24"/>
          <w:szCs w:val="24"/>
        </w:rPr>
        <w:t xml:space="preserve">eveloping a sense of belonging for youth is often a central goal of youth programs </w:t>
      </w:r>
      <w:r w:rsidR="00397E0F">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397E0F">
        <w:rPr>
          <w:rFonts w:ascii="Times New Roman" w:hAnsi="Times New Roman" w:cs="Times New Roman"/>
          <w:sz w:val="24"/>
          <w:szCs w:val="24"/>
        </w:rPr>
        <w:fldChar w:fldCharType="separate"/>
      </w:r>
      <w:r w:rsidR="00397E0F" w:rsidRPr="00397E0F">
        <w:rPr>
          <w:rFonts w:ascii="Times New Roman" w:hAnsi="Times New Roman" w:cs="Times New Roman"/>
          <w:noProof/>
          <w:sz w:val="24"/>
          <w:szCs w:val="24"/>
        </w:rPr>
        <w:t>(Anderson-Butcher &amp; Conroy, 2002)</w:t>
      </w:r>
      <w:r w:rsidR="00397E0F">
        <w:rPr>
          <w:rFonts w:ascii="Times New Roman" w:hAnsi="Times New Roman" w:cs="Times New Roman"/>
          <w:sz w:val="24"/>
          <w:szCs w:val="24"/>
        </w:rPr>
        <w:fldChar w:fldCharType="end"/>
      </w:r>
      <w:r w:rsidR="00397E0F">
        <w:rPr>
          <w:rFonts w:ascii="Times New Roman" w:hAnsi="Times New Roman" w:cs="Times New Roman"/>
          <w:sz w:val="24"/>
          <w:szCs w:val="24"/>
        </w:rPr>
        <w:t xml:space="preserve">. </w:t>
      </w:r>
      <w:r w:rsidR="00FD52CA">
        <w:rPr>
          <w:rFonts w:ascii="Times New Roman" w:hAnsi="Times New Roman" w:cs="Times New Roman"/>
          <w:sz w:val="24"/>
          <w:szCs w:val="24"/>
        </w:rPr>
        <w:t xml:space="preserve">As such, </w:t>
      </w:r>
      <w:r w:rsidR="00466109">
        <w:rPr>
          <w:rFonts w:ascii="Times New Roman" w:hAnsi="Times New Roman" w:cs="Times New Roman"/>
          <w:sz w:val="24"/>
          <w:szCs w:val="24"/>
        </w:rPr>
        <w:t xml:space="preserve">a deep </w:t>
      </w:r>
      <w:r w:rsidR="00FD52CA">
        <w:rPr>
          <w:rFonts w:ascii="Times New Roman" w:hAnsi="Times New Roman" w:cs="Times New Roman"/>
          <w:sz w:val="24"/>
          <w:szCs w:val="24"/>
        </w:rPr>
        <w:t xml:space="preserve">understanding </w:t>
      </w:r>
      <w:r w:rsidR="00466109">
        <w:rPr>
          <w:rFonts w:ascii="Times New Roman" w:hAnsi="Times New Roman" w:cs="Times New Roman"/>
          <w:sz w:val="24"/>
          <w:szCs w:val="24"/>
        </w:rPr>
        <w:t xml:space="preserve">of </w:t>
      </w:r>
      <w:r w:rsidR="00FD52CA">
        <w:rPr>
          <w:rFonts w:ascii="Times New Roman" w:hAnsi="Times New Roman" w:cs="Times New Roman"/>
          <w:sz w:val="24"/>
          <w:szCs w:val="24"/>
        </w:rPr>
        <w:t xml:space="preserve">how belongingness is formed is essential. </w:t>
      </w:r>
      <w:r w:rsidR="002D3454">
        <w:rPr>
          <w:rFonts w:ascii="Times New Roman" w:hAnsi="Times New Roman" w:cs="Times New Roman"/>
          <w:sz w:val="24"/>
          <w:szCs w:val="24"/>
        </w:rPr>
        <w:t xml:space="preserve">Two </w:t>
      </w:r>
      <w:r w:rsidR="00466109">
        <w:rPr>
          <w:rFonts w:ascii="Times New Roman" w:hAnsi="Times New Roman" w:cs="Times New Roman"/>
          <w:sz w:val="24"/>
          <w:szCs w:val="24"/>
        </w:rPr>
        <w:t>such feature</w:t>
      </w:r>
      <w:r w:rsidR="002D3454">
        <w:rPr>
          <w:rFonts w:ascii="Times New Roman" w:hAnsi="Times New Roman" w:cs="Times New Roman"/>
          <w:sz w:val="24"/>
          <w:szCs w:val="24"/>
        </w:rPr>
        <w:t>s</w:t>
      </w:r>
      <w:r w:rsidR="00466109">
        <w:rPr>
          <w:rFonts w:ascii="Times New Roman" w:hAnsi="Times New Roman" w:cs="Times New Roman"/>
          <w:sz w:val="24"/>
          <w:szCs w:val="24"/>
        </w:rPr>
        <w:t xml:space="preserve"> that lead to enhanced belonginess </w:t>
      </w:r>
      <w:r w:rsidR="005B765E">
        <w:rPr>
          <w:rFonts w:ascii="Times New Roman" w:hAnsi="Times New Roman" w:cs="Times New Roman"/>
          <w:sz w:val="24"/>
          <w:szCs w:val="24"/>
        </w:rPr>
        <w:t xml:space="preserve">in youth interventions </w:t>
      </w:r>
      <w:r w:rsidR="002D3454">
        <w:rPr>
          <w:rFonts w:ascii="Times New Roman" w:hAnsi="Times New Roman" w:cs="Times New Roman"/>
          <w:sz w:val="24"/>
          <w:szCs w:val="24"/>
        </w:rPr>
        <w:t>are</w:t>
      </w:r>
      <w:r w:rsidR="00466109">
        <w:rPr>
          <w:rFonts w:ascii="Times New Roman" w:hAnsi="Times New Roman" w:cs="Times New Roman"/>
          <w:sz w:val="24"/>
          <w:szCs w:val="24"/>
        </w:rPr>
        <w:t xml:space="preserve"> group characteristics</w:t>
      </w:r>
      <w:r w:rsidR="002D3454">
        <w:rPr>
          <w:rFonts w:ascii="Times New Roman" w:hAnsi="Times New Roman" w:cs="Times New Roman"/>
          <w:sz w:val="24"/>
          <w:szCs w:val="24"/>
        </w:rPr>
        <w:t xml:space="preserve"> and staff practices </w:t>
      </w:r>
      <w:r w:rsidR="002D3454">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{"citationItems":[{"id":"ITEM-1","itemData":{"DOI":"10.1016/j.appdev.2013.05.001","ISSN":"01933973","abstract":"Numerous studies of organized activities have found that participation is associated with a range of positive outcomes; however, findings from recent randomized trials have been more mixed. Understanding youth's psychological experiences of program involvement - their cognitive and emotional reaction to and participation in activities - may be key to understanding the influence of organized activities. Hierarchical linear modeling was used to investigate correlates of youth belonging and cognitive engagement in a sample of 1160 youth in 123 program offerings in 66 sites. Results revealed that intensity (frequency) of exposure positively predicted belonging and cognitive engagement; however, duration was negatively associated with cognitive engagement. The staff practice of providing a welcoming atmosphere predicted belonging; whereas provision of active skill-building predicted cognitive engagement. These relations were found to vary across content type. © 2013 Elsevier Inc.","author":[{"dropping-particle":"","family":"Akiva","given":"Thomas","non-dropping-particle":"","parse-names":false,"suffix":""},{"dropping-particle":"","family":"Cortina","given":"Kai S.","non-dropping-particle":"","parse-names":false,"suffix":""},{"dropping-particle":"","family":"Eccles","given":"Jacquelynne S.","non-dropping-particle":"","parse-names":false,"suffix":""},{"dropping-particle":"","family":"Smith","given":"Charles","non-dropping-particle":"","parse-names":false,"suffix":""}],"container-title":"Journal of Applied Developmental Psychology","id":"ITEM-1","issue":"5","issued":{"date-parts":[["2013","9","1"]]},"page":"208-218","publisher":"JAI","title":"Youth belonging and cognitive engagement in organized activities: A large-scale field study","type":"article-journal","volume":"34"},"uris":["http://www.mendeley.com/documents/?uuid=4636bfe7-5745-316e-806e-80aecda5ece6"]}],"mendeley":{"formattedCitation":"(Akiva, Cortina, Eccles, &amp; Smith, 2013)","plainTextFormattedCitation":"(Akiva, Cortina, Eccles, &amp; Smith, 2013)","previouslyFormattedCitation":"(Akiva, Cortina, Eccles, &amp; Smith, 2013)"},"properties":{"noteIndex":0},"schema":"https://github.com/citation-style-language/schema/raw/master/csl-citation.json"}</w:instrText>
      </w:r>
      <w:r w:rsidR="002D3454">
        <w:rPr>
          <w:rFonts w:ascii="Times New Roman" w:hAnsi="Times New Roman" w:cs="Times New Roman"/>
          <w:sz w:val="24"/>
          <w:szCs w:val="24"/>
        </w:rPr>
        <w:fldChar w:fldCharType="separate"/>
      </w:r>
      <w:r w:rsidR="002D3454" w:rsidRPr="002D3454">
        <w:rPr>
          <w:rFonts w:ascii="Times New Roman" w:hAnsi="Times New Roman" w:cs="Times New Roman"/>
          <w:noProof/>
          <w:sz w:val="24"/>
          <w:szCs w:val="24"/>
        </w:rPr>
        <w:t>(Akiva, Cortina, Eccles, &amp; Smith, 2013)</w:t>
      </w:r>
      <w:r w:rsidR="002D3454">
        <w:rPr>
          <w:rFonts w:ascii="Times New Roman" w:hAnsi="Times New Roman" w:cs="Times New Roman"/>
          <w:sz w:val="24"/>
          <w:szCs w:val="24"/>
        </w:rPr>
        <w:fldChar w:fldCharType="end"/>
      </w:r>
      <w:r w:rsidR="002D3454">
        <w:rPr>
          <w:rFonts w:ascii="Times New Roman" w:hAnsi="Times New Roman" w:cs="Times New Roman"/>
          <w:sz w:val="24"/>
          <w:szCs w:val="24"/>
        </w:rPr>
        <w:t xml:space="preserve">. </w:t>
      </w:r>
    </w:p>
    <w:p w14:paraId="28999B94" w14:textId="2B86932D" w:rsidR="00661029" w:rsidRDefault="00FA0F73" w:rsidP="00F8410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can also explain the need to measure </w:t>
      </w:r>
      <w:r w:rsidR="00E00B27">
        <w:rPr>
          <w:rFonts w:ascii="Times New Roman" w:hAnsi="Times New Roman" w:cs="Times New Roman"/>
          <w:sz w:val="24"/>
          <w:szCs w:val="24"/>
        </w:rPr>
        <w:t xml:space="preserve">sense of </w:t>
      </w:r>
      <w:r>
        <w:rPr>
          <w:rFonts w:ascii="Times New Roman" w:hAnsi="Times New Roman" w:cs="Times New Roman"/>
          <w:sz w:val="24"/>
          <w:szCs w:val="24"/>
        </w:rPr>
        <w:t>belongingness</w:t>
      </w:r>
      <w:r w:rsidR="00E00B27">
        <w:rPr>
          <w:rFonts w:ascii="Times New Roman" w:hAnsi="Times New Roman" w:cs="Times New Roman"/>
          <w:sz w:val="24"/>
          <w:szCs w:val="24"/>
        </w:rPr>
        <w:t xml:space="preserve"> in a mentoring intervention</w:t>
      </w:r>
      <w:r>
        <w:rPr>
          <w:rFonts w:ascii="Times New Roman" w:hAnsi="Times New Roman" w:cs="Times New Roman"/>
          <w:sz w:val="24"/>
          <w:szCs w:val="24"/>
        </w:rPr>
        <w:t xml:space="preserve"> from a theoretical perspective. </w:t>
      </w:r>
      <w:r w:rsidR="00661029">
        <w:rPr>
          <w:rFonts w:ascii="Times New Roman" w:hAnsi="Times New Roman" w:cs="Times New Roman"/>
          <w:sz w:val="24"/>
          <w:szCs w:val="24"/>
        </w:rPr>
        <w:t xml:space="preserve">Maslow </w:t>
      </w:r>
      <w:r w:rsidR="00661029">
        <w:rPr>
          <w:rFonts w:ascii="Times New Roman" w:hAnsi="Times New Roman" w:cs="Times New Roman"/>
          <w:sz w:val="24"/>
          <w:szCs w:val="24"/>
        </w:rPr>
        <w:fldChar w:fldCharType="begin" w:fldLock="1"/>
      </w:r>
      <w:r w:rsidR="00661029">
        <w:rPr>
          <w:rFonts w:ascii="Times New Roman" w:hAnsi="Times New Roman" w:cs="Times New Roman"/>
          <w:sz w:val="24"/>
          <w:szCs w:val="24"/>
        </w:rPr>
        <w:instrText>ADDIN CSL_CITATION {"citationItems":[{"id":"ITEM-1","itemData":{"author":[{"dropping-particle":"","family":"Maslow","given":"A H","non-dropping-particle":"","parse-names":false,"suffix":""}],"container-title":"psycnet.apa.org","id":"ITEM-1","issued":{"date-parts":[["1943"]]},"number-of-pages":"370 - 396","title":"A THEORY OF HUMAN MOTIVATION","type":"report"},"uris":["http://www.mendeley.com/documents/?uuid=0e82535e-ff41-3121-b75d-7e41eefb00e0"]}],"mendeley":{"formattedCitation":"(Maslow, 1943)","manualFormatting":"(1943)","plainTextFormattedCitation":"(Maslow, 1943)","previouslyFormattedCitation":"(Maslow, 1943)"},"properties":{"noteIndex":0},"schema":"https://github.com/citation-style-language/schema/raw/master/csl-citation.json"}</w:instrText>
      </w:r>
      <w:r w:rsidR="00661029">
        <w:rPr>
          <w:rFonts w:ascii="Times New Roman" w:hAnsi="Times New Roman" w:cs="Times New Roman"/>
          <w:sz w:val="24"/>
          <w:szCs w:val="24"/>
        </w:rPr>
        <w:fldChar w:fldCharType="separate"/>
      </w:r>
      <w:r w:rsidR="00661029" w:rsidRPr="003860EE">
        <w:rPr>
          <w:rFonts w:ascii="Times New Roman" w:hAnsi="Times New Roman" w:cs="Times New Roman"/>
          <w:noProof/>
          <w:sz w:val="24"/>
          <w:szCs w:val="24"/>
        </w:rPr>
        <w:t>(1943)</w:t>
      </w:r>
      <w:r w:rsidR="00661029">
        <w:rPr>
          <w:rFonts w:ascii="Times New Roman" w:hAnsi="Times New Roman" w:cs="Times New Roman"/>
          <w:sz w:val="24"/>
          <w:szCs w:val="24"/>
        </w:rPr>
        <w:fldChar w:fldCharType="end"/>
      </w:r>
      <w:r w:rsidR="00661029">
        <w:rPr>
          <w:rFonts w:ascii="Times New Roman" w:hAnsi="Times New Roman" w:cs="Times New Roman"/>
          <w:sz w:val="24"/>
          <w:szCs w:val="24"/>
        </w:rPr>
        <w:t xml:space="preserve"> famously indicates love and belonging as the third tier on the hierarchy of human needs. </w:t>
      </w:r>
      <w:r w:rsidR="00F8410E">
        <w:rPr>
          <w:rFonts w:ascii="Times New Roman" w:hAnsi="Times New Roman" w:cs="Times New Roman"/>
          <w:sz w:val="24"/>
          <w:szCs w:val="24"/>
        </w:rPr>
        <w:t>Thus, explaining its importance to humans and adolescents alike</w:t>
      </w:r>
      <w:r w:rsidR="0002536D">
        <w:rPr>
          <w:rFonts w:ascii="Times New Roman" w:hAnsi="Times New Roman" w:cs="Times New Roman"/>
          <w:sz w:val="24"/>
          <w:szCs w:val="24"/>
        </w:rPr>
        <w:t>.</w:t>
      </w:r>
      <w:r w:rsidR="00661029">
        <w:rPr>
          <w:rFonts w:ascii="Times New Roman" w:hAnsi="Times New Roman" w:cs="Times New Roman"/>
          <w:sz w:val="24"/>
          <w:szCs w:val="24"/>
        </w:rPr>
        <w:t xml:space="preserve"> </w:t>
      </w:r>
      <w:r w:rsidR="00F8410E">
        <w:rPr>
          <w:rFonts w:ascii="Times New Roman" w:hAnsi="Times New Roman" w:cs="Times New Roman"/>
          <w:sz w:val="24"/>
          <w:szCs w:val="24"/>
        </w:rPr>
        <w:t>Additionally, pro</w:t>
      </w:r>
      <w:r w:rsidR="00F8410E" w:rsidRPr="00E7476B">
        <w:rPr>
          <w:rFonts w:ascii="Times New Roman" w:hAnsi="Times New Roman" w:cs="Times New Roman"/>
          <w:sz w:val="24"/>
          <w:szCs w:val="24"/>
        </w:rPr>
        <w:t xml:space="preserve">social bonds between youth </w:t>
      </w:r>
      <w:r w:rsidR="00F8410E">
        <w:rPr>
          <w:rFonts w:ascii="Times New Roman" w:hAnsi="Times New Roman" w:cs="Times New Roman"/>
          <w:sz w:val="24"/>
          <w:szCs w:val="24"/>
        </w:rPr>
        <w:t>are theoretically and empirically</w:t>
      </w:r>
      <w:r w:rsidR="00F8410E" w:rsidRPr="00E7476B">
        <w:rPr>
          <w:rFonts w:ascii="Times New Roman" w:hAnsi="Times New Roman" w:cs="Times New Roman"/>
          <w:sz w:val="24"/>
          <w:szCs w:val="24"/>
        </w:rPr>
        <w:t xml:space="preserve"> </w:t>
      </w:r>
      <w:r w:rsidR="00F8410E">
        <w:rPr>
          <w:rFonts w:ascii="Times New Roman" w:hAnsi="Times New Roman" w:cs="Times New Roman"/>
          <w:sz w:val="24"/>
          <w:szCs w:val="24"/>
        </w:rPr>
        <w:t xml:space="preserve">implicated in the development of </w:t>
      </w:r>
      <w:r w:rsidR="00F8410E" w:rsidRPr="00E7476B">
        <w:rPr>
          <w:rFonts w:ascii="Times New Roman" w:hAnsi="Times New Roman" w:cs="Times New Roman"/>
          <w:sz w:val="24"/>
          <w:szCs w:val="24"/>
        </w:rPr>
        <w:t>delinquent behavior</w:t>
      </w:r>
      <w:r w:rsidR="00F8410E">
        <w:rPr>
          <w:rFonts w:ascii="Times New Roman" w:hAnsi="Times New Roman" w:cs="Times New Roman"/>
          <w:sz w:val="24"/>
          <w:szCs w:val="24"/>
        </w:rPr>
        <w:t xml:space="preserve"> </w:t>
      </w:r>
      <w:r w:rsidR="00F8410E">
        <w:rPr>
          <w:rFonts w:ascii="Times New Roman" w:hAnsi="Times New Roman" w:cs="Times New Roman"/>
          <w:sz w:val="24"/>
          <w:szCs w:val="24"/>
        </w:rPr>
        <w:fldChar w:fldCharType="begin" w:fldLock="1"/>
      </w:r>
      <w:r w:rsidR="00F8410E">
        <w:rPr>
          <w:rFonts w:ascii="Times New Roman" w:hAnsi="Times New Roman" w:cs="Times New Roman"/>
          <w:sz w:val="24"/>
          <w:szCs w:val="24"/>
        </w:rPr>
        <w:instrText>ADDIN CSL_CITATION {"citationItems":[{"id":"ITEM-1","itemData":{"author":[{"dropping-particle":"","family":"Hirschi","given":"T","non-dropping-particle":"","parse-names":false,"suffix":""}],"id":"ITEM-1","issued":{"date-parts":[["2017"]]},"title":"Causes of delinquency","type":"book"},"uris":["http://www.mendeley.com/documents/?uuid=ddd2139e-32ac-308a-b812-743553bc2dbf"]}],"mendeley":{"formattedCitation":"(Hirschi, 2017)","plainTextFormattedCitation":"(Hirschi, 2017)","previouslyFormattedCitation":"(Hirschi, 2017)"},"properties":{"noteIndex":0},"schema":"https://github.com/citation-style-language/schema/raw/master/csl-citation.json"}</w:instrText>
      </w:r>
      <w:r w:rsidR="00F8410E">
        <w:rPr>
          <w:rFonts w:ascii="Times New Roman" w:hAnsi="Times New Roman" w:cs="Times New Roman"/>
          <w:sz w:val="24"/>
          <w:szCs w:val="24"/>
        </w:rPr>
        <w:fldChar w:fldCharType="separate"/>
      </w:r>
      <w:r w:rsidR="00F8410E" w:rsidRPr="00135404">
        <w:rPr>
          <w:rFonts w:ascii="Times New Roman" w:hAnsi="Times New Roman" w:cs="Times New Roman"/>
          <w:noProof/>
          <w:sz w:val="24"/>
          <w:szCs w:val="24"/>
        </w:rPr>
        <w:t>(Hirschi, 2017)</w:t>
      </w:r>
      <w:r w:rsidR="00F8410E">
        <w:rPr>
          <w:rFonts w:ascii="Times New Roman" w:hAnsi="Times New Roman" w:cs="Times New Roman"/>
          <w:sz w:val="24"/>
          <w:szCs w:val="24"/>
        </w:rPr>
        <w:fldChar w:fldCharType="end"/>
      </w:r>
      <w:r w:rsidR="00F8410E">
        <w:rPr>
          <w:rFonts w:ascii="Times New Roman" w:hAnsi="Times New Roman" w:cs="Times New Roman"/>
          <w:sz w:val="24"/>
          <w:szCs w:val="24"/>
        </w:rPr>
        <w:t xml:space="preserve">. </w:t>
      </w:r>
      <w:r w:rsidR="00661029">
        <w:rPr>
          <w:rFonts w:ascii="Times New Roman" w:hAnsi="Times New Roman" w:cs="Times New Roman"/>
          <w:sz w:val="24"/>
          <w:szCs w:val="24"/>
        </w:rPr>
        <w:t>As such, i</w:t>
      </w:r>
      <w:r w:rsidR="00661029" w:rsidRPr="00E7476B">
        <w:rPr>
          <w:rFonts w:ascii="Times New Roman" w:hAnsi="Times New Roman" w:cs="Times New Roman"/>
          <w:sz w:val="24"/>
          <w:szCs w:val="24"/>
        </w:rPr>
        <w:t xml:space="preserve">t is important to </w:t>
      </w:r>
      <w:r w:rsidR="00661029">
        <w:rPr>
          <w:rFonts w:ascii="Times New Roman" w:hAnsi="Times New Roman" w:cs="Times New Roman"/>
          <w:sz w:val="24"/>
          <w:szCs w:val="24"/>
        </w:rPr>
        <w:t>examine</w:t>
      </w:r>
      <w:r w:rsidR="00F8410E">
        <w:rPr>
          <w:rFonts w:ascii="Times New Roman" w:hAnsi="Times New Roman" w:cs="Times New Roman"/>
          <w:sz w:val="24"/>
          <w:szCs w:val="24"/>
        </w:rPr>
        <w:t xml:space="preserve"> an</w:t>
      </w:r>
      <w:r w:rsidR="00661029" w:rsidRPr="00E7476B">
        <w:rPr>
          <w:rFonts w:ascii="Times New Roman" w:hAnsi="Times New Roman" w:cs="Times New Roman"/>
          <w:sz w:val="24"/>
          <w:szCs w:val="24"/>
        </w:rPr>
        <w:t xml:space="preserve"> </w:t>
      </w:r>
      <w:r w:rsidR="00F8410E">
        <w:rPr>
          <w:rFonts w:ascii="Times New Roman" w:hAnsi="Times New Roman" w:cs="Times New Roman"/>
          <w:sz w:val="24"/>
          <w:szCs w:val="24"/>
        </w:rPr>
        <w:t>adolescent</w:t>
      </w:r>
      <w:r w:rsidR="00661029" w:rsidRPr="00E7476B">
        <w:rPr>
          <w:rFonts w:ascii="Times New Roman" w:hAnsi="Times New Roman" w:cs="Times New Roman"/>
          <w:sz w:val="24"/>
          <w:szCs w:val="24"/>
        </w:rPr>
        <w:t xml:space="preserve">’s feeling of belongingness they form while participating in a social program focused on building positive friendships </w:t>
      </w:r>
      <w:r w:rsidR="00661029">
        <w:rPr>
          <w:rFonts w:ascii="Times New Roman" w:hAnsi="Times New Roman" w:cs="Times New Roman"/>
          <w:sz w:val="24"/>
          <w:szCs w:val="24"/>
        </w:rPr>
        <w:t>with</w:t>
      </w:r>
      <w:r w:rsidR="00661029" w:rsidRPr="00E7476B">
        <w:rPr>
          <w:rFonts w:ascii="Times New Roman" w:hAnsi="Times New Roman" w:cs="Times New Roman"/>
          <w:sz w:val="24"/>
          <w:szCs w:val="24"/>
        </w:rPr>
        <w:t xml:space="preserve"> peers. </w:t>
      </w:r>
      <w:r w:rsidR="00661029">
        <w:tab/>
      </w:r>
    </w:p>
    <w:p w14:paraId="51C3AC1F" w14:textId="2B5A612B" w:rsidR="00E14C35" w:rsidRPr="0002536D" w:rsidRDefault="0002536D" w:rsidP="00661029">
      <w:pPr>
        <w:spacing w:line="480" w:lineRule="auto"/>
        <w:ind w:firstLine="720"/>
        <w:rPr>
          <w:rFonts w:ascii="Times New Roman" w:hAnsi="Times New Roman" w:cs="Times New Roman"/>
          <w:sz w:val="24"/>
          <w:szCs w:val="24"/>
        </w:rPr>
      </w:pPr>
      <w:r w:rsidRPr="0060246F">
        <w:rPr>
          <w:rFonts w:ascii="Times New Roman" w:eastAsiaTheme="majorEastAsia" w:hAnsi="Times New Roman" w:cs="Times New Roman"/>
          <w:sz w:val="24"/>
          <w:szCs w:val="24"/>
        </w:rPr>
        <w:t>A sense of belonging</w:t>
      </w:r>
      <w:r w:rsidRPr="0060246F">
        <w:rPr>
          <w:rFonts w:ascii="Times New Roman" w:hAnsi="Times New Roman" w:cs="Times New Roman"/>
          <w:sz w:val="24"/>
          <w:szCs w:val="24"/>
        </w:rPr>
        <w:t xml:space="preserve">ness </w:t>
      </w:r>
      <w:r>
        <w:rPr>
          <w:rFonts w:ascii="Times New Roman" w:hAnsi="Times New Roman" w:cs="Times New Roman"/>
          <w:sz w:val="24"/>
          <w:szCs w:val="24"/>
        </w:rPr>
        <w:t xml:space="preserve">in a group-based mentoring program is likely a necessary intervening variable that links program participation with the ultimate desired outcomes (e.g., decreased depression).  That is, I hypothesize that a sense of belonging must be realized in order for a child to benefit from a group-based mentoring program. </w:t>
      </w:r>
      <w:r w:rsidR="00516768" w:rsidRPr="0054463B">
        <w:rPr>
          <w:rFonts w:ascii="Times New Roman" w:eastAsiaTheme="majorEastAsia" w:hAnsi="Times New Roman" w:cs="Times New Roman"/>
          <w:sz w:val="24"/>
          <w:szCs w:val="24"/>
        </w:rPr>
        <w:t xml:space="preserve">Without a sense of belonging, </w:t>
      </w:r>
      <w:r w:rsidR="00C01725" w:rsidRPr="0054463B">
        <w:rPr>
          <w:rFonts w:ascii="Times New Roman" w:eastAsiaTheme="majorEastAsia" w:hAnsi="Times New Roman" w:cs="Times New Roman"/>
          <w:sz w:val="24"/>
          <w:szCs w:val="24"/>
        </w:rPr>
        <w:t>an adolescent is unlikely to benefit from the mentoring program</w:t>
      </w:r>
      <w:r w:rsidR="00516768" w:rsidRPr="0054463B">
        <w:rPr>
          <w:rFonts w:ascii="Times New Roman" w:eastAsiaTheme="majorEastAsia" w:hAnsi="Times New Roman" w:cs="Times New Roman"/>
          <w:sz w:val="24"/>
          <w:szCs w:val="24"/>
        </w:rPr>
        <w:t xml:space="preserve">. </w:t>
      </w:r>
      <w:r>
        <w:rPr>
          <w:rFonts w:ascii="Times New Roman" w:hAnsi="Times New Roman" w:cs="Times New Roman"/>
          <w:sz w:val="24"/>
          <w:szCs w:val="24"/>
        </w:rPr>
        <w:t xml:space="preserve">There is empirical support for this notion.  </w:t>
      </w:r>
      <w:r w:rsidR="00890EF1" w:rsidRPr="0002536D">
        <w:rPr>
          <w:rFonts w:ascii="Times New Roman" w:hAnsi="Times New Roman" w:cs="Times New Roman"/>
          <w:sz w:val="24"/>
          <w:szCs w:val="24"/>
        </w:rPr>
        <w:t>Belongingness has been shown to mediate the relationship between social connections and achievement outcomes</w:t>
      </w:r>
      <w:r w:rsidR="00E658A8" w:rsidRPr="0002536D">
        <w:rPr>
          <w:rFonts w:ascii="Times New Roman" w:hAnsi="Times New Roman" w:cs="Times New Roman"/>
          <w:sz w:val="24"/>
          <w:szCs w:val="24"/>
        </w:rPr>
        <w:t xml:space="preserve"> </w:t>
      </w:r>
      <w:r w:rsidR="00E658A8" w:rsidRPr="0002536D">
        <w:rPr>
          <w:rFonts w:ascii="Times New Roman" w:hAnsi="Times New Roman" w:cs="Times New Roman"/>
          <w:sz w:val="24"/>
          <w:szCs w:val="24"/>
        </w:rPr>
        <w:fldChar w:fldCharType="begin" w:fldLock="1"/>
      </w:r>
      <w:r w:rsidR="006072FE" w:rsidRPr="0002536D">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Cohen, Cwir, &amp; Spencer, 2012)","plainTextFormattedCitation":"(Walton, Cohen, Cwir, &amp; Spencer, 2012)","previouslyFormattedCitation":"(Walton, Cohen, Cwir, &amp; Spencer, 2012)"},"properties":{"noteIndex":0},"schema":"https://github.com/citation-style-language/schema/raw/master/csl-citation.json"}</w:instrText>
      </w:r>
      <w:r w:rsidR="00E658A8" w:rsidRPr="0002536D">
        <w:rPr>
          <w:rFonts w:ascii="Times New Roman" w:hAnsi="Times New Roman" w:cs="Times New Roman"/>
          <w:sz w:val="24"/>
          <w:szCs w:val="24"/>
        </w:rPr>
        <w:fldChar w:fldCharType="separate"/>
      </w:r>
      <w:r w:rsidR="00E658A8" w:rsidRPr="0002536D">
        <w:rPr>
          <w:rFonts w:ascii="Times New Roman" w:hAnsi="Times New Roman" w:cs="Times New Roman"/>
          <w:noProof/>
          <w:sz w:val="24"/>
          <w:szCs w:val="24"/>
        </w:rPr>
        <w:t>(Walton, Cohen, Cwir, &amp; Spencer, 2012)</w:t>
      </w:r>
      <w:r w:rsidR="00E658A8" w:rsidRPr="0002536D">
        <w:rPr>
          <w:rFonts w:ascii="Times New Roman" w:hAnsi="Times New Roman" w:cs="Times New Roman"/>
          <w:sz w:val="24"/>
          <w:szCs w:val="24"/>
        </w:rPr>
        <w:fldChar w:fldCharType="end"/>
      </w:r>
      <w:r w:rsidR="00E658A8" w:rsidRPr="0002536D">
        <w:rPr>
          <w:rFonts w:ascii="Times New Roman" w:hAnsi="Times New Roman" w:cs="Times New Roman"/>
          <w:sz w:val="24"/>
          <w:szCs w:val="24"/>
        </w:rPr>
        <w:t xml:space="preserve">. Overall, </w:t>
      </w:r>
      <w:r w:rsidR="006072FE" w:rsidRPr="0002536D">
        <w:rPr>
          <w:rFonts w:ascii="Times New Roman" w:hAnsi="Times New Roman" w:cs="Times New Roman"/>
          <w:sz w:val="24"/>
          <w:szCs w:val="24"/>
        </w:rPr>
        <w:t xml:space="preserve">people feel an innate need </w:t>
      </w:r>
      <w:r w:rsidR="00621645" w:rsidRPr="0002536D">
        <w:rPr>
          <w:rFonts w:ascii="Times New Roman" w:hAnsi="Times New Roman" w:cs="Times New Roman"/>
          <w:sz w:val="24"/>
          <w:szCs w:val="24"/>
        </w:rPr>
        <w:t xml:space="preserve">to </w:t>
      </w:r>
      <w:r w:rsidR="006072FE" w:rsidRPr="0002536D">
        <w:rPr>
          <w:rFonts w:ascii="Times New Roman" w:hAnsi="Times New Roman" w:cs="Times New Roman"/>
          <w:sz w:val="24"/>
          <w:szCs w:val="24"/>
        </w:rPr>
        <w:t xml:space="preserve">maintain positive social bonds with one another </w:t>
      </w:r>
      <w:r w:rsidR="006072FE" w:rsidRPr="0002536D">
        <w:rPr>
          <w:rFonts w:ascii="Times New Roman" w:hAnsi="Times New Roman" w:cs="Times New Roman"/>
          <w:sz w:val="24"/>
          <w:szCs w:val="24"/>
        </w:rPr>
        <w:fldChar w:fldCharType="begin" w:fldLock="1"/>
      </w:r>
      <w:r w:rsidR="006072FE" w:rsidRPr="0002536D">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1995)","plainTextFormattedCitation":"(Baumeister &amp; Leary, 1995)","previouslyFormattedCitation":"(Baumeister &amp; Leary, 1995)"},"properties":{"noteIndex":0},"schema":"https://github.com/citation-style-language/schema/raw/master/csl-citation.json"}</w:instrText>
      </w:r>
      <w:r w:rsidR="006072FE" w:rsidRPr="0002536D">
        <w:rPr>
          <w:rFonts w:ascii="Times New Roman" w:hAnsi="Times New Roman" w:cs="Times New Roman"/>
          <w:sz w:val="24"/>
          <w:szCs w:val="24"/>
        </w:rPr>
        <w:fldChar w:fldCharType="separate"/>
      </w:r>
      <w:r w:rsidR="006072FE" w:rsidRPr="0002536D">
        <w:rPr>
          <w:rFonts w:ascii="Times New Roman" w:hAnsi="Times New Roman" w:cs="Times New Roman"/>
          <w:noProof/>
          <w:sz w:val="24"/>
          <w:szCs w:val="24"/>
        </w:rPr>
        <w:t>(Baumeister &amp; Leary, 1995)</w:t>
      </w:r>
      <w:r w:rsidR="006072FE" w:rsidRPr="0002536D">
        <w:rPr>
          <w:rFonts w:ascii="Times New Roman" w:hAnsi="Times New Roman" w:cs="Times New Roman"/>
          <w:sz w:val="24"/>
          <w:szCs w:val="24"/>
        </w:rPr>
        <w:fldChar w:fldCharType="end"/>
      </w:r>
      <w:r w:rsidR="006072FE" w:rsidRPr="0002536D">
        <w:rPr>
          <w:rFonts w:ascii="Times New Roman" w:hAnsi="Times New Roman" w:cs="Times New Roman"/>
          <w:sz w:val="24"/>
          <w:szCs w:val="24"/>
        </w:rPr>
        <w:t>.</w:t>
      </w:r>
      <w:r w:rsidR="004A1403" w:rsidRPr="0002536D">
        <w:rPr>
          <w:rFonts w:ascii="Times New Roman" w:hAnsi="Times New Roman" w:cs="Times New Roman"/>
          <w:sz w:val="24"/>
          <w:szCs w:val="24"/>
        </w:rPr>
        <w:t xml:space="preserve"> </w:t>
      </w:r>
      <w:r w:rsidR="00E852DB">
        <w:rPr>
          <w:rFonts w:ascii="Times New Roman" w:hAnsi="Times New Roman" w:cs="Times New Roman"/>
          <w:sz w:val="24"/>
          <w:szCs w:val="24"/>
        </w:rPr>
        <w:t>Furthermore</w:t>
      </w:r>
      <w:r w:rsidR="00E14C35" w:rsidRPr="0002536D">
        <w:rPr>
          <w:rFonts w:ascii="Times New Roman" w:hAnsi="Times New Roman" w:cs="Times New Roman"/>
          <w:sz w:val="24"/>
          <w:szCs w:val="24"/>
        </w:rPr>
        <w:t>, b</w:t>
      </w:r>
      <w:r w:rsidR="004A1403" w:rsidRPr="0002536D">
        <w:rPr>
          <w:rFonts w:ascii="Times New Roman" w:hAnsi="Times New Roman" w:cs="Times New Roman"/>
          <w:sz w:val="24"/>
          <w:szCs w:val="24"/>
        </w:rPr>
        <w:t>elonging to a g</w:t>
      </w:r>
      <w:r w:rsidR="00304729" w:rsidRPr="0002536D">
        <w:rPr>
          <w:rFonts w:ascii="Times New Roman" w:hAnsi="Times New Roman" w:cs="Times New Roman"/>
          <w:sz w:val="24"/>
          <w:szCs w:val="24"/>
        </w:rPr>
        <w:t>roup ha</w:t>
      </w:r>
      <w:r w:rsidR="004A1403" w:rsidRPr="0002536D">
        <w:rPr>
          <w:rFonts w:ascii="Times New Roman" w:hAnsi="Times New Roman" w:cs="Times New Roman"/>
          <w:sz w:val="24"/>
          <w:szCs w:val="24"/>
        </w:rPr>
        <w:t>s</w:t>
      </w:r>
      <w:r w:rsidR="00304729" w:rsidRPr="0002536D">
        <w:rPr>
          <w:rFonts w:ascii="Times New Roman" w:hAnsi="Times New Roman" w:cs="Times New Roman"/>
          <w:sz w:val="24"/>
          <w:szCs w:val="24"/>
        </w:rPr>
        <w:t xml:space="preserve"> a deep and profound impact on our attitudes and behaviors</w:t>
      </w:r>
      <w:r w:rsidR="004A1403" w:rsidRPr="0002536D">
        <w:rPr>
          <w:rFonts w:ascii="Times New Roman" w:hAnsi="Times New Roman" w:cs="Times New Roman"/>
          <w:sz w:val="24"/>
          <w:szCs w:val="24"/>
        </w:rPr>
        <w:t xml:space="preserve"> </w:t>
      </w:r>
      <w:r w:rsidR="004A1403" w:rsidRPr="0002536D">
        <w:rPr>
          <w:rFonts w:ascii="Times New Roman" w:hAnsi="Times New Roman" w:cs="Times New Roman"/>
          <w:sz w:val="24"/>
          <w:szCs w:val="24"/>
        </w:rPr>
        <w:fldChar w:fldCharType="begin" w:fldLock="1"/>
      </w:r>
      <w:r w:rsidR="005C52C8" w:rsidRPr="0002536D">
        <w:rPr>
          <w:rFonts w:ascii="Times New Roman" w:hAnsi="Times New Roman" w:cs="Times New Roman"/>
          <w:sz w:val="24"/>
          <w:szCs w:val="24"/>
        </w:rPr>
        <w:instrText>ADDIN CSL_CITATION {"citationItems":[{"id":"ITEM-1","itemData":{"DOI":"10.1037/0022-3514.85.5.808","ISSN":"00223514","abstract":"Four studies demonstrated both the power of group influence in persuasion and people's blindness to it. Even under conditions of effortful processing, attitudes toward a social policy depended almost exclusively upon the stated position of one's political party. This effect overwhelmed the impact of both the policy's objective content and participants' ideological beliefs (Studies 1-3), and it was driven by a shift in the assumed factual qualities of the policy and in its perceived moral connotations (Study 4). Nevertheless, participants denied having been influenced by their political group, although they believed that other individuals, especially their ideological adversaries, would be so influenced. The underappreciated role of social identity in persuasion is discussed.","author":[{"dropping-particle":"","family":"Cohen","given":"Geoffrey L.","non-dropping-particle":"","parse-names":false,"suffix":""}],"container-title":"Journal of Personality and Social Psychology","id":"ITEM-1","issue":"5","issued":{"date-parts":[["2003","11"]]},"page":"808-822","title":"Party Over Policy: The Dominating Impact of Group Influence on Political Beliefs","type":"article","volume":"85"},"uris":["http://www.mendeley.com/documents/?uuid=478b5092-8c8f-3557-8b49-11cac1a2d2c6"]},{"id":"ITEM-2","itemData":{"DOI":"10.1037/a0025731","ISSN":"00223514","abstract":"Four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Psychology","id":"ITEM-2","issue":"3","issued":{"date-parts":[["2012","3"]]},"page":"513-532","title":"Mere belonging: The power of social connections","type":"article-journal","volume":"102"},"uris":["http://www.mendeley.com/documents/?uuid=08ab40a2-3589-314a-aa04-b70084896792"]}],"mendeley":{"formattedCitation":"(G. L. Cohen, 2003; Walton et al., 2012)","plainTextFormattedCitation":"(G. L. Cohen, 2003; Walton et al., 2012)","previouslyFormattedCitation":"(G. L. Cohen, 2003; Walton et al., 2012)"},"properties":{"noteIndex":0},"schema":"https://github.com/citation-style-language/schema/raw/master/csl-citation.json"}</w:instrText>
      </w:r>
      <w:r w:rsidR="004A1403" w:rsidRPr="0002536D">
        <w:rPr>
          <w:rFonts w:ascii="Times New Roman" w:hAnsi="Times New Roman" w:cs="Times New Roman"/>
          <w:sz w:val="24"/>
          <w:szCs w:val="24"/>
        </w:rPr>
        <w:fldChar w:fldCharType="separate"/>
      </w:r>
      <w:r w:rsidR="004A1403" w:rsidRPr="0002536D">
        <w:rPr>
          <w:rFonts w:ascii="Times New Roman" w:hAnsi="Times New Roman" w:cs="Times New Roman"/>
          <w:noProof/>
          <w:sz w:val="24"/>
          <w:szCs w:val="24"/>
        </w:rPr>
        <w:t>(G. L. Cohen, 2003; Walton et al., 2012)</w:t>
      </w:r>
      <w:r w:rsidR="004A1403" w:rsidRPr="0002536D">
        <w:rPr>
          <w:rFonts w:ascii="Times New Roman" w:hAnsi="Times New Roman" w:cs="Times New Roman"/>
          <w:sz w:val="24"/>
          <w:szCs w:val="24"/>
        </w:rPr>
        <w:fldChar w:fldCharType="end"/>
      </w:r>
      <w:r w:rsidR="00304729" w:rsidRPr="0002536D">
        <w:rPr>
          <w:rFonts w:ascii="Times New Roman" w:hAnsi="Times New Roman" w:cs="Times New Roman"/>
          <w:sz w:val="24"/>
          <w:szCs w:val="24"/>
        </w:rPr>
        <w:t>.</w:t>
      </w:r>
      <w:r w:rsidR="00E852DB">
        <w:rPr>
          <w:rFonts w:ascii="Times New Roman" w:hAnsi="Times New Roman" w:cs="Times New Roman"/>
          <w:sz w:val="24"/>
          <w:szCs w:val="24"/>
        </w:rPr>
        <w:t xml:space="preserve"> As such, </w:t>
      </w:r>
      <w:r w:rsidR="00E00B27">
        <w:rPr>
          <w:rFonts w:ascii="Times New Roman" w:hAnsi="Times New Roman" w:cs="Times New Roman"/>
          <w:sz w:val="24"/>
          <w:szCs w:val="24"/>
        </w:rPr>
        <w:t xml:space="preserve">I posit that </w:t>
      </w:r>
      <w:r w:rsidR="00FA4FDB">
        <w:rPr>
          <w:rFonts w:ascii="Times New Roman" w:hAnsi="Times New Roman" w:cs="Times New Roman"/>
          <w:sz w:val="24"/>
          <w:szCs w:val="24"/>
        </w:rPr>
        <w:t>a</w:t>
      </w:r>
      <w:r w:rsidR="00C01725">
        <w:rPr>
          <w:rFonts w:ascii="Times New Roman" w:hAnsi="Times New Roman" w:cs="Times New Roman"/>
          <w:sz w:val="24"/>
          <w:szCs w:val="24"/>
        </w:rPr>
        <w:t xml:space="preserve">n adolescent </w:t>
      </w:r>
      <w:r w:rsidR="00FA4FDB">
        <w:rPr>
          <w:rFonts w:ascii="Times New Roman" w:hAnsi="Times New Roman" w:cs="Times New Roman"/>
          <w:sz w:val="24"/>
          <w:szCs w:val="24"/>
        </w:rPr>
        <w:t xml:space="preserve">must gain </w:t>
      </w:r>
      <w:r w:rsidR="00FA4FDB">
        <w:rPr>
          <w:rFonts w:ascii="Times New Roman" w:hAnsi="Times New Roman" w:cs="Times New Roman"/>
          <w:sz w:val="24"/>
          <w:szCs w:val="24"/>
        </w:rPr>
        <w:lastRenderedPageBreak/>
        <w:t xml:space="preserve">a sense of belongingness </w:t>
      </w:r>
      <w:r w:rsidR="00C01725">
        <w:rPr>
          <w:rFonts w:ascii="Times New Roman" w:hAnsi="Times New Roman" w:cs="Times New Roman"/>
          <w:sz w:val="24"/>
          <w:szCs w:val="24"/>
        </w:rPr>
        <w:t>in order to benefit from the program</w:t>
      </w:r>
      <w:r w:rsidR="00FA4FDB">
        <w:rPr>
          <w:rFonts w:ascii="Times New Roman" w:hAnsi="Times New Roman" w:cs="Times New Roman"/>
          <w:sz w:val="24"/>
          <w:szCs w:val="24"/>
        </w:rPr>
        <w:t xml:space="preserve">. </w:t>
      </w:r>
      <w:r w:rsidR="00E00B27">
        <w:rPr>
          <w:rFonts w:ascii="Times New Roman" w:hAnsi="Times New Roman" w:cs="Times New Roman"/>
          <w:sz w:val="24"/>
          <w:szCs w:val="24"/>
        </w:rPr>
        <w:t xml:space="preserve">That is, I </w:t>
      </w:r>
      <w:r w:rsidR="00C005CF">
        <w:rPr>
          <w:rFonts w:ascii="Times New Roman" w:hAnsi="Times New Roman" w:cs="Times New Roman"/>
          <w:sz w:val="24"/>
          <w:szCs w:val="24"/>
        </w:rPr>
        <w:t>assert that b</w:t>
      </w:r>
      <w:r w:rsidR="00FA4FDB">
        <w:rPr>
          <w:rFonts w:ascii="Times New Roman" w:hAnsi="Times New Roman" w:cs="Times New Roman"/>
          <w:sz w:val="24"/>
          <w:szCs w:val="24"/>
        </w:rPr>
        <w:t xml:space="preserve">elonginess serves as an important mediator in any group-based program. </w:t>
      </w:r>
    </w:p>
    <w:p w14:paraId="6745A262" w14:textId="3F08DE69" w:rsidR="00243031" w:rsidRDefault="004A1403" w:rsidP="00E14C3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E14C35">
        <w:rPr>
          <w:rFonts w:ascii="Times New Roman" w:hAnsi="Times New Roman" w:cs="Times New Roman"/>
          <w:sz w:val="24"/>
          <w:szCs w:val="24"/>
        </w:rPr>
        <w:t>e</w:t>
      </w:r>
      <w:r>
        <w:rPr>
          <w:rFonts w:ascii="Times New Roman" w:hAnsi="Times New Roman" w:cs="Times New Roman"/>
          <w:sz w:val="24"/>
          <w:szCs w:val="24"/>
        </w:rPr>
        <w:t xml:space="preserve"> feeling of belonging may be formed by social connections. </w:t>
      </w:r>
      <w:r w:rsidR="006072FE">
        <w:rPr>
          <w:rFonts w:ascii="Times New Roman" w:hAnsi="Times New Roman" w:cs="Times New Roman"/>
          <w:sz w:val="24"/>
          <w:szCs w:val="24"/>
        </w:rPr>
        <w:t>Even a small, weak, connection may cause</w:t>
      </w:r>
      <w:r w:rsidR="00AC27DB">
        <w:rPr>
          <w:rFonts w:ascii="Times New Roman" w:hAnsi="Times New Roman" w:cs="Times New Roman"/>
          <w:sz w:val="24"/>
          <w:szCs w:val="24"/>
        </w:rPr>
        <w:t xml:space="preserve"> even</w:t>
      </w:r>
      <w:r w:rsidR="006072FE">
        <w:rPr>
          <w:rFonts w:ascii="Times New Roman" w:hAnsi="Times New Roman" w:cs="Times New Roman"/>
          <w:sz w:val="24"/>
          <w:szCs w:val="24"/>
        </w:rPr>
        <w:t xml:space="preserve"> a mere</w:t>
      </w:r>
      <w:r w:rsidR="00AC27DB">
        <w:rPr>
          <w:rFonts w:ascii="Times New Roman" w:hAnsi="Times New Roman" w:cs="Times New Roman"/>
          <w:sz w:val="24"/>
          <w:szCs w:val="24"/>
        </w:rPr>
        <w:t xml:space="preserve"> sense of</w:t>
      </w:r>
      <w:r w:rsidR="006072FE">
        <w:rPr>
          <w:rFonts w:ascii="Times New Roman" w:hAnsi="Times New Roman" w:cs="Times New Roman"/>
          <w:sz w:val="24"/>
          <w:szCs w:val="24"/>
        </w:rPr>
        <w:t xml:space="preserve"> belongingness </w:t>
      </w:r>
      <w:r w:rsidR="006072FE">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et al., 2012)","plainTextFormattedCitation":"(Walton et al., 2012)","previouslyFormattedCitation":"(Walton et al., 2012)"},"properties":{"noteIndex":0},"schema":"https://github.com/citation-style-language/schema/raw/master/csl-citation.json"}</w:instrText>
      </w:r>
      <w:r w:rsidR="006072FE">
        <w:rPr>
          <w:rFonts w:ascii="Times New Roman" w:hAnsi="Times New Roman" w:cs="Times New Roman"/>
          <w:sz w:val="24"/>
          <w:szCs w:val="24"/>
        </w:rPr>
        <w:fldChar w:fldCharType="separate"/>
      </w:r>
      <w:r w:rsidR="006072FE" w:rsidRPr="006072FE">
        <w:rPr>
          <w:rFonts w:ascii="Times New Roman" w:hAnsi="Times New Roman" w:cs="Times New Roman"/>
          <w:noProof/>
          <w:sz w:val="24"/>
          <w:szCs w:val="24"/>
        </w:rPr>
        <w:t>(Walton et al., 2012)</w:t>
      </w:r>
      <w:r w:rsidR="006072FE">
        <w:rPr>
          <w:rFonts w:ascii="Times New Roman" w:hAnsi="Times New Roman" w:cs="Times New Roman"/>
          <w:sz w:val="24"/>
          <w:szCs w:val="24"/>
        </w:rPr>
        <w:fldChar w:fldCharType="end"/>
      </w:r>
      <w:r w:rsidR="006072FE">
        <w:rPr>
          <w:rFonts w:ascii="Times New Roman" w:hAnsi="Times New Roman" w:cs="Times New Roman"/>
          <w:sz w:val="24"/>
          <w:szCs w:val="24"/>
        </w:rPr>
        <w:t xml:space="preserve">. For example, </w:t>
      </w:r>
      <w:proofErr w:type="spellStart"/>
      <w:r w:rsidR="006072FE">
        <w:rPr>
          <w:rFonts w:ascii="Times New Roman" w:hAnsi="Times New Roman" w:cs="Times New Roman"/>
          <w:sz w:val="24"/>
          <w:szCs w:val="24"/>
        </w:rPr>
        <w:t>Cwir</w:t>
      </w:r>
      <w:proofErr w:type="spellEnd"/>
      <w:r w:rsidR="006072FE">
        <w:rPr>
          <w:rFonts w:ascii="Times New Roman" w:hAnsi="Times New Roman" w:cs="Times New Roman"/>
          <w:sz w:val="24"/>
          <w:szCs w:val="24"/>
        </w:rPr>
        <w:t xml:space="preserve"> and colleagues </w:t>
      </w:r>
      <w:r w:rsidR="00D12655">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Carr, Walton, &amp; Spencer, 2011)","manualFormatting":"(2011)","plainTextFormattedCitation":"(Cwir, Carr, Walton, &amp; Spencer, 2011)","previouslyFormattedCitation":"(Cwir, Carr, Walton, &amp; Spencer, 2011)"},"properties":{"noteIndex":0},"schema":"https://github.com/citation-style-language/schema/raw/master/csl-citation.json"}</w:instrText>
      </w:r>
      <w:r w:rsidR="00D12655">
        <w:rPr>
          <w:rFonts w:ascii="Times New Roman" w:hAnsi="Times New Roman" w:cs="Times New Roman"/>
          <w:sz w:val="24"/>
          <w:szCs w:val="24"/>
        </w:rPr>
        <w:fldChar w:fldCharType="separate"/>
      </w:r>
      <w:r w:rsidR="00D12655">
        <w:rPr>
          <w:rFonts w:ascii="Times New Roman" w:hAnsi="Times New Roman" w:cs="Times New Roman"/>
          <w:noProof/>
          <w:sz w:val="24"/>
          <w:szCs w:val="24"/>
        </w:rPr>
        <w:t>(</w:t>
      </w:r>
      <w:r w:rsidR="00D12655" w:rsidRPr="00D12655">
        <w:rPr>
          <w:rFonts w:ascii="Times New Roman" w:hAnsi="Times New Roman" w:cs="Times New Roman"/>
          <w:noProof/>
          <w:sz w:val="24"/>
          <w:szCs w:val="24"/>
        </w:rPr>
        <w:t>2011)</w:t>
      </w:r>
      <w:r w:rsidR="00D12655">
        <w:rPr>
          <w:rFonts w:ascii="Times New Roman" w:hAnsi="Times New Roman" w:cs="Times New Roman"/>
          <w:sz w:val="24"/>
          <w:szCs w:val="24"/>
        </w:rPr>
        <w:fldChar w:fldCharType="end"/>
      </w:r>
      <w:r w:rsidR="00D12655">
        <w:rPr>
          <w:rFonts w:ascii="Times New Roman" w:hAnsi="Times New Roman" w:cs="Times New Roman"/>
          <w:sz w:val="24"/>
          <w:szCs w:val="24"/>
        </w:rPr>
        <w:t xml:space="preserve"> </w:t>
      </w:r>
      <w:r w:rsidR="006072FE">
        <w:rPr>
          <w:rFonts w:ascii="Times New Roman" w:hAnsi="Times New Roman" w:cs="Times New Roman"/>
          <w:sz w:val="24"/>
          <w:szCs w:val="24"/>
        </w:rPr>
        <w:t xml:space="preserve">found that sharing preferences with a </w:t>
      </w:r>
      <w:r w:rsidR="00D12655">
        <w:rPr>
          <w:rFonts w:ascii="Times New Roman" w:hAnsi="Times New Roman" w:cs="Times New Roman"/>
          <w:sz w:val="24"/>
          <w:szCs w:val="24"/>
        </w:rPr>
        <w:t>confederate stranger</w:t>
      </w:r>
      <w:r w:rsidR="006072FE">
        <w:rPr>
          <w:rFonts w:ascii="Times New Roman" w:hAnsi="Times New Roman" w:cs="Times New Roman"/>
          <w:sz w:val="24"/>
          <w:szCs w:val="24"/>
        </w:rPr>
        <w:t xml:space="preserve"> increase</w:t>
      </w:r>
      <w:r w:rsidR="00D12655">
        <w:rPr>
          <w:rFonts w:ascii="Times New Roman" w:hAnsi="Times New Roman" w:cs="Times New Roman"/>
          <w:sz w:val="24"/>
          <w:szCs w:val="24"/>
        </w:rPr>
        <w:t>d</w:t>
      </w:r>
      <w:r w:rsidR="006072FE">
        <w:rPr>
          <w:rFonts w:ascii="Times New Roman" w:hAnsi="Times New Roman" w:cs="Times New Roman"/>
          <w:sz w:val="24"/>
          <w:szCs w:val="24"/>
        </w:rPr>
        <w:t xml:space="preserve"> emotions and physiological arousal of a participant. </w:t>
      </w:r>
      <w:r w:rsidR="00D12655">
        <w:rPr>
          <w:rFonts w:ascii="Times New Roman" w:hAnsi="Times New Roman" w:cs="Times New Roman"/>
          <w:sz w:val="24"/>
          <w:szCs w:val="24"/>
        </w:rPr>
        <w:t xml:space="preserve">Findings from </w:t>
      </w:r>
      <w:proofErr w:type="spellStart"/>
      <w:r w:rsidR="00890EF1">
        <w:rPr>
          <w:rFonts w:ascii="Times New Roman" w:hAnsi="Times New Roman" w:cs="Times New Roman"/>
          <w:sz w:val="24"/>
          <w:szCs w:val="24"/>
        </w:rPr>
        <w:t>Cwir</w:t>
      </w:r>
      <w:proofErr w:type="spellEnd"/>
      <w:r w:rsidR="00890EF1">
        <w:rPr>
          <w:rFonts w:ascii="Times New Roman" w:hAnsi="Times New Roman" w:cs="Times New Roman"/>
          <w:sz w:val="24"/>
          <w:szCs w:val="24"/>
        </w:rPr>
        <w:t xml:space="preserve"> and colleagues </w:t>
      </w:r>
      <w:r w:rsidR="00890EF1">
        <w:rPr>
          <w:rFonts w:ascii="Times New Roman" w:hAnsi="Times New Roman" w:cs="Times New Roman"/>
          <w:sz w:val="24"/>
          <w:szCs w:val="24"/>
        </w:rPr>
        <w:fldChar w:fldCharType="begin" w:fldLock="1"/>
      </w:r>
      <w:r w:rsidR="000678B3">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et al., 2011)","manualFormatting":"(2011)","plainTextFormattedCitation":"(Cwir et al., 2011)","previouslyFormattedCitation":"(Cwir et al., 2011)"},"properties":{"noteIndex":0},"schema":"https://github.com/citation-style-language/schema/raw/master/csl-citation.json"}</w:instrText>
      </w:r>
      <w:r w:rsidR="00890EF1">
        <w:rPr>
          <w:rFonts w:ascii="Times New Roman" w:hAnsi="Times New Roman" w:cs="Times New Roman"/>
          <w:sz w:val="24"/>
          <w:szCs w:val="24"/>
        </w:rPr>
        <w:fldChar w:fldCharType="separate"/>
      </w:r>
      <w:r w:rsidR="00890EF1" w:rsidRPr="00890EF1">
        <w:rPr>
          <w:rFonts w:ascii="Times New Roman" w:hAnsi="Times New Roman" w:cs="Times New Roman"/>
          <w:noProof/>
          <w:sz w:val="24"/>
          <w:szCs w:val="24"/>
        </w:rPr>
        <w:t>(2011)</w:t>
      </w:r>
      <w:r w:rsidR="00890EF1">
        <w:rPr>
          <w:rFonts w:ascii="Times New Roman" w:hAnsi="Times New Roman" w:cs="Times New Roman"/>
          <w:sz w:val="24"/>
          <w:szCs w:val="24"/>
        </w:rPr>
        <w:fldChar w:fldCharType="end"/>
      </w:r>
      <w:r w:rsidR="00D12655">
        <w:rPr>
          <w:rFonts w:ascii="Times New Roman" w:hAnsi="Times New Roman" w:cs="Times New Roman"/>
          <w:sz w:val="24"/>
          <w:szCs w:val="24"/>
        </w:rPr>
        <w:t xml:space="preserve"> illustrate the impact of </w:t>
      </w:r>
      <w:r w:rsidR="005C52C8">
        <w:rPr>
          <w:rFonts w:ascii="Times New Roman" w:hAnsi="Times New Roman" w:cs="Times New Roman"/>
          <w:sz w:val="24"/>
          <w:szCs w:val="24"/>
        </w:rPr>
        <w:t xml:space="preserve">having </w:t>
      </w:r>
      <w:r w:rsidR="00D12655">
        <w:rPr>
          <w:rFonts w:ascii="Times New Roman" w:hAnsi="Times New Roman" w:cs="Times New Roman"/>
          <w:sz w:val="24"/>
          <w:szCs w:val="24"/>
        </w:rPr>
        <w:t xml:space="preserve">even a subtle feeling of social connectedness. </w:t>
      </w:r>
      <w:r w:rsidR="00E14C35">
        <w:rPr>
          <w:rFonts w:ascii="Times New Roman" w:hAnsi="Times New Roman" w:cs="Times New Roman"/>
          <w:sz w:val="24"/>
          <w:szCs w:val="24"/>
        </w:rPr>
        <w:t xml:space="preserve">Further research shows belongingness predicts </w:t>
      </w:r>
      <w:r w:rsidR="005C52C8">
        <w:rPr>
          <w:rFonts w:ascii="Times New Roman" w:hAnsi="Times New Roman" w:cs="Times New Roman"/>
          <w:sz w:val="24"/>
          <w:szCs w:val="24"/>
        </w:rPr>
        <w:t xml:space="preserve">youth protective factors, such as engagement in a youth program </w:t>
      </w:r>
      <w:r w:rsidR="005C52C8">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5C52C8">
        <w:rPr>
          <w:rFonts w:ascii="Times New Roman" w:hAnsi="Times New Roman" w:cs="Times New Roman"/>
          <w:sz w:val="24"/>
          <w:szCs w:val="24"/>
        </w:rPr>
        <w:fldChar w:fldCharType="separate"/>
      </w:r>
      <w:r w:rsidR="005C52C8" w:rsidRPr="005C52C8">
        <w:rPr>
          <w:rFonts w:ascii="Times New Roman" w:hAnsi="Times New Roman" w:cs="Times New Roman"/>
          <w:noProof/>
          <w:sz w:val="24"/>
          <w:szCs w:val="24"/>
        </w:rPr>
        <w:t>(Anderson-Butcher &amp; Conroy, 2002)</w:t>
      </w:r>
      <w:r w:rsidR="005C52C8">
        <w:rPr>
          <w:rFonts w:ascii="Times New Roman" w:hAnsi="Times New Roman" w:cs="Times New Roman"/>
          <w:sz w:val="24"/>
          <w:szCs w:val="24"/>
        </w:rPr>
        <w:fldChar w:fldCharType="end"/>
      </w:r>
      <w:r w:rsidR="005C52C8">
        <w:rPr>
          <w:rFonts w:ascii="Times New Roman" w:hAnsi="Times New Roman" w:cs="Times New Roman"/>
          <w:sz w:val="24"/>
          <w:szCs w:val="24"/>
        </w:rPr>
        <w:t>.</w:t>
      </w:r>
    </w:p>
    <w:p w14:paraId="3615D334" w14:textId="7CEB897D" w:rsidR="009C7680" w:rsidRDefault="00890EF1" w:rsidP="00E658A8">
      <w:pPr>
        <w:spacing w:line="480" w:lineRule="auto"/>
        <w:rPr>
          <w:rFonts w:ascii="Times New Roman" w:hAnsi="Times New Roman" w:cs="Times New Roman"/>
          <w:sz w:val="24"/>
          <w:szCs w:val="24"/>
        </w:rPr>
      </w:pPr>
      <w:r>
        <w:rPr>
          <w:rFonts w:ascii="Times New Roman" w:hAnsi="Times New Roman" w:cs="Times New Roman"/>
          <w:sz w:val="24"/>
          <w:szCs w:val="24"/>
        </w:rPr>
        <w:tab/>
      </w:r>
      <w:r w:rsidR="00CC529B">
        <w:rPr>
          <w:rFonts w:ascii="Times New Roman" w:hAnsi="Times New Roman" w:cs="Times New Roman"/>
          <w:sz w:val="24"/>
          <w:szCs w:val="24"/>
        </w:rPr>
        <w:t xml:space="preserve">For my thesis, I plan to </w:t>
      </w:r>
      <w:r w:rsidR="0054463B">
        <w:rPr>
          <w:rFonts w:ascii="Times New Roman" w:hAnsi="Times New Roman" w:cs="Times New Roman"/>
          <w:sz w:val="24"/>
          <w:szCs w:val="24"/>
        </w:rPr>
        <w:t xml:space="preserve">examine </w:t>
      </w:r>
      <w:r w:rsidR="00CC529B">
        <w:rPr>
          <w:rFonts w:ascii="Times New Roman" w:hAnsi="Times New Roman" w:cs="Times New Roman"/>
          <w:sz w:val="24"/>
          <w:szCs w:val="24"/>
        </w:rPr>
        <w:t>belongingness as a</w:t>
      </w:r>
      <w:r w:rsidR="004F21D2">
        <w:rPr>
          <w:rFonts w:ascii="Times New Roman" w:hAnsi="Times New Roman" w:cs="Times New Roman"/>
          <w:sz w:val="24"/>
          <w:szCs w:val="24"/>
        </w:rPr>
        <w:t>n important</w:t>
      </w:r>
      <w:r w:rsidR="00CC529B">
        <w:rPr>
          <w:rFonts w:ascii="Times New Roman" w:hAnsi="Times New Roman" w:cs="Times New Roman"/>
          <w:sz w:val="24"/>
          <w:szCs w:val="24"/>
        </w:rPr>
        <w:t xml:space="preserve"> mediator between social ties and several key developmental outcomes</w:t>
      </w:r>
      <w:r w:rsidR="004F21D2">
        <w:rPr>
          <w:rFonts w:ascii="Times New Roman" w:hAnsi="Times New Roman" w:cs="Times New Roman"/>
          <w:sz w:val="24"/>
          <w:szCs w:val="24"/>
        </w:rPr>
        <w:t xml:space="preserve"> (e.g. academic achievement, anger, depression)</w:t>
      </w:r>
      <w:r w:rsidR="00CC529B">
        <w:rPr>
          <w:rFonts w:ascii="Times New Roman" w:hAnsi="Times New Roman" w:cs="Times New Roman"/>
          <w:sz w:val="24"/>
          <w:szCs w:val="24"/>
        </w:rPr>
        <w:t>.</w:t>
      </w:r>
      <w:r w:rsidR="004F21D2">
        <w:rPr>
          <w:rFonts w:ascii="Times New Roman" w:hAnsi="Times New Roman" w:cs="Times New Roman"/>
          <w:sz w:val="24"/>
          <w:szCs w:val="24"/>
        </w:rPr>
        <w:t xml:space="preserve"> </w:t>
      </w:r>
      <w:r w:rsidR="009C7680">
        <w:rPr>
          <w:rFonts w:ascii="Times New Roman" w:hAnsi="Times New Roman" w:cs="Times New Roman"/>
          <w:sz w:val="24"/>
          <w:szCs w:val="24"/>
        </w:rPr>
        <w:t xml:space="preserve">My specific model can be seen in Figure 1. </w:t>
      </w:r>
      <w:r w:rsidR="00975A54">
        <w:rPr>
          <w:rFonts w:ascii="Times New Roman" w:hAnsi="Times New Roman" w:cs="Times New Roman"/>
          <w:sz w:val="24"/>
          <w:szCs w:val="24"/>
        </w:rPr>
        <w:t xml:space="preserve">I predict that more social ties will be associated with a greater sense of </w:t>
      </w:r>
      <w:r w:rsidR="009C7680">
        <w:rPr>
          <w:rFonts w:ascii="Times New Roman" w:hAnsi="Times New Roman" w:cs="Times New Roman"/>
          <w:sz w:val="24"/>
          <w:szCs w:val="24"/>
        </w:rPr>
        <w:t>belongingness</w:t>
      </w:r>
      <w:r w:rsidR="00975A54">
        <w:rPr>
          <w:rFonts w:ascii="Times New Roman" w:hAnsi="Times New Roman" w:cs="Times New Roman"/>
          <w:sz w:val="24"/>
          <w:szCs w:val="24"/>
        </w:rPr>
        <w:t>, and a greater sense of belongingness will be associated with improved developmental outcomes</w:t>
      </w:r>
      <w:r w:rsidR="009C7680">
        <w:rPr>
          <w:rFonts w:ascii="Times New Roman" w:hAnsi="Times New Roman" w:cs="Times New Roman"/>
          <w:sz w:val="24"/>
          <w:szCs w:val="24"/>
        </w:rPr>
        <w:t>. From this model, I will be able to identify the indirect effect (a*b path)</w:t>
      </w:r>
      <w:r w:rsidR="00243031">
        <w:rPr>
          <w:rFonts w:ascii="Times New Roman" w:hAnsi="Times New Roman" w:cs="Times New Roman"/>
          <w:sz w:val="24"/>
          <w:szCs w:val="24"/>
        </w:rPr>
        <w:t xml:space="preserve"> of social ties through belongingness</w:t>
      </w:r>
      <w:r w:rsidR="009C7680">
        <w:rPr>
          <w:rFonts w:ascii="Times New Roman" w:hAnsi="Times New Roman" w:cs="Times New Roman"/>
          <w:sz w:val="24"/>
          <w:szCs w:val="24"/>
        </w:rPr>
        <w:t xml:space="preserve">. </w:t>
      </w:r>
      <w:r w:rsidR="00165E7E">
        <w:rPr>
          <w:rFonts w:ascii="Times New Roman" w:hAnsi="Times New Roman" w:cs="Times New Roman"/>
          <w:sz w:val="24"/>
          <w:szCs w:val="24"/>
        </w:rPr>
        <w:t xml:space="preserve">The c’ path will represent the </w:t>
      </w:r>
      <w:r w:rsidR="00975A54">
        <w:rPr>
          <w:rFonts w:ascii="Times New Roman" w:hAnsi="Times New Roman" w:cs="Times New Roman"/>
          <w:sz w:val="24"/>
          <w:szCs w:val="24"/>
        </w:rPr>
        <w:t xml:space="preserve">direct </w:t>
      </w:r>
      <w:r w:rsidR="00165E7E">
        <w:rPr>
          <w:rFonts w:ascii="Times New Roman" w:hAnsi="Times New Roman" w:cs="Times New Roman"/>
          <w:sz w:val="24"/>
          <w:szCs w:val="24"/>
        </w:rPr>
        <w:t xml:space="preserve">effect of social ties </w:t>
      </w:r>
      <w:r w:rsidR="00975A54">
        <w:rPr>
          <w:rFonts w:ascii="Times New Roman" w:hAnsi="Times New Roman" w:cs="Times New Roman"/>
          <w:sz w:val="24"/>
          <w:szCs w:val="24"/>
        </w:rPr>
        <w:t>on the developmental outcomes</w:t>
      </w:r>
      <w:r w:rsidR="00165E7E">
        <w:rPr>
          <w:rFonts w:ascii="Times New Roman" w:hAnsi="Times New Roman" w:cs="Times New Roman"/>
          <w:sz w:val="24"/>
          <w:szCs w:val="24"/>
        </w:rPr>
        <w:t xml:space="preserve">. </w:t>
      </w:r>
    </w:p>
    <w:p w14:paraId="52765C51" w14:textId="5926AED6" w:rsidR="00D12655" w:rsidRDefault="00B561ED" w:rsidP="00E658A8">
      <w:pPr>
        <w:spacing w:line="480" w:lineRule="auto"/>
        <w:rPr>
          <w:rFonts w:ascii="Times New Roman" w:hAnsi="Times New Roman" w:cs="Times New Roman"/>
          <w:sz w:val="24"/>
          <w:szCs w:val="24"/>
        </w:rPr>
      </w:pPr>
      <w:r>
        <w:rPr>
          <w:noProof/>
        </w:rPr>
        <w:lastRenderedPageBreak/>
        <w:drawing>
          <wp:inline distT="0" distB="0" distL="0" distR="0" wp14:anchorId="6B665DB9" wp14:editId="7AF240B5">
            <wp:extent cx="6190929" cy="2543175"/>
            <wp:effectExtent l="19050" t="19050" r="196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17139" cy="2595021"/>
                    </a:xfrm>
                    <a:prstGeom prst="rect">
                      <a:avLst/>
                    </a:prstGeom>
                    <a:ln>
                      <a:solidFill>
                        <a:schemeClr val="tx1"/>
                      </a:solidFill>
                    </a:ln>
                  </pic:spPr>
                </pic:pic>
              </a:graphicData>
            </a:graphic>
          </wp:inline>
        </w:drawing>
      </w:r>
      <w:r w:rsidR="008D3413">
        <w:rPr>
          <w:rFonts w:ascii="Times New Roman" w:hAnsi="Times New Roman" w:cs="Times New Roman"/>
          <w:sz w:val="24"/>
          <w:szCs w:val="24"/>
        </w:rPr>
        <w:t xml:space="preserve"> </w:t>
      </w:r>
    </w:p>
    <w:p w14:paraId="092C3452" w14:textId="4E09E7E6" w:rsidR="006C2B93" w:rsidRPr="00E658A8" w:rsidRDefault="009C7680" w:rsidP="00E658A8">
      <w:pPr>
        <w:spacing w:line="480" w:lineRule="auto"/>
        <w:rPr>
          <w:rFonts w:ascii="Times New Roman" w:hAnsi="Times New Roman" w:cs="Times New Roman"/>
          <w:sz w:val="24"/>
          <w:szCs w:val="24"/>
        </w:rPr>
      </w:pPr>
      <w:r w:rsidRPr="000724B0">
        <w:rPr>
          <w:rFonts w:ascii="Times New Roman" w:hAnsi="Times New Roman" w:cs="Times New Roman"/>
          <w:i/>
          <w:iCs/>
          <w:sz w:val="24"/>
          <w:szCs w:val="24"/>
        </w:rPr>
        <w:t>Figure 1</w:t>
      </w:r>
      <w:r>
        <w:rPr>
          <w:rFonts w:ascii="Times New Roman" w:hAnsi="Times New Roman" w:cs="Times New Roman"/>
          <w:sz w:val="24"/>
          <w:szCs w:val="24"/>
        </w:rPr>
        <w:t>. Proposed mediation model.</w:t>
      </w:r>
    </w:p>
    <w:p w14:paraId="36BCC71D" w14:textId="69D4FFFA" w:rsidR="002F4DA2" w:rsidRPr="002F4DA2" w:rsidRDefault="002F4DA2" w:rsidP="001D4D22">
      <w:pPr>
        <w:pStyle w:val="Heading2"/>
        <w:spacing w:before="0" w:line="480" w:lineRule="auto"/>
        <w:contextualSpacing/>
        <w:rPr>
          <w:rFonts w:ascii="Times New Roman" w:hAnsi="Times New Roman" w:cs="Times New Roman"/>
          <w:b/>
          <w:bCs/>
          <w:color w:val="auto"/>
          <w:sz w:val="24"/>
          <w:szCs w:val="24"/>
        </w:rPr>
      </w:pPr>
      <w:bookmarkStart w:id="8" w:name="_Toc43112951"/>
      <w:r w:rsidRPr="002F4DA2">
        <w:rPr>
          <w:rFonts w:ascii="Times New Roman" w:hAnsi="Times New Roman" w:cs="Times New Roman"/>
          <w:b/>
          <w:bCs/>
          <w:color w:val="auto"/>
          <w:sz w:val="24"/>
          <w:szCs w:val="24"/>
        </w:rPr>
        <w:t>Social Network</w:t>
      </w:r>
      <w:r w:rsidR="00FA4FDB">
        <w:rPr>
          <w:rFonts w:ascii="Times New Roman" w:hAnsi="Times New Roman" w:cs="Times New Roman"/>
          <w:b/>
          <w:bCs/>
          <w:color w:val="auto"/>
          <w:sz w:val="24"/>
          <w:szCs w:val="24"/>
        </w:rPr>
        <w:t>s</w:t>
      </w:r>
      <w:bookmarkEnd w:id="8"/>
    </w:p>
    <w:p w14:paraId="0599BB84" w14:textId="0E3B4006" w:rsidR="00B3603E" w:rsidRDefault="00516768"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this thesis, I plan to understand how </w:t>
      </w:r>
      <w:r w:rsidR="00F119A2">
        <w:rPr>
          <w:rFonts w:ascii="Times New Roman" w:hAnsi="Times New Roman" w:cs="Times New Roman"/>
          <w:sz w:val="24"/>
          <w:szCs w:val="24"/>
        </w:rPr>
        <w:t xml:space="preserve">the strength of </w:t>
      </w:r>
      <w:r>
        <w:rPr>
          <w:rFonts w:ascii="Times New Roman" w:hAnsi="Times New Roman" w:cs="Times New Roman"/>
          <w:sz w:val="24"/>
          <w:szCs w:val="24"/>
        </w:rPr>
        <w:t xml:space="preserve">social </w:t>
      </w:r>
      <w:r w:rsidR="00F119A2">
        <w:rPr>
          <w:rFonts w:ascii="Times New Roman" w:hAnsi="Times New Roman" w:cs="Times New Roman"/>
          <w:sz w:val="24"/>
          <w:szCs w:val="24"/>
        </w:rPr>
        <w:t xml:space="preserve">connections </w:t>
      </w:r>
      <w:r>
        <w:rPr>
          <w:rFonts w:ascii="Times New Roman" w:hAnsi="Times New Roman" w:cs="Times New Roman"/>
          <w:sz w:val="24"/>
          <w:szCs w:val="24"/>
        </w:rPr>
        <w:t>lead to a sense of belonging</w:t>
      </w:r>
      <w:r w:rsidR="0007138C">
        <w:rPr>
          <w:rFonts w:ascii="Times New Roman" w:hAnsi="Times New Roman" w:cs="Times New Roman"/>
          <w:sz w:val="24"/>
          <w:szCs w:val="24"/>
        </w:rPr>
        <w:t xml:space="preserve">, </w:t>
      </w:r>
      <w:r>
        <w:rPr>
          <w:rFonts w:ascii="Times New Roman" w:hAnsi="Times New Roman" w:cs="Times New Roman"/>
          <w:sz w:val="24"/>
          <w:szCs w:val="24"/>
        </w:rPr>
        <w:t xml:space="preserve">which will be a prime </w:t>
      </w:r>
      <w:r w:rsidR="00C01725">
        <w:rPr>
          <w:rFonts w:ascii="Times New Roman" w:hAnsi="Times New Roman" w:cs="Times New Roman"/>
          <w:sz w:val="24"/>
          <w:szCs w:val="24"/>
        </w:rPr>
        <w:t>intermediate variable linking social ties to the</w:t>
      </w:r>
      <w:r>
        <w:rPr>
          <w:rFonts w:ascii="Times New Roman" w:hAnsi="Times New Roman" w:cs="Times New Roman"/>
          <w:sz w:val="24"/>
          <w:szCs w:val="24"/>
        </w:rPr>
        <w:t xml:space="preserve"> key outcomes </w:t>
      </w:r>
      <w:r w:rsidRPr="00516768">
        <w:rPr>
          <w:rFonts w:ascii="Times New Roman" w:hAnsi="Times New Roman" w:cs="Times New Roman"/>
          <w:sz w:val="24"/>
          <w:szCs w:val="24"/>
        </w:rPr>
        <w:t xml:space="preserve">(i.e., academic </w:t>
      </w:r>
      <w:r w:rsidR="00FC339B">
        <w:rPr>
          <w:rFonts w:ascii="Times New Roman" w:hAnsi="Times New Roman" w:cs="Times New Roman"/>
          <w:sz w:val="24"/>
          <w:szCs w:val="24"/>
        </w:rPr>
        <w:t>aspirations</w:t>
      </w:r>
      <w:r w:rsidRPr="00516768">
        <w:rPr>
          <w:rFonts w:ascii="Times New Roman" w:hAnsi="Times New Roman" w:cs="Times New Roman"/>
          <w:sz w:val="24"/>
          <w:szCs w:val="24"/>
        </w:rPr>
        <w:t xml:space="preserve">, depression, anger, and delinquent behaviors).  </w:t>
      </w:r>
      <w:r w:rsidR="00B3603E">
        <w:rPr>
          <w:rFonts w:ascii="Times New Roman" w:hAnsi="Times New Roman" w:cs="Times New Roman"/>
          <w:sz w:val="24"/>
          <w:szCs w:val="24"/>
        </w:rPr>
        <w:t xml:space="preserve">I plan to </w:t>
      </w:r>
      <w:r w:rsidR="00975A54">
        <w:rPr>
          <w:rFonts w:ascii="Times New Roman" w:hAnsi="Times New Roman" w:cs="Times New Roman"/>
          <w:sz w:val="24"/>
          <w:szCs w:val="24"/>
        </w:rPr>
        <w:t xml:space="preserve">use </w:t>
      </w:r>
      <w:r>
        <w:rPr>
          <w:rFonts w:ascii="Times New Roman" w:hAnsi="Times New Roman" w:cs="Times New Roman"/>
          <w:sz w:val="24"/>
          <w:szCs w:val="24"/>
        </w:rPr>
        <w:t xml:space="preserve">social network statistics derived from </w:t>
      </w:r>
      <w:ins w:id="9" w:author="Yetz,Neil" w:date="2020-06-12T13:50:00Z">
        <w:r w:rsidR="00E2122D">
          <w:rPr>
            <w:rFonts w:ascii="Times New Roman" w:hAnsi="Times New Roman" w:cs="Times New Roman"/>
            <w:sz w:val="24"/>
            <w:szCs w:val="24"/>
          </w:rPr>
          <w:t>s</w:t>
        </w:r>
      </w:ins>
      <w:del w:id="10" w:author="Yetz,Neil" w:date="2020-06-12T13:50:00Z">
        <w:r w:rsidR="00C005CF" w:rsidDel="00E2122D">
          <w:rPr>
            <w:rFonts w:ascii="Times New Roman" w:hAnsi="Times New Roman" w:cs="Times New Roman"/>
            <w:sz w:val="24"/>
            <w:szCs w:val="24"/>
          </w:rPr>
          <w:delText>S</w:delText>
        </w:r>
      </w:del>
      <w:r w:rsidR="00C005CF">
        <w:rPr>
          <w:rFonts w:ascii="Times New Roman" w:hAnsi="Times New Roman" w:cs="Times New Roman"/>
          <w:sz w:val="24"/>
          <w:szCs w:val="24"/>
        </w:rPr>
        <w:t xml:space="preserve">ocial </w:t>
      </w:r>
      <w:ins w:id="11" w:author="Yetz,Neil" w:date="2020-06-12T13:50:00Z">
        <w:r w:rsidR="00E2122D">
          <w:rPr>
            <w:rFonts w:ascii="Times New Roman" w:hAnsi="Times New Roman" w:cs="Times New Roman"/>
            <w:sz w:val="24"/>
            <w:szCs w:val="24"/>
          </w:rPr>
          <w:t>n</w:t>
        </w:r>
      </w:ins>
      <w:del w:id="12" w:author="Yetz,Neil" w:date="2020-06-12T13:50:00Z">
        <w:r w:rsidR="00C005CF" w:rsidDel="00E2122D">
          <w:rPr>
            <w:rFonts w:ascii="Times New Roman" w:hAnsi="Times New Roman" w:cs="Times New Roman"/>
            <w:sz w:val="24"/>
            <w:szCs w:val="24"/>
          </w:rPr>
          <w:delText>N</w:delText>
        </w:r>
      </w:del>
      <w:r w:rsidR="00C005CF">
        <w:rPr>
          <w:rFonts w:ascii="Times New Roman" w:hAnsi="Times New Roman" w:cs="Times New Roman"/>
          <w:sz w:val="24"/>
          <w:szCs w:val="24"/>
        </w:rPr>
        <w:t xml:space="preserve">etwork </w:t>
      </w:r>
      <w:ins w:id="13" w:author="Yetz,Neil" w:date="2020-06-12T13:50:00Z">
        <w:r w:rsidR="00E2122D">
          <w:rPr>
            <w:rFonts w:ascii="Times New Roman" w:hAnsi="Times New Roman" w:cs="Times New Roman"/>
            <w:sz w:val="24"/>
            <w:szCs w:val="24"/>
          </w:rPr>
          <w:t>a</w:t>
        </w:r>
      </w:ins>
      <w:del w:id="14" w:author="Yetz,Neil" w:date="2020-06-12T13:50:00Z">
        <w:r w:rsidR="00C005CF" w:rsidDel="00E2122D">
          <w:rPr>
            <w:rFonts w:ascii="Times New Roman" w:hAnsi="Times New Roman" w:cs="Times New Roman"/>
            <w:sz w:val="24"/>
            <w:szCs w:val="24"/>
          </w:rPr>
          <w:delText>A</w:delText>
        </w:r>
      </w:del>
      <w:r w:rsidR="00C005CF">
        <w:rPr>
          <w:rFonts w:ascii="Times New Roman" w:hAnsi="Times New Roman" w:cs="Times New Roman"/>
          <w:sz w:val="24"/>
          <w:szCs w:val="24"/>
        </w:rPr>
        <w:t>nalysis</w:t>
      </w:r>
      <w:del w:id="15" w:author="Yetz,Neil" w:date="2020-06-12T13:50:00Z">
        <w:r w:rsidR="00C005CF" w:rsidDel="00E2122D">
          <w:rPr>
            <w:rFonts w:ascii="Times New Roman" w:hAnsi="Times New Roman" w:cs="Times New Roman"/>
            <w:sz w:val="24"/>
            <w:szCs w:val="24"/>
          </w:rPr>
          <w:delText xml:space="preserve"> (</w:delText>
        </w:r>
        <w:r w:rsidR="00975A54" w:rsidDel="00E2122D">
          <w:rPr>
            <w:rFonts w:ascii="Times New Roman" w:hAnsi="Times New Roman" w:cs="Times New Roman"/>
            <w:sz w:val="24"/>
            <w:szCs w:val="24"/>
          </w:rPr>
          <w:delText>SNA</w:delText>
        </w:r>
        <w:r w:rsidR="00C005CF" w:rsidDel="00E2122D">
          <w:rPr>
            <w:rFonts w:ascii="Times New Roman" w:hAnsi="Times New Roman" w:cs="Times New Roman"/>
            <w:sz w:val="24"/>
            <w:szCs w:val="24"/>
          </w:rPr>
          <w:delText>)</w:delText>
        </w:r>
      </w:del>
      <w:r w:rsidR="00975A54">
        <w:rPr>
          <w:rFonts w:ascii="Times New Roman" w:hAnsi="Times New Roman" w:cs="Times New Roman"/>
          <w:sz w:val="24"/>
          <w:szCs w:val="24"/>
        </w:rPr>
        <w:t xml:space="preserve"> to answer my research questions</w:t>
      </w:r>
      <w:r w:rsidR="00C434DF">
        <w:rPr>
          <w:rFonts w:ascii="Times New Roman" w:hAnsi="Times New Roman" w:cs="Times New Roman"/>
          <w:sz w:val="24"/>
          <w:szCs w:val="24"/>
        </w:rPr>
        <w:t>.</w:t>
      </w:r>
      <w:r w:rsidR="00B3603E">
        <w:rPr>
          <w:rFonts w:ascii="Times New Roman" w:hAnsi="Times New Roman" w:cs="Times New Roman"/>
          <w:sz w:val="24"/>
          <w:szCs w:val="24"/>
        </w:rPr>
        <w:t xml:space="preserve"> </w:t>
      </w:r>
      <w:r w:rsidR="001B5DC9">
        <w:rPr>
          <w:rFonts w:ascii="Times New Roman" w:hAnsi="Times New Roman" w:cs="Times New Roman"/>
          <w:sz w:val="24"/>
          <w:szCs w:val="24"/>
        </w:rPr>
        <w:t xml:space="preserve">A </w:t>
      </w:r>
      <w:r w:rsidR="00690EE6">
        <w:rPr>
          <w:rFonts w:ascii="Times New Roman" w:hAnsi="Times New Roman" w:cs="Times New Roman"/>
          <w:sz w:val="24"/>
          <w:szCs w:val="24"/>
        </w:rPr>
        <w:t>social network</w:t>
      </w:r>
      <w:r w:rsidR="001B5DC9">
        <w:rPr>
          <w:rFonts w:ascii="Times New Roman" w:hAnsi="Times New Roman" w:cs="Times New Roman"/>
          <w:sz w:val="24"/>
          <w:szCs w:val="24"/>
        </w:rPr>
        <w:t xml:space="preserve"> approach will </w:t>
      </w:r>
      <w:r w:rsidR="001B0D22">
        <w:rPr>
          <w:rFonts w:ascii="Times New Roman" w:hAnsi="Times New Roman" w:cs="Times New Roman"/>
          <w:sz w:val="24"/>
          <w:szCs w:val="24"/>
        </w:rPr>
        <w:t>shed light on</w:t>
      </w:r>
      <w:r w:rsidR="001B5DC9">
        <w:rPr>
          <w:rFonts w:ascii="Times New Roman" w:hAnsi="Times New Roman" w:cs="Times New Roman"/>
          <w:sz w:val="24"/>
          <w:szCs w:val="24"/>
        </w:rPr>
        <w:t xml:space="preserve"> how adolescent</w:t>
      </w:r>
      <w:r w:rsidR="00387B25">
        <w:rPr>
          <w:rFonts w:ascii="Times New Roman" w:hAnsi="Times New Roman" w:cs="Times New Roman"/>
          <w:sz w:val="24"/>
          <w:szCs w:val="24"/>
        </w:rPr>
        <w:t>s</w:t>
      </w:r>
      <w:r w:rsidR="001B5DC9">
        <w:rPr>
          <w:rFonts w:ascii="Times New Roman" w:hAnsi="Times New Roman" w:cs="Times New Roman"/>
          <w:sz w:val="24"/>
          <w:szCs w:val="24"/>
        </w:rPr>
        <w:t xml:space="preserve"> in a group-based intervention </w:t>
      </w:r>
      <w:r w:rsidR="00C005CF">
        <w:rPr>
          <w:rFonts w:ascii="Times New Roman" w:hAnsi="Times New Roman" w:cs="Times New Roman"/>
          <w:sz w:val="24"/>
          <w:szCs w:val="24"/>
        </w:rPr>
        <w:t xml:space="preserve">develop social </w:t>
      </w:r>
      <w:del w:id="16" w:author="Yetz,Neil" w:date="2020-06-12T09:33:00Z">
        <w:r w:rsidR="00C005CF" w:rsidDel="00F119A2">
          <w:rPr>
            <w:rFonts w:ascii="Times New Roman" w:hAnsi="Times New Roman" w:cs="Times New Roman"/>
            <w:sz w:val="24"/>
            <w:szCs w:val="24"/>
          </w:rPr>
          <w:delText xml:space="preserve">ties </w:delText>
        </w:r>
      </w:del>
      <w:ins w:id="17" w:author="Yetz,Neil" w:date="2020-06-12T09:33:00Z">
        <w:r w:rsidR="00F119A2">
          <w:rPr>
            <w:rFonts w:ascii="Times New Roman" w:hAnsi="Times New Roman" w:cs="Times New Roman"/>
            <w:sz w:val="24"/>
            <w:szCs w:val="24"/>
          </w:rPr>
          <w:t xml:space="preserve">connections </w:t>
        </w:r>
      </w:ins>
      <w:r w:rsidR="00C005CF">
        <w:rPr>
          <w:rFonts w:ascii="Times New Roman" w:hAnsi="Times New Roman" w:cs="Times New Roman"/>
          <w:sz w:val="24"/>
          <w:szCs w:val="24"/>
        </w:rPr>
        <w:t xml:space="preserve">and, from these ties, garner </w:t>
      </w:r>
      <w:r w:rsidR="001B0D22">
        <w:rPr>
          <w:rFonts w:ascii="Times New Roman" w:hAnsi="Times New Roman" w:cs="Times New Roman"/>
          <w:sz w:val="24"/>
          <w:szCs w:val="24"/>
        </w:rPr>
        <w:t>an</w:t>
      </w:r>
      <w:r w:rsidR="001B5DC9">
        <w:rPr>
          <w:rFonts w:ascii="Times New Roman" w:hAnsi="Times New Roman" w:cs="Times New Roman"/>
          <w:sz w:val="24"/>
          <w:szCs w:val="24"/>
        </w:rPr>
        <w:t xml:space="preserve"> enhanced sense of belonging</w:t>
      </w:r>
      <w:r w:rsidR="00C005CF">
        <w:rPr>
          <w:rFonts w:ascii="Times New Roman" w:hAnsi="Times New Roman" w:cs="Times New Roman"/>
          <w:sz w:val="24"/>
          <w:szCs w:val="24"/>
        </w:rPr>
        <w:t xml:space="preserve"> in the program</w:t>
      </w:r>
      <w:r w:rsidR="001B0D22">
        <w:rPr>
          <w:rFonts w:ascii="Times New Roman" w:hAnsi="Times New Roman" w:cs="Times New Roman"/>
          <w:sz w:val="24"/>
          <w:szCs w:val="24"/>
        </w:rPr>
        <w:t xml:space="preserve"> </w:t>
      </w:r>
      <w:r w:rsidR="00C005CF">
        <w:rPr>
          <w:rFonts w:ascii="Times New Roman" w:hAnsi="Times New Roman" w:cs="Times New Roman"/>
          <w:sz w:val="24"/>
          <w:szCs w:val="24"/>
        </w:rPr>
        <w:t xml:space="preserve">and ultimately experience </w:t>
      </w:r>
      <w:r w:rsidR="00387B25">
        <w:rPr>
          <w:rFonts w:ascii="Times New Roman" w:hAnsi="Times New Roman" w:cs="Times New Roman"/>
          <w:sz w:val="24"/>
          <w:szCs w:val="24"/>
        </w:rPr>
        <w:t>better developmental outcomes</w:t>
      </w:r>
      <w:r w:rsidR="001B5DC9">
        <w:rPr>
          <w:rFonts w:ascii="Times New Roman" w:hAnsi="Times New Roman" w:cs="Times New Roman"/>
          <w:sz w:val="24"/>
          <w:szCs w:val="24"/>
        </w:rPr>
        <w:t>. Using a</w:t>
      </w:r>
      <w:r w:rsidR="00690EE6">
        <w:rPr>
          <w:rFonts w:ascii="Times New Roman" w:hAnsi="Times New Roman" w:cs="Times New Roman"/>
          <w:sz w:val="24"/>
          <w:szCs w:val="24"/>
        </w:rPr>
        <w:t xml:space="preserve"> social network </w:t>
      </w:r>
      <w:r w:rsidR="001B5DC9">
        <w:rPr>
          <w:rFonts w:ascii="Times New Roman" w:hAnsi="Times New Roman" w:cs="Times New Roman"/>
          <w:sz w:val="24"/>
          <w:szCs w:val="24"/>
        </w:rPr>
        <w:t xml:space="preserve">approach, I can help to identify what aspects of bonds formed in a </w:t>
      </w:r>
      <w:r w:rsidR="00C005CF">
        <w:rPr>
          <w:rFonts w:ascii="Times New Roman" w:hAnsi="Times New Roman" w:cs="Times New Roman"/>
          <w:sz w:val="24"/>
          <w:szCs w:val="24"/>
        </w:rPr>
        <w:t xml:space="preserve">group-based </w:t>
      </w:r>
      <w:r w:rsidR="001B5DC9">
        <w:rPr>
          <w:rFonts w:ascii="Times New Roman" w:hAnsi="Times New Roman" w:cs="Times New Roman"/>
          <w:sz w:val="24"/>
          <w:szCs w:val="24"/>
        </w:rPr>
        <w:t>mentorship intervention may contribute the most to an adolescent’s sense of belonging</w:t>
      </w:r>
      <w:r w:rsidR="00387B25">
        <w:rPr>
          <w:rFonts w:ascii="Times New Roman" w:hAnsi="Times New Roman" w:cs="Times New Roman"/>
          <w:sz w:val="24"/>
          <w:szCs w:val="24"/>
        </w:rPr>
        <w:t xml:space="preserve"> and ultimately to better developmental outcomes</w:t>
      </w:r>
      <w:r w:rsidR="001B5DC9">
        <w:rPr>
          <w:rFonts w:ascii="Times New Roman" w:hAnsi="Times New Roman" w:cs="Times New Roman"/>
          <w:sz w:val="24"/>
          <w:szCs w:val="24"/>
        </w:rPr>
        <w:t>. In this section</w:t>
      </w:r>
      <w:r w:rsidR="00C1209E">
        <w:rPr>
          <w:rFonts w:ascii="Times New Roman" w:hAnsi="Times New Roman" w:cs="Times New Roman"/>
          <w:sz w:val="24"/>
          <w:szCs w:val="24"/>
        </w:rPr>
        <w:t>,</w:t>
      </w:r>
      <w:r w:rsidR="001B5DC9">
        <w:rPr>
          <w:rFonts w:ascii="Times New Roman" w:hAnsi="Times New Roman" w:cs="Times New Roman"/>
          <w:sz w:val="24"/>
          <w:szCs w:val="24"/>
        </w:rPr>
        <w:t xml:space="preserve"> I describe </w:t>
      </w:r>
      <w:del w:id="18" w:author="Yetz,Neil" w:date="2020-06-12T09:33:00Z">
        <w:r w:rsidR="001B5DC9" w:rsidDel="00F119A2">
          <w:rPr>
            <w:rFonts w:ascii="Times New Roman" w:hAnsi="Times New Roman" w:cs="Times New Roman"/>
            <w:sz w:val="24"/>
            <w:szCs w:val="24"/>
          </w:rPr>
          <w:delText xml:space="preserve">SNA </w:delText>
        </w:r>
      </w:del>
      <w:ins w:id="19" w:author="Yetz,Neil" w:date="2020-06-12T09:33:00Z">
        <w:r w:rsidR="00F119A2">
          <w:rPr>
            <w:rFonts w:ascii="Times New Roman" w:hAnsi="Times New Roman" w:cs="Times New Roman"/>
            <w:sz w:val="24"/>
            <w:szCs w:val="24"/>
          </w:rPr>
          <w:t xml:space="preserve">social network statistics </w:t>
        </w:r>
      </w:ins>
      <w:r w:rsidR="001B5DC9">
        <w:rPr>
          <w:rFonts w:ascii="Times New Roman" w:hAnsi="Times New Roman" w:cs="Times New Roman"/>
          <w:sz w:val="24"/>
          <w:szCs w:val="24"/>
        </w:rPr>
        <w:t xml:space="preserve">in greater detail and </w:t>
      </w:r>
      <w:r w:rsidR="00C005CF">
        <w:rPr>
          <w:rFonts w:ascii="Times New Roman" w:hAnsi="Times New Roman" w:cs="Times New Roman"/>
          <w:sz w:val="24"/>
          <w:szCs w:val="24"/>
        </w:rPr>
        <w:t xml:space="preserve">how </w:t>
      </w:r>
      <w:del w:id="20" w:author="Yetz,Neil" w:date="2020-06-12T09:33:00Z">
        <w:r w:rsidR="001B0D22" w:rsidDel="00F119A2">
          <w:rPr>
            <w:rFonts w:ascii="Times New Roman" w:hAnsi="Times New Roman" w:cs="Times New Roman"/>
            <w:sz w:val="24"/>
            <w:szCs w:val="24"/>
          </w:rPr>
          <w:delText xml:space="preserve">SNA </w:delText>
        </w:r>
      </w:del>
      <w:ins w:id="21" w:author="Yetz,Neil" w:date="2020-06-12T09:33:00Z">
        <w:r w:rsidR="00F119A2">
          <w:rPr>
            <w:rFonts w:ascii="Times New Roman" w:hAnsi="Times New Roman" w:cs="Times New Roman"/>
            <w:sz w:val="24"/>
            <w:szCs w:val="24"/>
          </w:rPr>
          <w:t>soci</w:t>
        </w:r>
      </w:ins>
      <w:ins w:id="22" w:author="Yetz,Neil" w:date="2020-06-12T09:34:00Z">
        <w:r w:rsidR="00F119A2">
          <w:rPr>
            <w:rFonts w:ascii="Times New Roman" w:hAnsi="Times New Roman" w:cs="Times New Roman"/>
            <w:sz w:val="24"/>
            <w:szCs w:val="24"/>
          </w:rPr>
          <w:t>al network statistics</w:t>
        </w:r>
      </w:ins>
      <w:ins w:id="23" w:author="Yetz,Neil" w:date="2020-06-12T09:33:00Z">
        <w:r w:rsidR="00F119A2">
          <w:rPr>
            <w:rFonts w:ascii="Times New Roman" w:hAnsi="Times New Roman" w:cs="Times New Roman"/>
            <w:sz w:val="24"/>
            <w:szCs w:val="24"/>
          </w:rPr>
          <w:t xml:space="preserve"> </w:t>
        </w:r>
      </w:ins>
      <w:r w:rsidR="001B0D22">
        <w:rPr>
          <w:rFonts w:ascii="Times New Roman" w:hAnsi="Times New Roman" w:cs="Times New Roman"/>
          <w:sz w:val="24"/>
          <w:szCs w:val="24"/>
        </w:rPr>
        <w:t>will be used to answer my research questions.</w:t>
      </w:r>
    </w:p>
    <w:p w14:paraId="3877B68B" w14:textId="2253902C" w:rsidR="00D305B3" w:rsidRPr="00D305B3" w:rsidRDefault="00D305B3" w:rsidP="00D305B3">
      <w:pPr>
        <w:pStyle w:val="Heading3"/>
        <w:spacing w:after="240"/>
        <w:rPr>
          <w:rFonts w:ascii="Times New Roman" w:hAnsi="Times New Roman" w:cs="Times New Roman"/>
          <w:i/>
          <w:iCs/>
          <w:color w:val="auto"/>
        </w:rPr>
      </w:pPr>
      <w:bookmarkStart w:id="24" w:name="_Toc43112952"/>
      <w:r w:rsidRPr="00D305B3">
        <w:rPr>
          <w:rFonts w:ascii="Times New Roman" w:hAnsi="Times New Roman" w:cs="Times New Roman"/>
          <w:i/>
          <w:iCs/>
          <w:color w:val="auto"/>
        </w:rPr>
        <w:lastRenderedPageBreak/>
        <w:t>Defining Social Network</w:t>
      </w:r>
      <w:r>
        <w:rPr>
          <w:rFonts w:ascii="Times New Roman" w:hAnsi="Times New Roman" w:cs="Times New Roman"/>
          <w:i/>
          <w:iCs/>
          <w:color w:val="auto"/>
        </w:rPr>
        <w:t xml:space="preserve">s and </w:t>
      </w:r>
      <w:r w:rsidR="002C1359">
        <w:rPr>
          <w:rFonts w:ascii="Times New Roman" w:hAnsi="Times New Roman" w:cs="Times New Roman"/>
          <w:i/>
          <w:iCs/>
          <w:color w:val="auto"/>
        </w:rPr>
        <w:t>Social Network Statistics</w:t>
      </w:r>
      <w:bookmarkEnd w:id="24"/>
    </w:p>
    <w:p w14:paraId="46F21584" w14:textId="50054B07" w:rsidR="006A0939" w:rsidRDefault="00D54D26"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A social network </w:t>
      </w:r>
      <w:r w:rsidR="00E56928">
        <w:rPr>
          <w:rFonts w:ascii="Times New Roman" w:hAnsi="Times New Roman" w:cs="Times New Roman"/>
          <w:sz w:val="24"/>
          <w:szCs w:val="24"/>
        </w:rPr>
        <w:t xml:space="preserve">is the structure of relationships that connect people within a defined population.  </w:t>
      </w:r>
      <w:r w:rsidRPr="00A27726">
        <w:rPr>
          <w:rFonts w:ascii="Times New Roman" w:hAnsi="Times New Roman" w:cs="Times New Roman"/>
          <w:sz w:val="24"/>
          <w:szCs w:val="24"/>
        </w:rPr>
        <w:t>Every network consists of a set of actors</w:t>
      </w:r>
      <w:r w:rsidR="00C005CF">
        <w:rPr>
          <w:rFonts w:ascii="Times New Roman" w:hAnsi="Times New Roman" w:cs="Times New Roman"/>
          <w:sz w:val="24"/>
          <w:szCs w:val="24"/>
        </w:rPr>
        <w:t xml:space="preserve"> (nodes)</w:t>
      </w:r>
      <w:r w:rsidRPr="00A27726">
        <w:rPr>
          <w:rFonts w:ascii="Times New Roman" w:hAnsi="Times New Roman" w:cs="Times New Roman"/>
          <w:sz w:val="24"/>
          <w:szCs w:val="24"/>
        </w:rPr>
        <w:t xml:space="preserve"> with defining characteristics (</w:t>
      </w:r>
      <w:r w:rsidR="00C005CF">
        <w:rPr>
          <w:rFonts w:ascii="Times New Roman" w:hAnsi="Times New Roman" w:cs="Times New Roman"/>
          <w:sz w:val="24"/>
          <w:szCs w:val="24"/>
        </w:rPr>
        <w:t>e.g., role in the program – mentee, mentor</w:t>
      </w:r>
      <w:r w:rsidRPr="00A27726">
        <w:rPr>
          <w:rFonts w:ascii="Times New Roman" w:hAnsi="Times New Roman" w:cs="Times New Roman"/>
          <w:sz w:val="24"/>
          <w:szCs w:val="24"/>
        </w:rPr>
        <w:t>) and lines to represent the connection</w:t>
      </w:r>
      <w:r w:rsidR="00E56928">
        <w:rPr>
          <w:rFonts w:ascii="Times New Roman" w:hAnsi="Times New Roman" w:cs="Times New Roman"/>
          <w:sz w:val="24"/>
          <w:szCs w:val="24"/>
        </w:rPr>
        <w:t>s</w:t>
      </w:r>
      <w:r w:rsidRPr="00A27726">
        <w:rPr>
          <w:rFonts w:ascii="Times New Roman" w:hAnsi="Times New Roman" w:cs="Times New Roman"/>
          <w:sz w:val="24"/>
          <w:szCs w:val="24"/>
        </w:rPr>
        <w:t xml:space="preserve"> between them (known as</w:t>
      </w:r>
      <w:ins w:id="25" w:author="Yetz,Neil" w:date="2020-06-12T10:45:00Z">
        <w:r w:rsidR="00C33B8D">
          <w:rPr>
            <w:rFonts w:ascii="Times New Roman" w:hAnsi="Times New Roman" w:cs="Times New Roman"/>
            <w:sz w:val="24"/>
            <w:szCs w:val="24"/>
          </w:rPr>
          <w:t xml:space="preserve"> connections,</w:t>
        </w:r>
      </w:ins>
      <w:r w:rsidRPr="00A27726">
        <w:rPr>
          <w:rFonts w:ascii="Times New Roman" w:hAnsi="Times New Roman" w:cs="Times New Roman"/>
          <w:sz w:val="24"/>
          <w:szCs w:val="24"/>
        </w:rPr>
        <w:t xml:space="preserve"> </w:t>
      </w:r>
      <w:del w:id="26" w:author="Yetz,Neil" w:date="2020-06-12T13:48:00Z">
        <w:r w:rsidR="00272A9B" w:rsidDel="00E2122D">
          <w:rPr>
            <w:rFonts w:ascii="Times New Roman" w:hAnsi="Times New Roman" w:cs="Times New Roman"/>
            <w:sz w:val="24"/>
            <w:szCs w:val="24"/>
          </w:rPr>
          <w:delText>t</w:delText>
        </w:r>
        <w:r w:rsidRPr="00A27726" w:rsidDel="00E2122D">
          <w:rPr>
            <w:rFonts w:ascii="Times New Roman" w:hAnsi="Times New Roman" w:cs="Times New Roman"/>
            <w:sz w:val="24"/>
            <w:szCs w:val="24"/>
          </w:rPr>
          <w:delText>ie</w:delText>
        </w:r>
        <w:r w:rsidR="00272A9B" w:rsidDel="00E2122D">
          <w:rPr>
            <w:rFonts w:ascii="Times New Roman" w:hAnsi="Times New Roman" w:cs="Times New Roman"/>
            <w:sz w:val="24"/>
            <w:szCs w:val="24"/>
          </w:rPr>
          <w:delText>s</w:delText>
        </w:r>
      </w:del>
      <w:ins w:id="27" w:author="Yetz,Neil" w:date="2020-06-12T13:48:00Z">
        <w:r w:rsidR="00E2122D">
          <w:rPr>
            <w:rFonts w:ascii="Times New Roman" w:hAnsi="Times New Roman" w:cs="Times New Roman"/>
            <w:sz w:val="24"/>
            <w:szCs w:val="24"/>
          </w:rPr>
          <w:t>t</w:t>
        </w:r>
        <w:r w:rsidR="00E2122D" w:rsidRPr="00A27726">
          <w:rPr>
            <w:rFonts w:ascii="Times New Roman" w:hAnsi="Times New Roman" w:cs="Times New Roman"/>
            <w:sz w:val="24"/>
            <w:szCs w:val="24"/>
          </w:rPr>
          <w:t>ie</w:t>
        </w:r>
        <w:r w:rsidR="00E2122D">
          <w:rPr>
            <w:rFonts w:ascii="Times New Roman" w:hAnsi="Times New Roman" w:cs="Times New Roman"/>
            <w:sz w:val="24"/>
            <w:szCs w:val="24"/>
          </w:rPr>
          <w:t>s,</w:t>
        </w:r>
      </w:ins>
      <w:r w:rsidRPr="00A27726">
        <w:rPr>
          <w:rFonts w:ascii="Times New Roman" w:hAnsi="Times New Roman" w:cs="Times New Roman"/>
          <w:sz w:val="24"/>
          <w:szCs w:val="24"/>
        </w:rPr>
        <w:t xml:space="preserve"> or edge</w:t>
      </w:r>
      <w:r w:rsidR="00272A9B">
        <w:rPr>
          <w:rFonts w:ascii="Times New Roman" w:hAnsi="Times New Roman" w:cs="Times New Roman"/>
          <w:sz w:val="24"/>
          <w:szCs w:val="24"/>
        </w:rPr>
        <w:t>s</w:t>
      </w:r>
      <w:r w:rsidRPr="00A27726">
        <w:rPr>
          <w:rFonts w:ascii="Times New Roman" w:hAnsi="Times New Roman" w:cs="Times New Roman"/>
          <w:sz w:val="24"/>
          <w:szCs w:val="24"/>
        </w:rPr>
        <w:t>).</w:t>
      </w:r>
      <w:r w:rsidR="00E56928">
        <w:rPr>
          <w:rFonts w:ascii="Times New Roman" w:hAnsi="Times New Roman" w:cs="Times New Roman"/>
          <w:sz w:val="24"/>
          <w:szCs w:val="24"/>
        </w:rPr>
        <w:t xml:space="preserve">  The </w:t>
      </w:r>
      <w:del w:id="28" w:author="Yetz,Neil" w:date="2020-06-12T10:46:00Z">
        <w:r w:rsidR="00E56928" w:rsidDel="00C33B8D">
          <w:rPr>
            <w:rFonts w:ascii="Times New Roman" w:hAnsi="Times New Roman" w:cs="Times New Roman"/>
            <w:sz w:val="24"/>
            <w:szCs w:val="24"/>
          </w:rPr>
          <w:delText xml:space="preserve">ties </w:delText>
        </w:r>
      </w:del>
      <w:ins w:id="29" w:author="Yetz,Neil" w:date="2020-06-12T10:46:00Z">
        <w:r w:rsidR="00C33B8D">
          <w:rPr>
            <w:rFonts w:ascii="Times New Roman" w:hAnsi="Times New Roman" w:cs="Times New Roman"/>
            <w:sz w:val="24"/>
            <w:szCs w:val="24"/>
          </w:rPr>
          <w:t xml:space="preserve">connections </w:t>
        </w:r>
      </w:ins>
      <w:r w:rsidR="00E56928">
        <w:rPr>
          <w:rFonts w:ascii="Times New Roman" w:hAnsi="Times New Roman" w:cs="Times New Roman"/>
          <w:sz w:val="24"/>
          <w:szCs w:val="24"/>
        </w:rPr>
        <w:t xml:space="preserve">are directed, indicating whether the relationship is one-sided or reciprocal.  For example, consider Figure </w:t>
      </w:r>
      <w:r w:rsidR="00243031">
        <w:rPr>
          <w:rFonts w:ascii="Times New Roman" w:hAnsi="Times New Roman" w:cs="Times New Roman"/>
          <w:sz w:val="24"/>
          <w:szCs w:val="24"/>
        </w:rPr>
        <w:t>2</w:t>
      </w:r>
      <w:r w:rsidR="00E56928">
        <w:rPr>
          <w:rFonts w:ascii="Times New Roman" w:hAnsi="Times New Roman" w:cs="Times New Roman"/>
          <w:sz w:val="24"/>
          <w:szCs w:val="24"/>
        </w:rPr>
        <w:t>, which depicts potential relationships between two nodes.  In panel 1, Node A reports a</w:t>
      </w:r>
      <w:r w:rsidR="009F180A">
        <w:rPr>
          <w:rFonts w:ascii="Times New Roman" w:hAnsi="Times New Roman" w:cs="Times New Roman"/>
          <w:sz w:val="24"/>
          <w:szCs w:val="24"/>
        </w:rPr>
        <w:t>n outgoing</w:t>
      </w:r>
      <w:r w:rsidR="00E56928">
        <w:rPr>
          <w:rFonts w:ascii="Times New Roman" w:hAnsi="Times New Roman" w:cs="Times New Roman"/>
          <w:sz w:val="24"/>
          <w:szCs w:val="24"/>
        </w:rPr>
        <w:t xml:space="preserve"> connection with Node </w:t>
      </w:r>
      <w:r w:rsidR="00797732">
        <w:rPr>
          <w:rFonts w:ascii="Times New Roman" w:hAnsi="Times New Roman" w:cs="Times New Roman"/>
          <w:sz w:val="24"/>
          <w:szCs w:val="24"/>
        </w:rPr>
        <w:t>B,</w:t>
      </w:r>
      <w:r w:rsidR="00E56928">
        <w:rPr>
          <w:rFonts w:ascii="Times New Roman" w:hAnsi="Times New Roman" w:cs="Times New Roman"/>
          <w:sz w:val="24"/>
          <w:szCs w:val="24"/>
        </w:rPr>
        <w:t xml:space="preserve"> but Node B reports </w:t>
      </w:r>
      <w:r w:rsidR="009F180A">
        <w:rPr>
          <w:rFonts w:ascii="Times New Roman" w:hAnsi="Times New Roman" w:cs="Times New Roman"/>
          <w:sz w:val="24"/>
          <w:szCs w:val="24"/>
        </w:rPr>
        <w:t>n</w:t>
      </w:r>
      <w:r w:rsidR="00E56928">
        <w:rPr>
          <w:rFonts w:ascii="Times New Roman" w:hAnsi="Times New Roman" w:cs="Times New Roman"/>
          <w:sz w:val="24"/>
          <w:szCs w:val="24"/>
        </w:rPr>
        <w:t xml:space="preserve">o connection with Node </w:t>
      </w:r>
      <w:r w:rsidR="009F180A">
        <w:rPr>
          <w:rFonts w:ascii="Times New Roman" w:hAnsi="Times New Roman" w:cs="Times New Roman"/>
          <w:sz w:val="24"/>
          <w:szCs w:val="24"/>
        </w:rPr>
        <w:t xml:space="preserve">A (no incoming </w:t>
      </w:r>
      <w:del w:id="30" w:author="Yetz,Neil" w:date="2020-06-12T13:48:00Z">
        <w:r w:rsidR="009F180A" w:rsidDel="00E2122D">
          <w:rPr>
            <w:rFonts w:ascii="Times New Roman" w:hAnsi="Times New Roman" w:cs="Times New Roman"/>
            <w:sz w:val="24"/>
            <w:szCs w:val="24"/>
          </w:rPr>
          <w:delText xml:space="preserve">tie </w:delText>
        </w:r>
      </w:del>
      <w:ins w:id="31" w:author="Yetz,Neil" w:date="2020-06-12T13:48:00Z">
        <w:r w:rsidR="00E2122D">
          <w:rPr>
            <w:rFonts w:ascii="Times New Roman" w:hAnsi="Times New Roman" w:cs="Times New Roman"/>
            <w:sz w:val="24"/>
            <w:szCs w:val="24"/>
          </w:rPr>
          <w:t xml:space="preserve">connection </w:t>
        </w:r>
      </w:ins>
      <w:r w:rsidR="009F180A">
        <w:rPr>
          <w:rFonts w:ascii="Times New Roman" w:hAnsi="Times New Roman" w:cs="Times New Roman"/>
          <w:sz w:val="24"/>
          <w:szCs w:val="24"/>
        </w:rPr>
        <w:t>from Node B to Node A)</w:t>
      </w:r>
      <w:r w:rsidR="00E56928">
        <w:rPr>
          <w:rFonts w:ascii="Times New Roman" w:hAnsi="Times New Roman" w:cs="Times New Roman"/>
          <w:sz w:val="24"/>
          <w:szCs w:val="24"/>
        </w:rPr>
        <w:t xml:space="preserve"> – this is an unreciprocated </w:t>
      </w:r>
      <w:del w:id="32" w:author="Yetz,Neil" w:date="2020-06-12T10:46:00Z">
        <w:r w:rsidR="00E56928" w:rsidDel="00C33B8D">
          <w:rPr>
            <w:rFonts w:ascii="Times New Roman" w:hAnsi="Times New Roman" w:cs="Times New Roman"/>
            <w:sz w:val="24"/>
            <w:szCs w:val="24"/>
          </w:rPr>
          <w:delText>tie</w:delText>
        </w:r>
      </w:del>
      <w:ins w:id="33" w:author="Yetz,Neil" w:date="2020-06-12T10:46:00Z">
        <w:r w:rsidR="00C33B8D">
          <w:rPr>
            <w:rFonts w:ascii="Times New Roman" w:hAnsi="Times New Roman" w:cs="Times New Roman"/>
            <w:sz w:val="24"/>
            <w:szCs w:val="24"/>
          </w:rPr>
          <w:t>connection</w:t>
        </w:r>
      </w:ins>
      <w:r w:rsidR="00E56928">
        <w:rPr>
          <w:rFonts w:ascii="Times New Roman" w:hAnsi="Times New Roman" w:cs="Times New Roman"/>
          <w:sz w:val="24"/>
          <w:szCs w:val="24"/>
        </w:rPr>
        <w:t xml:space="preserve">.  In panel 2, Node A reports a connection with Node B and Node B reports a connection with Node A – this is a reciprocated </w:t>
      </w:r>
      <w:del w:id="34" w:author="Yetz,Neil" w:date="2020-06-12T10:46:00Z">
        <w:r w:rsidR="00E56928" w:rsidDel="00C33B8D">
          <w:rPr>
            <w:rFonts w:ascii="Times New Roman" w:hAnsi="Times New Roman" w:cs="Times New Roman"/>
            <w:sz w:val="24"/>
            <w:szCs w:val="24"/>
          </w:rPr>
          <w:delText>tie</w:delText>
        </w:r>
      </w:del>
      <w:ins w:id="35" w:author="Yetz,Neil" w:date="2020-06-12T10:46:00Z">
        <w:r w:rsidR="00C33B8D">
          <w:rPr>
            <w:rFonts w:ascii="Times New Roman" w:hAnsi="Times New Roman" w:cs="Times New Roman"/>
            <w:sz w:val="24"/>
            <w:szCs w:val="24"/>
          </w:rPr>
          <w:t>connection</w:t>
        </w:r>
      </w:ins>
      <w:r w:rsidR="00E56928">
        <w:rPr>
          <w:rFonts w:ascii="Times New Roman" w:hAnsi="Times New Roman" w:cs="Times New Roman"/>
          <w:sz w:val="24"/>
          <w:szCs w:val="24"/>
        </w:rPr>
        <w:t>.</w:t>
      </w:r>
      <w:r w:rsidR="009F180A">
        <w:rPr>
          <w:rFonts w:ascii="Times New Roman" w:hAnsi="Times New Roman" w:cs="Times New Roman"/>
          <w:sz w:val="24"/>
          <w:szCs w:val="24"/>
        </w:rPr>
        <w:t xml:space="preserve">  Panel 3 presents a more complex social network with many nodes. Notice that some nodes (</w:t>
      </w:r>
      <w:proofErr w:type="spellStart"/>
      <w:r w:rsidR="009F180A">
        <w:rPr>
          <w:rFonts w:ascii="Times New Roman" w:hAnsi="Times New Roman" w:cs="Times New Roman"/>
          <w:sz w:val="24"/>
          <w:szCs w:val="24"/>
        </w:rPr>
        <w:t>e.g</w:t>
      </w:r>
      <w:proofErr w:type="spellEnd"/>
      <w:r w:rsidR="009F180A">
        <w:rPr>
          <w:rFonts w:ascii="Times New Roman" w:hAnsi="Times New Roman" w:cs="Times New Roman"/>
          <w:sz w:val="24"/>
          <w:szCs w:val="24"/>
        </w:rPr>
        <w:t xml:space="preserve">, Node </w:t>
      </w:r>
      <w:r w:rsidR="00E130F8">
        <w:rPr>
          <w:rFonts w:ascii="Times New Roman" w:hAnsi="Times New Roman" w:cs="Times New Roman"/>
          <w:sz w:val="24"/>
          <w:szCs w:val="24"/>
        </w:rPr>
        <w:t>A</w:t>
      </w:r>
      <w:r w:rsidR="009F180A">
        <w:rPr>
          <w:rFonts w:ascii="Times New Roman" w:hAnsi="Times New Roman" w:cs="Times New Roman"/>
          <w:sz w:val="24"/>
          <w:szCs w:val="24"/>
        </w:rPr>
        <w:t xml:space="preserve">) have many outgoing </w:t>
      </w:r>
      <w:ins w:id="36" w:author="Yetz,Neil" w:date="2020-06-12T10:46:00Z">
        <w:r w:rsidR="00C33B8D">
          <w:rPr>
            <w:rFonts w:ascii="Times New Roman" w:hAnsi="Times New Roman" w:cs="Times New Roman"/>
            <w:sz w:val="24"/>
            <w:szCs w:val="24"/>
          </w:rPr>
          <w:t>connections</w:t>
        </w:r>
      </w:ins>
      <w:del w:id="37" w:author="Yetz,Neil" w:date="2020-06-12T10:46:00Z">
        <w:r w:rsidR="009F180A" w:rsidDel="00C33B8D">
          <w:rPr>
            <w:rFonts w:ascii="Times New Roman" w:hAnsi="Times New Roman" w:cs="Times New Roman"/>
            <w:sz w:val="24"/>
            <w:szCs w:val="24"/>
          </w:rPr>
          <w:delText>ties</w:delText>
        </w:r>
      </w:del>
      <w:r w:rsidR="009F180A">
        <w:rPr>
          <w:rFonts w:ascii="Times New Roman" w:hAnsi="Times New Roman" w:cs="Times New Roman"/>
          <w:sz w:val="24"/>
          <w:szCs w:val="24"/>
        </w:rPr>
        <w:t xml:space="preserve"> (i.e., the actor reports that he has a connection with many other actors) while other nodes (e.g., Node </w:t>
      </w:r>
      <w:r w:rsidR="00E16C99">
        <w:rPr>
          <w:rFonts w:ascii="Times New Roman" w:hAnsi="Times New Roman" w:cs="Times New Roman"/>
          <w:sz w:val="24"/>
          <w:szCs w:val="24"/>
        </w:rPr>
        <w:t>G</w:t>
      </w:r>
      <w:r w:rsidR="009F180A">
        <w:rPr>
          <w:rFonts w:ascii="Times New Roman" w:hAnsi="Times New Roman" w:cs="Times New Roman"/>
          <w:sz w:val="24"/>
          <w:szCs w:val="24"/>
        </w:rPr>
        <w:t xml:space="preserve">) reports few connections with other actors.  Some nodes (e.g., Node </w:t>
      </w:r>
      <w:r w:rsidR="00E130F8">
        <w:rPr>
          <w:rFonts w:ascii="Times New Roman" w:hAnsi="Times New Roman" w:cs="Times New Roman"/>
          <w:sz w:val="24"/>
          <w:szCs w:val="24"/>
        </w:rPr>
        <w:t>B</w:t>
      </w:r>
      <w:r w:rsidR="009F180A">
        <w:rPr>
          <w:rFonts w:ascii="Times New Roman" w:hAnsi="Times New Roman" w:cs="Times New Roman"/>
          <w:sz w:val="24"/>
          <w:szCs w:val="24"/>
        </w:rPr>
        <w:t xml:space="preserve">) have many reciprocated connections, while others have few reciprocated connections (e.g., Node </w:t>
      </w:r>
      <w:r w:rsidR="00E130F8">
        <w:rPr>
          <w:rFonts w:ascii="Times New Roman" w:hAnsi="Times New Roman" w:cs="Times New Roman"/>
          <w:sz w:val="24"/>
          <w:szCs w:val="24"/>
        </w:rPr>
        <w:t>C</w:t>
      </w:r>
      <w:r w:rsidR="009F180A">
        <w:rPr>
          <w:rFonts w:ascii="Times New Roman" w:hAnsi="Times New Roman" w:cs="Times New Roman"/>
          <w:sz w:val="24"/>
          <w:szCs w:val="24"/>
        </w:rPr>
        <w:t xml:space="preserve">).  Notice that some </w:t>
      </w:r>
      <w:r w:rsidR="00C005CF">
        <w:rPr>
          <w:rFonts w:ascii="Times New Roman" w:hAnsi="Times New Roman" w:cs="Times New Roman"/>
          <w:sz w:val="24"/>
          <w:szCs w:val="24"/>
        </w:rPr>
        <w:t>n</w:t>
      </w:r>
      <w:r w:rsidR="009F180A">
        <w:rPr>
          <w:rFonts w:ascii="Times New Roman" w:hAnsi="Times New Roman" w:cs="Times New Roman"/>
          <w:sz w:val="24"/>
          <w:szCs w:val="24"/>
        </w:rPr>
        <w:t xml:space="preserve">odes (e.g., Node </w:t>
      </w:r>
      <w:r w:rsidR="00E16C99">
        <w:rPr>
          <w:rFonts w:ascii="Times New Roman" w:hAnsi="Times New Roman" w:cs="Times New Roman"/>
          <w:sz w:val="24"/>
          <w:szCs w:val="24"/>
        </w:rPr>
        <w:t>D</w:t>
      </w:r>
      <w:r w:rsidR="009F180A">
        <w:rPr>
          <w:rFonts w:ascii="Times New Roman" w:hAnsi="Times New Roman" w:cs="Times New Roman"/>
          <w:sz w:val="24"/>
          <w:szCs w:val="24"/>
        </w:rPr>
        <w:t xml:space="preserve">) are very well connected in the network, they have may incoming and outgoing </w:t>
      </w:r>
      <w:del w:id="38" w:author="Yetz,Neil" w:date="2020-06-12T10:47:00Z">
        <w:r w:rsidR="009F180A" w:rsidDel="00C33B8D">
          <w:rPr>
            <w:rFonts w:ascii="Times New Roman" w:hAnsi="Times New Roman" w:cs="Times New Roman"/>
            <w:sz w:val="24"/>
            <w:szCs w:val="24"/>
          </w:rPr>
          <w:delText>ties</w:delText>
        </w:r>
      </w:del>
      <w:ins w:id="39" w:author="Yetz,Neil" w:date="2020-06-12T10:47:00Z">
        <w:r w:rsidR="00C33B8D">
          <w:rPr>
            <w:rFonts w:ascii="Times New Roman" w:hAnsi="Times New Roman" w:cs="Times New Roman"/>
            <w:sz w:val="24"/>
            <w:szCs w:val="24"/>
          </w:rPr>
          <w:t>connections</w:t>
        </w:r>
      </w:ins>
      <w:r w:rsidR="009F180A">
        <w:rPr>
          <w:rFonts w:ascii="Times New Roman" w:hAnsi="Times New Roman" w:cs="Times New Roman"/>
          <w:sz w:val="24"/>
          <w:szCs w:val="24"/>
        </w:rPr>
        <w:t xml:space="preserve">, while other nodes (e.g., Node </w:t>
      </w:r>
      <w:r w:rsidR="00E130F8">
        <w:rPr>
          <w:rFonts w:ascii="Times New Roman" w:hAnsi="Times New Roman" w:cs="Times New Roman"/>
          <w:sz w:val="24"/>
          <w:szCs w:val="24"/>
        </w:rPr>
        <w:t>F</w:t>
      </w:r>
      <w:r w:rsidR="009F180A">
        <w:rPr>
          <w:rFonts w:ascii="Times New Roman" w:hAnsi="Times New Roman" w:cs="Times New Roman"/>
          <w:sz w:val="24"/>
          <w:szCs w:val="24"/>
        </w:rPr>
        <w:t xml:space="preserve">) are not well connected in the network, and there is even one node (Node </w:t>
      </w:r>
      <w:r w:rsidR="00E130F8">
        <w:rPr>
          <w:rFonts w:ascii="Times New Roman" w:hAnsi="Times New Roman" w:cs="Times New Roman"/>
          <w:sz w:val="24"/>
          <w:szCs w:val="24"/>
        </w:rPr>
        <w:t>H</w:t>
      </w:r>
      <w:r w:rsidR="009F180A">
        <w:rPr>
          <w:rFonts w:ascii="Times New Roman" w:hAnsi="Times New Roman" w:cs="Times New Roman"/>
          <w:sz w:val="24"/>
          <w:szCs w:val="24"/>
        </w:rPr>
        <w:t xml:space="preserve">) which is completely isolated (they have no incoming or outgoing </w:t>
      </w:r>
      <w:del w:id="40" w:author="Yetz,Neil" w:date="2020-06-12T10:47:00Z">
        <w:r w:rsidR="009F180A" w:rsidDel="00C33B8D">
          <w:rPr>
            <w:rFonts w:ascii="Times New Roman" w:hAnsi="Times New Roman" w:cs="Times New Roman"/>
            <w:sz w:val="24"/>
            <w:szCs w:val="24"/>
          </w:rPr>
          <w:delText>ties</w:delText>
        </w:r>
      </w:del>
      <w:ins w:id="41" w:author="Yetz,Neil" w:date="2020-06-12T10:47:00Z">
        <w:r w:rsidR="00C33B8D">
          <w:rPr>
            <w:rFonts w:ascii="Times New Roman" w:hAnsi="Times New Roman" w:cs="Times New Roman"/>
            <w:sz w:val="24"/>
            <w:szCs w:val="24"/>
          </w:rPr>
          <w:t>connections</w:t>
        </w:r>
      </w:ins>
      <w:r w:rsidR="009F180A">
        <w:rPr>
          <w:rFonts w:ascii="Times New Roman" w:hAnsi="Times New Roman" w:cs="Times New Roman"/>
          <w:sz w:val="24"/>
          <w:szCs w:val="24"/>
        </w:rPr>
        <w:t>)</w:t>
      </w:r>
      <w:r w:rsidR="00D8782A">
        <w:rPr>
          <w:rFonts w:ascii="Times New Roman" w:hAnsi="Times New Roman" w:cs="Times New Roman"/>
          <w:sz w:val="24"/>
          <w:szCs w:val="24"/>
        </w:rPr>
        <w:t xml:space="preserve">. </w:t>
      </w:r>
    </w:p>
    <w:p w14:paraId="3F42144A" w14:textId="1222E70B" w:rsidR="00AB4AA4" w:rsidRDefault="00E16C99" w:rsidP="002A25DA">
      <w:pPr>
        <w:spacing w:after="0" w:line="480" w:lineRule="auto"/>
        <w:ind w:firstLine="720"/>
        <w:contextualSpacing/>
        <w:jc w:val="center"/>
        <w:rPr>
          <w:rFonts w:ascii="Times New Roman" w:hAnsi="Times New Roman" w:cs="Times New Roman"/>
          <w:sz w:val="24"/>
          <w:szCs w:val="24"/>
        </w:rPr>
      </w:pPr>
      <w:r>
        <w:rPr>
          <w:noProof/>
        </w:rPr>
        <w:lastRenderedPageBreak/>
        <w:drawing>
          <wp:inline distT="0" distB="0" distL="0" distR="0" wp14:anchorId="60065867" wp14:editId="65E4E769">
            <wp:extent cx="5943600" cy="33464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6450"/>
                    </a:xfrm>
                    <a:prstGeom prst="rect">
                      <a:avLst/>
                    </a:prstGeom>
                    <a:ln>
                      <a:solidFill>
                        <a:schemeClr val="tx1"/>
                      </a:solidFill>
                    </a:ln>
                  </pic:spPr>
                </pic:pic>
              </a:graphicData>
            </a:graphic>
          </wp:inline>
        </w:drawing>
      </w:r>
    </w:p>
    <w:p w14:paraId="40D0C554" w14:textId="583DC102" w:rsidR="00AB4AA4" w:rsidRDefault="00AB4AA4" w:rsidP="007A4169">
      <w:pPr>
        <w:spacing w:after="0" w:line="480" w:lineRule="auto"/>
        <w:contextualSpacing/>
        <w:rPr>
          <w:rFonts w:ascii="Times New Roman" w:hAnsi="Times New Roman" w:cs="Times New Roman"/>
          <w:sz w:val="24"/>
          <w:szCs w:val="24"/>
        </w:rPr>
      </w:pPr>
      <w:r w:rsidRPr="000724B0">
        <w:rPr>
          <w:rFonts w:ascii="Times New Roman" w:hAnsi="Times New Roman" w:cs="Times New Roman"/>
          <w:i/>
          <w:iCs/>
          <w:sz w:val="24"/>
          <w:szCs w:val="24"/>
        </w:rPr>
        <w:t xml:space="preserve">Figure </w:t>
      </w:r>
      <w:r w:rsidR="00243031" w:rsidRPr="000724B0">
        <w:rPr>
          <w:rFonts w:ascii="Times New Roman" w:hAnsi="Times New Roman" w:cs="Times New Roman"/>
          <w:i/>
          <w:iCs/>
          <w:sz w:val="24"/>
          <w:szCs w:val="24"/>
        </w:rPr>
        <w:t>2</w:t>
      </w:r>
      <w:r w:rsidRPr="000724B0">
        <w:rPr>
          <w:rFonts w:ascii="Times New Roman" w:hAnsi="Times New Roman" w:cs="Times New Roman"/>
          <w:i/>
          <w:iCs/>
          <w:sz w:val="24"/>
          <w:szCs w:val="24"/>
        </w:rPr>
        <w:t>.</w:t>
      </w:r>
      <w:r>
        <w:rPr>
          <w:rFonts w:ascii="Times New Roman" w:hAnsi="Times New Roman" w:cs="Times New Roman"/>
          <w:sz w:val="24"/>
          <w:szCs w:val="24"/>
        </w:rPr>
        <w:t xml:space="preserve"> Three panels representing</w:t>
      </w:r>
      <w:r w:rsidR="00546918">
        <w:rPr>
          <w:rFonts w:ascii="Times New Roman" w:hAnsi="Times New Roman" w:cs="Times New Roman"/>
          <w:sz w:val="24"/>
          <w:szCs w:val="24"/>
        </w:rPr>
        <w:t xml:space="preserve"> nodes and</w:t>
      </w:r>
      <w:r>
        <w:rPr>
          <w:rFonts w:ascii="Times New Roman" w:hAnsi="Times New Roman" w:cs="Times New Roman"/>
          <w:sz w:val="24"/>
          <w:szCs w:val="24"/>
        </w:rPr>
        <w:t xml:space="preserve"> ties. </w:t>
      </w:r>
    </w:p>
    <w:p w14:paraId="1411978A" w14:textId="75D472F2" w:rsidR="00D54D26" w:rsidRDefault="006A0939" w:rsidP="00214E1E">
      <w:pPr>
        <w:spacing w:before="240"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Social networks are analyzed via social network analysis (SNA), a vast set of techniques</w:t>
      </w:r>
      <w:r w:rsidR="00DD3CB1" w:rsidRPr="00A27726">
        <w:rPr>
          <w:rFonts w:ascii="Times New Roman" w:hAnsi="Times New Roman" w:cs="Times New Roman"/>
          <w:sz w:val="24"/>
          <w:szCs w:val="24"/>
        </w:rPr>
        <w:t xml:space="preserve"> </w:t>
      </w:r>
      <w:r>
        <w:rPr>
          <w:rFonts w:ascii="Times New Roman" w:hAnsi="Times New Roman" w:cs="Times New Roman"/>
          <w:sz w:val="24"/>
          <w:szCs w:val="24"/>
        </w:rPr>
        <w:t xml:space="preserve">that allow for the </w:t>
      </w:r>
      <w:r w:rsidR="00D54D26" w:rsidRPr="00A27726">
        <w:rPr>
          <w:rFonts w:ascii="Times New Roman" w:hAnsi="Times New Roman" w:cs="Times New Roman"/>
          <w:sz w:val="24"/>
          <w:szCs w:val="24"/>
        </w:rPr>
        <w:t xml:space="preserve">quantitative </w:t>
      </w:r>
      <w:r>
        <w:rPr>
          <w:rFonts w:ascii="Times New Roman" w:hAnsi="Times New Roman" w:cs="Times New Roman"/>
          <w:sz w:val="24"/>
          <w:szCs w:val="24"/>
        </w:rPr>
        <w:t xml:space="preserve">assessment of networks, including all of the quantities touched on in my earlier example (e.g., number of incoming </w:t>
      </w:r>
      <w:del w:id="42" w:author="Yetz,Neil" w:date="2020-06-12T10:47:00Z">
        <w:r w:rsidDel="00C33B8D">
          <w:rPr>
            <w:rFonts w:ascii="Times New Roman" w:hAnsi="Times New Roman" w:cs="Times New Roman"/>
            <w:sz w:val="24"/>
            <w:szCs w:val="24"/>
          </w:rPr>
          <w:delText>ties</w:delText>
        </w:r>
      </w:del>
      <w:ins w:id="43" w:author="Yetz,Neil" w:date="2020-06-12T10:47:00Z">
        <w:r w:rsidR="00C33B8D">
          <w:rPr>
            <w:rFonts w:ascii="Times New Roman" w:hAnsi="Times New Roman" w:cs="Times New Roman"/>
            <w:sz w:val="24"/>
            <w:szCs w:val="24"/>
          </w:rPr>
          <w:t>connections</w:t>
        </w:r>
      </w:ins>
      <w:r>
        <w:rPr>
          <w:rFonts w:ascii="Times New Roman" w:hAnsi="Times New Roman" w:cs="Times New Roman"/>
          <w:sz w:val="24"/>
          <w:szCs w:val="24"/>
        </w:rPr>
        <w:t xml:space="preserve">, number of outgoing </w:t>
      </w:r>
      <w:del w:id="44" w:author="Yetz,Neil" w:date="2020-06-12T10:47:00Z">
        <w:r w:rsidDel="00C33B8D">
          <w:rPr>
            <w:rFonts w:ascii="Times New Roman" w:hAnsi="Times New Roman" w:cs="Times New Roman"/>
            <w:sz w:val="24"/>
            <w:szCs w:val="24"/>
          </w:rPr>
          <w:delText>ties</w:delText>
        </w:r>
      </w:del>
      <w:ins w:id="45" w:author="Yetz,Neil" w:date="2020-06-12T10:47:00Z">
        <w:r w:rsidR="00C33B8D">
          <w:rPr>
            <w:rFonts w:ascii="Times New Roman" w:hAnsi="Times New Roman" w:cs="Times New Roman"/>
            <w:sz w:val="24"/>
            <w:szCs w:val="24"/>
          </w:rPr>
          <w:t>connections</w:t>
        </w:r>
      </w:ins>
      <w:r>
        <w:rPr>
          <w:rFonts w:ascii="Times New Roman" w:hAnsi="Times New Roman" w:cs="Times New Roman"/>
          <w:sz w:val="24"/>
          <w:szCs w:val="24"/>
        </w:rPr>
        <w:t xml:space="preserve">, number of reciprocated </w:t>
      </w:r>
      <w:del w:id="46" w:author="Yetz,Neil" w:date="2020-06-12T10:47:00Z">
        <w:r w:rsidDel="00C33B8D">
          <w:rPr>
            <w:rFonts w:ascii="Times New Roman" w:hAnsi="Times New Roman" w:cs="Times New Roman"/>
            <w:sz w:val="24"/>
            <w:szCs w:val="24"/>
          </w:rPr>
          <w:delText>ties</w:delText>
        </w:r>
      </w:del>
      <w:ins w:id="47" w:author="Yetz,Neil" w:date="2020-06-12T10:47:00Z">
        <w:r w:rsidR="00C33B8D">
          <w:rPr>
            <w:rFonts w:ascii="Times New Roman" w:hAnsi="Times New Roman" w:cs="Times New Roman"/>
            <w:sz w:val="24"/>
            <w:szCs w:val="24"/>
          </w:rPr>
          <w:t>connections</w:t>
        </w:r>
      </w:ins>
      <w:r>
        <w:rPr>
          <w:rFonts w:ascii="Times New Roman" w:hAnsi="Times New Roman" w:cs="Times New Roman"/>
          <w:sz w:val="24"/>
          <w:szCs w:val="24"/>
        </w:rPr>
        <w:t>, centrality in the network for each node), and much more</w:t>
      </w:r>
      <w:r w:rsidR="00D54D26" w:rsidRPr="00A27726">
        <w:rPr>
          <w:rFonts w:ascii="Times New Roman" w:hAnsi="Times New Roman" w:cs="Times New Roman"/>
          <w:sz w:val="24"/>
          <w:szCs w:val="24"/>
        </w:rPr>
        <w:t xml:space="preserve"> </w:t>
      </w:r>
      <w:r w:rsidR="00D54D26" w:rsidRPr="00A27726">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findings","type":"book"},"uris":["http://www.mendeley.com/documents/?uuid=8e84743f-b2fe-4eb2-aabd-d06ba12f0769"]},{"id":"ITEM-2","itemData":{"author":[{"dropping-particle":"","family":"Valente","given":"Thomas W","non-dropping-particle":"","parse-names":false,"suffix":""}],"id":"ITEM-2","issued":{"date-parts":[["2010"]]},"title":"Social Networks and Health: Models, Methods, and Applications - Thomas W. Valente - Google Books","type":"book"},"uris":["http://www.mendeley.com/documents/?uuid=37cd9806-6225-438a-b1cf-6a45f445d232"]}],"mendeley":{"formattedCitation":"(Kadushin, 2012; Valente, 2010)","plainTextFormattedCitation":"(Kadushin, 2012; Valente, 2010)","previouslyFormattedCitation":"(Kadushin, 2012; Valente, 2010)"},"properties":{"noteIndex":0},"schema":"https://github.com/citation-style-language/schema/raw/master/csl-citation.json"}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(Kadushin, 2012; Valente, 2010)</w:t>
      </w:r>
      <w:r w:rsidR="00D54D26" w:rsidRPr="00A27726">
        <w:rPr>
          <w:rFonts w:ascii="Times New Roman" w:hAnsi="Times New Roman" w:cs="Times New Roman"/>
          <w:sz w:val="24"/>
          <w:szCs w:val="24"/>
        </w:rPr>
        <w:fldChar w:fldCharType="end"/>
      </w:r>
      <w:r w:rsidR="00D54D26" w:rsidRPr="00A27726">
        <w:rPr>
          <w:rFonts w:ascii="Times New Roman" w:hAnsi="Times New Roman" w:cs="Times New Roman"/>
          <w:sz w:val="24"/>
          <w:szCs w:val="24"/>
        </w:rPr>
        <w:t>.</w:t>
      </w:r>
      <w:r w:rsidR="001B5DC9">
        <w:rPr>
          <w:rFonts w:ascii="Times New Roman" w:hAnsi="Times New Roman" w:cs="Times New Roman"/>
          <w:sz w:val="24"/>
          <w:szCs w:val="24"/>
        </w:rPr>
        <w:t xml:space="preserve"> </w:t>
      </w:r>
      <w:del w:id="48" w:author="Yetz,Neil" w:date="2020-06-12T10:48:00Z">
        <w:r w:rsidR="00E111FB" w:rsidRPr="00A27726" w:rsidDel="00C33B8D">
          <w:rPr>
            <w:rFonts w:ascii="Times New Roman" w:hAnsi="Times New Roman" w:cs="Times New Roman"/>
            <w:sz w:val="24"/>
            <w:szCs w:val="24"/>
          </w:rPr>
          <w:delText xml:space="preserve">SNA </w:delText>
        </w:r>
      </w:del>
      <w:ins w:id="49" w:author="Yetz,Neil" w:date="2020-06-12T10:48:00Z">
        <w:r w:rsidR="00C33B8D">
          <w:rPr>
            <w:rFonts w:ascii="Times New Roman" w:hAnsi="Times New Roman" w:cs="Times New Roman"/>
            <w:sz w:val="24"/>
            <w:szCs w:val="24"/>
          </w:rPr>
          <w:t>Social network analysis</w:t>
        </w:r>
        <w:r w:rsidR="00C33B8D" w:rsidRPr="00A27726">
          <w:rPr>
            <w:rFonts w:ascii="Times New Roman" w:hAnsi="Times New Roman" w:cs="Times New Roman"/>
            <w:sz w:val="24"/>
            <w:szCs w:val="24"/>
          </w:rPr>
          <w:t xml:space="preserve"> </w:t>
        </w:r>
      </w:ins>
      <w:r w:rsidR="00E111FB" w:rsidRPr="00A27726">
        <w:rPr>
          <w:rFonts w:ascii="Times New Roman" w:hAnsi="Times New Roman" w:cs="Times New Roman"/>
          <w:sz w:val="24"/>
          <w:szCs w:val="24"/>
        </w:rPr>
        <w:t xml:space="preserve">is the process of understanding social structures quantitatively through network theory and graph theory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(Butts, 2008)</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A wide array of statistics can be derived from </w:t>
      </w:r>
      <w:del w:id="50" w:author="Yetz,Neil" w:date="2020-06-12T10:48:00Z">
        <w:r w:rsidR="00E111FB" w:rsidRPr="00A27726" w:rsidDel="00C33B8D">
          <w:rPr>
            <w:rFonts w:ascii="Times New Roman" w:hAnsi="Times New Roman" w:cs="Times New Roman"/>
            <w:sz w:val="24"/>
            <w:szCs w:val="24"/>
          </w:rPr>
          <w:delText>social network analysis</w:delText>
        </w:r>
      </w:del>
      <w:ins w:id="51" w:author="Yetz,Neil" w:date="2020-06-12T10:48:00Z">
        <w:r w:rsidR="00C33B8D">
          <w:rPr>
            <w:rFonts w:ascii="Times New Roman" w:hAnsi="Times New Roman" w:cs="Times New Roman"/>
            <w:sz w:val="24"/>
            <w:szCs w:val="24"/>
          </w:rPr>
          <w:t>SNA</w:t>
        </w:r>
      </w:ins>
      <w:r w:rsidR="00E111FB" w:rsidRPr="00A27726">
        <w:rPr>
          <w:rFonts w:ascii="Times New Roman" w:hAnsi="Times New Roman" w:cs="Times New Roman"/>
          <w:sz w:val="24"/>
          <w:szCs w:val="24"/>
        </w:rPr>
        <w:t xml:space="preserve"> – often called network statistics. Network statistics allow researchers to quantitatively measure all levels of a social structure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(Krause, Croft, &amp; James, 2007)</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w:t>
      </w:r>
      <w:r w:rsidR="00C723CD">
        <w:rPr>
          <w:rFonts w:ascii="Times New Roman" w:hAnsi="Times New Roman" w:cs="Times New Roman"/>
          <w:sz w:val="24"/>
          <w:szCs w:val="24"/>
        </w:rPr>
        <w:t>Network statistics may be represented at the person-level or network</w:t>
      </w:r>
      <w:r w:rsidR="00214E1E">
        <w:rPr>
          <w:rFonts w:ascii="Times New Roman" w:hAnsi="Times New Roman" w:cs="Times New Roman"/>
          <w:sz w:val="24"/>
          <w:szCs w:val="24"/>
        </w:rPr>
        <w:t>-</w:t>
      </w:r>
      <w:r w:rsidR="00C723CD">
        <w:rPr>
          <w:rFonts w:ascii="Times New Roman" w:hAnsi="Times New Roman" w:cs="Times New Roman"/>
          <w:sz w:val="24"/>
          <w:szCs w:val="24"/>
        </w:rPr>
        <w:t xml:space="preserve">level. </w:t>
      </w:r>
      <w:r w:rsidR="00E3335D">
        <w:rPr>
          <w:rFonts w:ascii="Times New Roman" w:hAnsi="Times New Roman" w:cs="Times New Roman"/>
          <w:sz w:val="24"/>
          <w:szCs w:val="24"/>
        </w:rPr>
        <w:t>On a person</w:t>
      </w:r>
      <w:r w:rsidR="00214E1E">
        <w:rPr>
          <w:rFonts w:ascii="Times New Roman" w:hAnsi="Times New Roman" w:cs="Times New Roman"/>
          <w:sz w:val="24"/>
          <w:szCs w:val="24"/>
        </w:rPr>
        <w:t>-</w:t>
      </w:r>
      <w:r w:rsidR="00E3335D">
        <w:rPr>
          <w:rFonts w:ascii="Times New Roman" w:hAnsi="Times New Roman" w:cs="Times New Roman"/>
          <w:sz w:val="24"/>
          <w:szCs w:val="24"/>
        </w:rPr>
        <w:t>level</w:t>
      </w:r>
      <w:r w:rsidR="00C723CD">
        <w:rPr>
          <w:rFonts w:ascii="Times New Roman" w:hAnsi="Times New Roman" w:cs="Times New Roman"/>
          <w:sz w:val="24"/>
          <w:szCs w:val="24"/>
        </w:rPr>
        <w:t>, any single node may b</w:t>
      </w:r>
      <w:r w:rsidR="00E3335D">
        <w:rPr>
          <w:rFonts w:ascii="Times New Roman" w:hAnsi="Times New Roman" w:cs="Times New Roman"/>
          <w:sz w:val="24"/>
          <w:szCs w:val="24"/>
        </w:rPr>
        <w:t xml:space="preserve">e analyzed in terms of its centrality (the number of incoming and/or outgoing </w:t>
      </w:r>
      <w:del w:id="52" w:author="Yetz,Neil" w:date="2020-06-12T09:35:00Z">
        <w:r w:rsidR="00E3335D" w:rsidDel="00F119A2">
          <w:rPr>
            <w:rFonts w:ascii="Times New Roman" w:hAnsi="Times New Roman" w:cs="Times New Roman"/>
            <w:sz w:val="24"/>
            <w:szCs w:val="24"/>
          </w:rPr>
          <w:delText>ties</w:delText>
        </w:r>
      </w:del>
      <w:ins w:id="53" w:author="Yetz,Neil" w:date="2020-06-12T09:35:00Z">
        <w:r w:rsidR="00F119A2">
          <w:rPr>
            <w:rFonts w:ascii="Times New Roman" w:hAnsi="Times New Roman" w:cs="Times New Roman"/>
            <w:sz w:val="24"/>
            <w:szCs w:val="24"/>
          </w:rPr>
          <w:t>connections</w:t>
        </w:r>
      </w:ins>
      <w:r w:rsidR="00E3335D">
        <w:rPr>
          <w:rFonts w:ascii="Times New Roman" w:hAnsi="Times New Roman" w:cs="Times New Roman"/>
          <w:sz w:val="24"/>
          <w:szCs w:val="24"/>
        </w:rPr>
        <w:t>)</w:t>
      </w:r>
      <w:r w:rsidR="00C723CD">
        <w:rPr>
          <w:rFonts w:ascii="Times New Roman" w:hAnsi="Times New Roman" w:cs="Times New Roman"/>
          <w:sz w:val="24"/>
          <w:szCs w:val="24"/>
        </w:rPr>
        <w:t xml:space="preserve">. </w:t>
      </w:r>
      <w:r w:rsidR="00E3335D">
        <w:rPr>
          <w:rFonts w:ascii="Times New Roman" w:hAnsi="Times New Roman" w:cs="Times New Roman"/>
          <w:sz w:val="24"/>
          <w:szCs w:val="24"/>
        </w:rPr>
        <w:t xml:space="preserve">From here, </w:t>
      </w:r>
      <w:r w:rsidR="00214E1E">
        <w:rPr>
          <w:rFonts w:ascii="Times New Roman" w:hAnsi="Times New Roman" w:cs="Times New Roman"/>
          <w:sz w:val="24"/>
          <w:szCs w:val="24"/>
        </w:rPr>
        <w:t>we</w:t>
      </w:r>
      <w:r w:rsidR="00E3335D">
        <w:rPr>
          <w:rFonts w:ascii="Times New Roman" w:hAnsi="Times New Roman" w:cs="Times New Roman"/>
          <w:sz w:val="24"/>
          <w:szCs w:val="24"/>
        </w:rPr>
        <w:t xml:space="preserve"> may evaluate who</w:t>
      </w:r>
      <w:r w:rsidR="00214E1E">
        <w:rPr>
          <w:rFonts w:ascii="Times New Roman" w:hAnsi="Times New Roman" w:cs="Times New Roman"/>
          <w:sz w:val="24"/>
          <w:szCs w:val="24"/>
        </w:rPr>
        <w:t>m</w:t>
      </w:r>
      <w:r w:rsidR="00E3335D">
        <w:rPr>
          <w:rFonts w:ascii="Times New Roman" w:hAnsi="Times New Roman" w:cs="Times New Roman"/>
          <w:sz w:val="24"/>
          <w:szCs w:val="24"/>
        </w:rPr>
        <w:t xml:space="preserve"> has the most social capital in a network</w:t>
      </w:r>
      <w:r w:rsidR="003E6D27">
        <w:rPr>
          <w:rFonts w:ascii="Times New Roman" w:hAnsi="Times New Roman" w:cs="Times New Roman"/>
          <w:sz w:val="24"/>
          <w:szCs w:val="24"/>
        </w:rPr>
        <w:t xml:space="preserve"> and what attributes (i.e. age, gender) are </w:t>
      </w:r>
      <w:r w:rsidR="003E6D27">
        <w:rPr>
          <w:rFonts w:ascii="Times New Roman" w:hAnsi="Times New Roman" w:cs="Times New Roman"/>
          <w:sz w:val="24"/>
          <w:szCs w:val="24"/>
        </w:rPr>
        <w:lastRenderedPageBreak/>
        <w:t>related to having social capital. On the network</w:t>
      </w:r>
      <w:r w:rsidR="00214E1E">
        <w:rPr>
          <w:rFonts w:ascii="Times New Roman" w:hAnsi="Times New Roman" w:cs="Times New Roman"/>
          <w:sz w:val="24"/>
          <w:szCs w:val="24"/>
        </w:rPr>
        <w:t>-</w:t>
      </w:r>
      <w:r w:rsidR="003E6D27">
        <w:rPr>
          <w:rFonts w:ascii="Times New Roman" w:hAnsi="Times New Roman" w:cs="Times New Roman"/>
          <w:sz w:val="24"/>
          <w:szCs w:val="24"/>
        </w:rPr>
        <w:t xml:space="preserve">level, </w:t>
      </w:r>
      <w:r w:rsidR="00214E1E">
        <w:rPr>
          <w:rFonts w:ascii="Times New Roman" w:hAnsi="Times New Roman" w:cs="Times New Roman"/>
          <w:sz w:val="24"/>
          <w:szCs w:val="24"/>
        </w:rPr>
        <w:t>we</w:t>
      </w:r>
      <w:r w:rsidR="003E6D27">
        <w:rPr>
          <w:rFonts w:ascii="Times New Roman" w:hAnsi="Times New Roman" w:cs="Times New Roman"/>
          <w:sz w:val="24"/>
          <w:szCs w:val="24"/>
        </w:rPr>
        <w:t xml:space="preserve"> </w:t>
      </w:r>
      <w:r w:rsidR="00214E1E">
        <w:rPr>
          <w:rFonts w:ascii="Times New Roman" w:hAnsi="Times New Roman" w:cs="Times New Roman"/>
          <w:sz w:val="24"/>
          <w:szCs w:val="24"/>
        </w:rPr>
        <w:t>are</w:t>
      </w:r>
      <w:r w:rsidR="003E6D27">
        <w:rPr>
          <w:rFonts w:ascii="Times New Roman" w:hAnsi="Times New Roman" w:cs="Times New Roman"/>
          <w:sz w:val="24"/>
          <w:szCs w:val="24"/>
        </w:rPr>
        <w:t xml:space="preserve"> interested in the structure the network takes. Network density is one such network statistic that evaluates the whole network. Network density is the proportion of actualized network </w:t>
      </w:r>
      <w:del w:id="54" w:author="Yetz,Neil" w:date="2020-06-12T09:36:00Z">
        <w:r w:rsidR="003E6D27" w:rsidDel="00F119A2">
          <w:rPr>
            <w:rFonts w:ascii="Times New Roman" w:hAnsi="Times New Roman" w:cs="Times New Roman"/>
            <w:sz w:val="24"/>
            <w:szCs w:val="24"/>
          </w:rPr>
          <w:delText xml:space="preserve">ties </w:delText>
        </w:r>
      </w:del>
      <w:ins w:id="55" w:author="Yetz,Neil" w:date="2020-06-12T09:36:00Z">
        <w:r w:rsidR="00F119A2">
          <w:rPr>
            <w:rFonts w:ascii="Times New Roman" w:hAnsi="Times New Roman" w:cs="Times New Roman"/>
            <w:sz w:val="24"/>
            <w:szCs w:val="24"/>
          </w:rPr>
          <w:t xml:space="preserve">connections </w:t>
        </w:r>
      </w:ins>
      <w:r w:rsidR="003E6D27">
        <w:rPr>
          <w:rFonts w:ascii="Times New Roman" w:hAnsi="Times New Roman" w:cs="Times New Roman"/>
          <w:sz w:val="24"/>
          <w:szCs w:val="24"/>
        </w:rPr>
        <w:t xml:space="preserve">to the total possible number of </w:t>
      </w:r>
      <w:del w:id="56" w:author="Yetz,Neil" w:date="2020-06-12T09:36:00Z">
        <w:r w:rsidR="003E6D27" w:rsidDel="00F119A2">
          <w:rPr>
            <w:rFonts w:ascii="Times New Roman" w:hAnsi="Times New Roman" w:cs="Times New Roman"/>
            <w:sz w:val="24"/>
            <w:szCs w:val="24"/>
          </w:rPr>
          <w:delText>ties</w:delText>
        </w:r>
        <w:r w:rsidR="00214E1E" w:rsidDel="00F119A2">
          <w:rPr>
            <w:rFonts w:ascii="Times New Roman" w:hAnsi="Times New Roman" w:cs="Times New Roman"/>
            <w:sz w:val="24"/>
            <w:szCs w:val="24"/>
          </w:rPr>
          <w:delText xml:space="preserve"> </w:delText>
        </w:r>
      </w:del>
      <w:ins w:id="57" w:author="Yetz,Neil" w:date="2020-06-12T09:36:00Z">
        <w:r w:rsidR="00F119A2">
          <w:rPr>
            <w:rFonts w:ascii="Times New Roman" w:hAnsi="Times New Roman" w:cs="Times New Roman"/>
            <w:sz w:val="24"/>
            <w:szCs w:val="24"/>
          </w:rPr>
          <w:t xml:space="preserve">connections </w:t>
        </w:r>
      </w:ins>
      <w:r w:rsidR="00214E1E">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URL":"https://www.sciencedirect.com/topics/computer-science/network-density","accessed":{"date-parts":[["2020","5","26"]]},"author":[{"dropping-particle":"","family":"Giuffre","given":"Katherine","non-dropping-particle":"","parse-names":false,"suffix":""}],"id":"ITEM-1","issued":{"date-parts":[["2015"]]},"title":"Network Density - an overview | ScienceDirect Topics","type":"webpage"},"uris":["http://www.mendeley.com/documents/?uuid=5703fd66-2786-3e38-8ca2-be2c2fc4962c"]}],"mendeley":{"formattedCitation":"(Giuffre, 2015)","plainTextFormattedCitation":"(Giuffre, 2015)","previouslyFormattedCitation":"(Giuffre, 2015)"},"properties":{"noteIndex":0},"schema":"https://github.com/citation-style-language/schema/raw/master/csl-citation.json"}</w:instrText>
      </w:r>
      <w:r w:rsidR="00214E1E">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(Giuffre, 2015)</w:t>
      </w:r>
      <w:r w:rsidR="00214E1E">
        <w:rPr>
          <w:rFonts w:ascii="Times New Roman" w:hAnsi="Times New Roman" w:cs="Times New Roman"/>
          <w:sz w:val="24"/>
          <w:szCs w:val="24"/>
        </w:rPr>
        <w:fldChar w:fldCharType="end"/>
      </w:r>
      <w:r w:rsidR="003E6D27">
        <w:rPr>
          <w:rFonts w:ascii="Times New Roman" w:hAnsi="Times New Roman" w:cs="Times New Roman"/>
          <w:sz w:val="24"/>
          <w:szCs w:val="24"/>
        </w:rPr>
        <w:t xml:space="preserve">.  </w:t>
      </w:r>
      <w:r w:rsidR="00214E1E">
        <w:rPr>
          <w:rFonts w:ascii="Times New Roman" w:hAnsi="Times New Roman" w:cs="Times New Roman"/>
          <w:sz w:val="24"/>
          <w:szCs w:val="24"/>
        </w:rPr>
        <w:t xml:space="preserve">The denser the network, the more possible connections are formed. </w:t>
      </w:r>
      <w:r w:rsidR="00894C1B">
        <w:rPr>
          <w:rFonts w:ascii="Times New Roman" w:hAnsi="Times New Roman" w:cs="Times New Roman"/>
          <w:sz w:val="24"/>
          <w:szCs w:val="24"/>
        </w:rPr>
        <w:t xml:space="preserve"> In my proposed study, I will utilize some, but not all, of these network statistics to answer my research questions.</w:t>
      </w:r>
    </w:p>
    <w:p w14:paraId="6DC975B3" w14:textId="77777777" w:rsidR="006C2B93" w:rsidRPr="00A27726" w:rsidRDefault="006C2B93" w:rsidP="00214E1E">
      <w:pPr>
        <w:spacing w:before="240" w:after="0" w:line="480" w:lineRule="auto"/>
        <w:ind w:firstLine="720"/>
        <w:contextualSpacing/>
        <w:rPr>
          <w:rFonts w:ascii="Times New Roman" w:hAnsi="Times New Roman" w:cs="Times New Roman"/>
          <w:sz w:val="24"/>
          <w:szCs w:val="24"/>
        </w:rPr>
      </w:pPr>
    </w:p>
    <w:p w14:paraId="3E8023CE" w14:textId="3B569C0E" w:rsidR="00902A87" w:rsidRPr="00A27726" w:rsidRDefault="00902A87" w:rsidP="001D4D22">
      <w:pPr>
        <w:pStyle w:val="Heading2"/>
        <w:spacing w:before="0" w:line="480" w:lineRule="auto"/>
        <w:contextualSpacing/>
        <w:rPr>
          <w:rFonts w:ascii="Times New Roman" w:hAnsi="Times New Roman" w:cs="Times New Roman"/>
          <w:b/>
          <w:bCs/>
          <w:color w:val="auto"/>
          <w:sz w:val="24"/>
          <w:szCs w:val="24"/>
        </w:rPr>
      </w:pPr>
      <w:bookmarkStart w:id="58" w:name="_Toc43112953"/>
      <w:r w:rsidRPr="00A27726">
        <w:rPr>
          <w:rFonts w:ascii="Times New Roman" w:hAnsi="Times New Roman" w:cs="Times New Roman"/>
          <w:b/>
          <w:bCs/>
          <w:color w:val="auto"/>
          <w:sz w:val="24"/>
          <w:szCs w:val="24"/>
        </w:rPr>
        <w:t>Proposal</w:t>
      </w:r>
      <w:bookmarkEnd w:id="58"/>
    </w:p>
    <w:p w14:paraId="2FBB76DB" w14:textId="2B126064" w:rsidR="003F1BBD" w:rsidRDefault="004F2134" w:rsidP="0079773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study aims to</w:t>
      </w:r>
      <w:r w:rsidR="00202F55">
        <w:rPr>
          <w:rFonts w:ascii="Times New Roman" w:hAnsi="Times New Roman" w:cs="Times New Roman"/>
          <w:sz w:val="24"/>
          <w:szCs w:val="24"/>
        </w:rPr>
        <w:t xml:space="preserve"> </w:t>
      </w:r>
      <w:r w:rsidR="00387B25">
        <w:rPr>
          <w:rFonts w:ascii="Times New Roman" w:hAnsi="Times New Roman" w:cs="Times New Roman"/>
          <w:sz w:val="24"/>
          <w:szCs w:val="24"/>
        </w:rPr>
        <w:t xml:space="preserve">quantify </w:t>
      </w:r>
      <w:r w:rsidR="00C866CD">
        <w:rPr>
          <w:rFonts w:ascii="Times New Roman" w:hAnsi="Times New Roman" w:cs="Times New Roman"/>
          <w:sz w:val="24"/>
          <w:szCs w:val="24"/>
        </w:rPr>
        <w:t xml:space="preserve">each </w:t>
      </w:r>
      <w:r w:rsidR="00387B25">
        <w:rPr>
          <w:rFonts w:ascii="Times New Roman" w:hAnsi="Times New Roman" w:cs="Times New Roman"/>
          <w:sz w:val="24"/>
          <w:szCs w:val="24"/>
        </w:rPr>
        <w:t>mentee</w:t>
      </w:r>
      <w:r w:rsidR="00C866CD">
        <w:rPr>
          <w:rFonts w:ascii="Times New Roman" w:hAnsi="Times New Roman" w:cs="Times New Roman"/>
          <w:sz w:val="24"/>
          <w:szCs w:val="24"/>
        </w:rPr>
        <w:t>’</w:t>
      </w:r>
      <w:r w:rsidR="00387B25">
        <w:rPr>
          <w:rFonts w:ascii="Times New Roman" w:hAnsi="Times New Roman" w:cs="Times New Roman"/>
          <w:sz w:val="24"/>
          <w:szCs w:val="24"/>
        </w:rPr>
        <w:t xml:space="preserve">s connections with their primary mentor, with other mentors, and with mentees using </w:t>
      </w:r>
      <w:ins w:id="59" w:author="Yetz,Neil" w:date="2020-06-12T06:59:00Z">
        <w:r w:rsidR="007F3920">
          <w:rPr>
            <w:rFonts w:ascii="Times New Roman" w:hAnsi="Times New Roman" w:cs="Times New Roman"/>
            <w:sz w:val="24"/>
            <w:szCs w:val="24"/>
          </w:rPr>
          <w:t>social network statistics</w:t>
        </w:r>
      </w:ins>
      <w:del w:id="60" w:author="Yetz,Neil" w:date="2020-06-12T06:59:00Z">
        <w:r w:rsidR="00387B25" w:rsidDel="007F3920">
          <w:rPr>
            <w:rFonts w:ascii="Times New Roman" w:hAnsi="Times New Roman" w:cs="Times New Roman"/>
            <w:sz w:val="24"/>
            <w:szCs w:val="24"/>
          </w:rPr>
          <w:delText>SNA</w:delText>
        </w:r>
      </w:del>
      <w:r w:rsidR="00387B25">
        <w:rPr>
          <w:rFonts w:ascii="Times New Roman" w:hAnsi="Times New Roman" w:cs="Times New Roman"/>
          <w:sz w:val="24"/>
          <w:szCs w:val="24"/>
        </w:rPr>
        <w:t xml:space="preserve">, and then to study how these various connections with others in the program are related to the mentee’s sense of belonging in the program and </w:t>
      </w:r>
      <w:r w:rsidR="00C866CD">
        <w:rPr>
          <w:rFonts w:ascii="Times New Roman" w:hAnsi="Times New Roman" w:cs="Times New Roman"/>
          <w:sz w:val="24"/>
          <w:szCs w:val="24"/>
        </w:rPr>
        <w:t xml:space="preserve">to their </w:t>
      </w:r>
      <w:r w:rsidR="00387B25">
        <w:rPr>
          <w:rFonts w:ascii="Times New Roman" w:hAnsi="Times New Roman" w:cs="Times New Roman"/>
          <w:sz w:val="24"/>
          <w:szCs w:val="24"/>
        </w:rPr>
        <w:t>improvement in a set of key developmental outcomes</w:t>
      </w:r>
      <w:r w:rsidR="00C866CD">
        <w:rPr>
          <w:rFonts w:ascii="Times New Roman" w:hAnsi="Times New Roman" w:cs="Times New Roman"/>
          <w:sz w:val="24"/>
          <w:szCs w:val="24"/>
        </w:rPr>
        <w:t xml:space="preserve"> </w:t>
      </w:r>
      <w:r w:rsidR="00516768">
        <w:rPr>
          <w:rFonts w:ascii="Times New Roman" w:hAnsi="Times New Roman" w:cs="Times New Roman"/>
          <w:sz w:val="24"/>
          <w:szCs w:val="24"/>
        </w:rPr>
        <w:t xml:space="preserve">(i.e., academic </w:t>
      </w:r>
      <w:r w:rsidR="00FC339B">
        <w:rPr>
          <w:rFonts w:ascii="Times New Roman" w:hAnsi="Times New Roman" w:cs="Times New Roman"/>
          <w:sz w:val="24"/>
          <w:szCs w:val="24"/>
        </w:rPr>
        <w:t>aspirations</w:t>
      </w:r>
      <w:r w:rsidR="00516768">
        <w:rPr>
          <w:rFonts w:ascii="Times New Roman" w:hAnsi="Times New Roman" w:cs="Times New Roman"/>
          <w:sz w:val="24"/>
          <w:szCs w:val="24"/>
        </w:rPr>
        <w:t xml:space="preserve">, depression, anger, and delinquent behaviors) </w:t>
      </w:r>
      <w:r w:rsidR="00387B25">
        <w:rPr>
          <w:rFonts w:ascii="Times New Roman" w:hAnsi="Times New Roman" w:cs="Times New Roman"/>
          <w:sz w:val="24"/>
          <w:szCs w:val="24"/>
        </w:rPr>
        <w:t>over the course of the intervention</w:t>
      </w:r>
      <w:r w:rsidR="00202F55">
        <w:rPr>
          <w:rFonts w:ascii="Times New Roman" w:hAnsi="Times New Roman" w:cs="Times New Roman"/>
          <w:sz w:val="24"/>
          <w:szCs w:val="24"/>
        </w:rPr>
        <w:t xml:space="preserve">. </w:t>
      </w:r>
      <w:r w:rsidR="00C42AAB">
        <w:rPr>
          <w:rFonts w:ascii="Times New Roman" w:hAnsi="Times New Roman" w:cs="Times New Roman"/>
          <w:sz w:val="24"/>
          <w:szCs w:val="24"/>
        </w:rPr>
        <w:t xml:space="preserve">The reasoning for this approach is to understand which relationships matter most in </w:t>
      </w:r>
      <w:r w:rsidR="00894C1B">
        <w:rPr>
          <w:rFonts w:ascii="Times New Roman" w:hAnsi="Times New Roman" w:cs="Times New Roman"/>
          <w:sz w:val="24"/>
          <w:szCs w:val="24"/>
        </w:rPr>
        <w:t>group-based</w:t>
      </w:r>
      <w:r w:rsidR="00C42AAB">
        <w:rPr>
          <w:rFonts w:ascii="Times New Roman" w:hAnsi="Times New Roman" w:cs="Times New Roman"/>
          <w:sz w:val="24"/>
          <w:szCs w:val="24"/>
        </w:rPr>
        <w:t xml:space="preserve"> mentor</w:t>
      </w:r>
      <w:r w:rsidR="00894C1B">
        <w:rPr>
          <w:rFonts w:ascii="Times New Roman" w:hAnsi="Times New Roman" w:cs="Times New Roman"/>
          <w:sz w:val="24"/>
          <w:szCs w:val="24"/>
        </w:rPr>
        <w:t>ing</w:t>
      </w:r>
      <w:r w:rsidR="00C42AAB">
        <w:rPr>
          <w:rFonts w:ascii="Times New Roman" w:hAnsi="Times New Roman" w:cs="Times New Roman"/>
          <w:sz w:val="24"/>
          <w:szCs w:val="24"/>
        </w:rPr>
        <w:t xml:space="preserve"> program</w:t>
      </w:r>
      <w:r w:rsidR="00894C1B">
        <w:rPr>
          <w:rFonts w:ascii="Times New Roman" w:hAnsi="Times New Roman" w:cs="Times New Roman"/>
          <w:sz w:val="24"/>
          <w:szCs w:val="24"/>
        </w:rPr>
        <w:t xml:space="preserve"> for adolescents</w:t>
      </w:r>
      <w:r w:rsidR="00C42AAB">
        <w:rPr>
          <w:rFonts w:ascii="Times New Roman" w:hAnsi="Times New Roman" w:cs="Times New Roman"/>
          <w:sz w:val="24"/>
          <w:szCs w:val="24"/>
        </w:rPr>
        <w:t xml:space="preserve">. </w:t>
      </w:r>
      <w:r w:rsidR="00147967">
        <w:rPr>
          <w:rFonts w:ascii="Times New Roman" w:hAnsi="Times New Roman" w:cs="Times New Roman"/>
          <w:sz w:val="24"/>
          <w:szCs w:val="24"/>
        </w:rPr>
        <w:t xml:space="preserve">I hypothesize that </w:t>
      </w:r>
      <w:r w:rsidR="00B10A67">
        <w:rPr>
          <w:rFonts w:ascii="Times New Roman" w:hAnsi="Times New Roman" w:cs="Times New Roman"/>
          <w:sz w:val="24"/>
          <w:szCs w:val="24"/>
        </w:rPr>
        <w:t>a</w:t>
      </w:r>
      <w:r w:rsidR="00387B25">
        <w:rPr>
          <w:rFonts w:ascii="Times New Roman" w:hAnsi="Times New Roman" w:cs="Times New Roman"/>
          <w:sz w:val="24"/>
          <w:szCs w:val="24"/>
        </w:rPr>
        <w:t>s</w:t>
      </w:r>
      <w:r w:rsidR="00B10A67">
        <w:rPr>
          <w:rFonts w:ascii="Times New Roman" w:hAnsi="Times New Roman" w:cs="Times New Roman"/>
          <w:sz w:val="24"/>
          <w:szCs w:val="24"/>
        </w:rPr>
        <w:t xml:space="preserve"> youth’s </w:t>
      </w:r>
      <w:del w:id="61" w:author="Yetz,Neil" w:date="2020-06-12T06:59:00Z">
        <w:r w:rsidR="00B10A67" w:rsidDel="007F3920">
          <w:rPr>
            <w:rFonts w:ascii="Times New Roman" w:hAnsi="Times New Roman" w:cs="Times New Roman"/>
            <w:sz w:val="24"/>
            <w:szCs w:val="24"/>
          </w:rPr>
          <w:delText>social network</w:delText>
        </w:r>
      </w:del>
      <w:ins w:id="62" w:author="Yetz,Neil" w:date="2020-06-12T06:59:00Z">
        <w:r w:rsidR="007F3920">
          <w:rPr>
            <w:rFonts w:ascii="Times New Roman" w:hAnsi="Times New Roman" w:cs="Times New Roman"/>
            <w:sz w:val="24"/>
            <w:szCs w:val="24"/>
          </w:rPr>
          <w:t>connections</w:t>
        </w:r>
      </w:ins>
      <w:r w:rsidR="00387B25">
        <w:rPr>
          <w:rFonts w:ascii="Times New Roman" w:hAnsi="Times New Roman" w:cs="Times New Roman"/>
          <w:sz w:val="24"/>
          <w:szCs w:val="24"/>
        </w:rPr>
        <w:t xml:space="preserve"> </w:t>
      </w:r>
      <w:del w:id="63" w:author="Yetz,Neil" w:date="2020-06-12T09:36:00Z">
        <w:r w:rsidR="00387B25" w:rsidDel="00F119A2">
          <w:rPr>
            <w:rFonts w:ascii="Times New Roman" w:hAnsi="Times New Roman" w:cs="Times New Roman"/>
            <w:sz w:val="24"/>
            <w:szCs w:val="24"/>
          </w:rPr>
          <w:delText>grows</w:delText>
        </w:r>
      </w:del>
      <w:ins w:id="64" w:author="Yetz,Neil" w:date="2020-06-12T09:36:00Z">
        <w:r w:rsidR="00F119A2">
          <w:rPr>
            <w:rFonts w:ascii="Times New Roman" w:hAnsi="Times New Roman" w:cs="Times New Roman"/>
            <w:sz w:val="24"/>
            <w:szCs w:val="24"/>
          </w:rPr>
          <w:t>grow</w:t>
        </w:r>
      </w:ins>
      <w:r w:rsidR="00387B25">
        <w:rPr>
          <w:rFonts w:ascii="Times New Roman" w:hAnsi="Times New Roman" w:cs="Times New Roman"/>
          <w:sz w:val="24"/>
          <w:szCs w:val="24"/>
        </w:rPr>
        <w:t xml:space="preserve"> over the course of the intervention, their sense of belonging will also grow.</w:t>
      </w:r>
      <w:r w:rsidR="00B10A67">
        <w:rPr>
          <w:rFonts w:ascii="Times New Roman" w:hAnsi="Times New Roman" w:cs="Times New Roman"/>
          <w:sz w:val="24"/>
          <w:szCs w:val="24"/>
        </w:rPr>
        <w:t xml:space="preserve"> </w:t>
      </w:r>
      <w:r w:rsidR="00C3663F">
        <w:rPr>
          <w:rFonts w:ascii="Times New Roman" w:hAnsi="Times New Roman" w:cs="Times New Roman"/>
          <w:sz w:val="24"/>
          <w:szCs w:val="24"/>
        </w:rPr>
        <w:t xml:space="preserve"> </w:t>
      </w:r>
      <w:r w:rsidR="00C42AAB">
        <w:rPr>
          <w:rFonts w:ascii="Times New Roman" w:hAnsi="Times New Roman" w:cs="Times New Roman"/>
          <w:sz w:val="24"/>
          <w:szCs w:val="24"/>
        </w:rPr>
        <w:t xml:space="preserve">However, </w:t>
      </w:r>
      <w:r w:rsidR="00387B25">
        <w:rPr>
          <w:rFonts w:ascii="Times New Roman" w:hAnsi="Times New Roman" w:cs="Times New Roman"/>
          <w:sz w:val="24"/>
          <w:szCs w:val="24"/>
        </w:rPr>
        <w:t xml:space="preserve">the comparative effects of connections with </w:t>
      </w:r>
      <w:r w:rsidR="00C866CD">
        <w:rPr>
          <w:rFonts w:ascii="Times New Roman" w:hAnsi="Times New Roman" w:cs="Times New Roman"/>
          <w:sz w:val="24"/>
          <w:szCs w:val="24"/>
        </w:rPr>
        <w:t xml:space="preserve">each relevant party (primary mentor, other mentors, mentees) on growth in sense of belonging </w:t>
      </w:r>
      <w:r w:rsidR="00C42AAB">
        <w:rPr>
          <w:rFonts w:ascii="Times New Roman" w:hAnsi="Times New Roman" w:cs="Times New Roman"/>
          <w:sz w:val="24"/>
          <w:szCs w:val="24"/>
        </w:rPr>
        <w:t xml:space="preserve">will be exploratory. </w:t>
      </w:r>
      <w:r w:rsidR="00605DCC">
        <w:rPr>
          <w:rFonts w:ascii="Times New Roman" w:hAnsi="Times New Roman" w:cs="Times New Roman"/>
          <w:sz w:val="24"/>
          <w:szCs w:val="24"/>
        </w:rPr>
        <w:t xml:space="preserve">Furthermore, I </w:t>
      </w:r>
      <w:r w:rsidR="00C866CD">
        <w:rPr>
          <w:rFonts w:ascii="Times New Roman" w:hAnsi="Times New Roman" w:cs="Times New Roman"/>
          <w:sz w:val="24"/>
          <w:szCs w:val="24"/>
        </w:rPr>
        <w:t xml:space="preserve">aim to </w:t>
      </w:r>
      <w:r w:rsidR="00605DCC">
        <w:rPr>
          <w:rFonts w:ascii="Times New Roman" w:hAnsi="Times New Roman" w:cs="Times New Roman"/>
          <w:sz w:val="24"/>
          <w:szCs w:val="24"/>
        </w:rPr>
        <w:t xml:space="preserve">expand our understanding of the most pertinent </w:t>
      </w:r>
      <w:del w:id="65" w:author="Yetz,Neil" w:date="2020-06-12T06:59:00Z">
        <w:r w:rsidR="00605DCC" w:rsidDel="007F3920">
          <w:rPr>
            <w:rFonts w:ascii="Times New Roman" w:hAnsi="Times New Roman" w:cs="Times New Roman"/>
            <w:sz w:val="24"/>
            <w:szCs w:val="24"/>
          </w:rPr>
          <w:delText>relationship ties</w:delText>
        </w:r>
      </w:del>
      <w:ins w:id="66" w:author="Yetz,Neil" w:date="2020-06-12T06:59:00Z">
        <w:r w:rsidR="007F3920">
          <w:rPr>
            <w:rFonts w:ascii="Times New Roman" w:hAnsi="Times New Roman" w:cs="Times New Roman"/>
            <w:sz w:val="24"/>
            <w:szCs w:val="24"/>
          </w:rPr>
          <w:t>connections</w:t>
        </w:r>
      </w:ins>
      <w:r w:rsidR="00605DCC">
        <w:rPr>
          <w:rFonts w:ascii="Times New Roman" w:hAnsi="Times New Roman" w:cs="Times New Roman"/>
          <w:sz w:val="24"/>
          <w:szCs w:val="24"/>
        </w:rPr>
        <w:t xml:space="preserve"> in a mentorship intervention by analyzing which types of </w:t>
      </w:r>
      <w:del w:id="67" w:author="Yetz,Neil" w:date="2020-06-12T07:00:00Z">
        <w:r w:rsidR="00605DCC" w:rsidDel="007F3920">
          <w:rPr>
            <w:rFonts w:ascii="Times New Roman" w:hAnsi="Times New Roman" w:cs="Times New Roman"/>
            <w:sz w:val="24"/>
            <w:szCs w:val="24"/>
          </w:rPr>
          <w:delText xml:space="preserve">ties </w:delText>
        </w:r>
      </w:del>
      <w:ins w:id="68" w:author="Yetz,Neil" w:date="2020-06-12T07:00:00Z">
        <w:r w:rsidR="007F3920">
          <w:rPr>
            <w:rFonts w:ascii="Times New Roman" w:hAnsi="Times New Roman" w:cs="Times New Roman"/>
            <w:sz w:val="24"/>
            <w:szCs w:val="24"/>
          </w:rPr>
          <w:t xml:space="preserve">connections </w:t>
        </w:r>
      </w:ins>
      <w:r w:rsidR="00605DCC">
        <w:rPr>
          <w:rFonts w:ascii="Times New Roman" w:hAnsi="Times New Roman" w:cs="Times New Roman"/>
          <w:sz w:val="24"/>
          <w:szCs w:val="24"/>
        </w:rPr>
        <w:t xml:space="preserve">(i.e. </w:t>
      </w:r>
      <w:del w:id="69" w:author="Yetz,Neil" w:date="2020-06-12T07:00:00Z">
        <w:r w:rsidR="00605DCC" w:rsidDel="007F3920">
          <w:rPr>
            <w:rFonts w:ascii="Times New Roman" w:hAnsi="Times New Roman" w:cs="Times New Roman"/>
            <w:sz w:val="24"/>
            <w:szCs w:val="24"/>
          </w:rPr>
          <w:delText xml:space="preserve">ties </w:delText>
        </w:r>
      </w:del>
      <w:ins w:id="70" w:author="Yetz,Neil" w:date="2020-06-12T07:00:00Z">
        <w:r w:rsidR="007F3920">
          <w:rPr>
            <w:rFonts w:ascii="Times New Roman" w:hAnsi="Times New Roman" w:cs="Times New Roman"/>
            <w:sz w:val="24"/>
            <w:szCs w:val="24"/>
          </w:rPr>
          <w:t xml:space="preserve">connections </w:t>
        </w:r>
      </w:ins>
      <w:r w:rsidR="00605DCC">
        <w:rPr>
          <w:rFonts w:ascii="Times New Roman" w:hAnsi="Times New Roman" w:cs="Times New Roman"/>
          <w:sz w:val="24"/>
          <w:szCs w:val="24"/>
        </w:rPr>
        <w:t xml:space="preserve">with the mentor vs. </w:t>
      </w:r>
      <w:del w:id="71" w:author="Yetz,Neil" w:date="2020-06-12T07:00:00Z">
        <w:r w:rsidR="00605DCC" w:rsidDel="007F3920">
          <w:rPr>
            <w:rFonts w:ascii="Times New Roman" w:hAnsi="Times New Roman" w:cs="Times New Roman"/>
            <w:sz w:val="24"/>
            <w:szCs w:val="24"/>
          </w:rPr>
          <w:delText xml:space="preserve">ties </w:delText>
        </w:r>
      </w:del>
      <w:ins w:id="72" w:author="Yetz,Neil" w:date="2020-06-12T07:00:00Z">
        <w:r w:rsidR="007F3920">
          <w:rPr>
            <w:rFonts w:ascii="Times New Roman" w:hAnsi="Times New Roman" w:cs="Times New Roman"/>
            <w:sz w:val="24"/>
            <w:szCs w:val="24"/>
          </w:rPr>
          <w:t xml:space="preserve">connections </w:t>
        </w:r>
      </w:ins>
      <w:r w:rsidR="00605DCC">
        <w:rPr>
          <w:rFonts w:ascii="Times New Roman" w:hAnsi="Times New Roman" w:cs="Times New Roman"/>
          <w:sz w:val="24"/>
          <w:szCs w:val="24"/>
        </w:rPr>
        <w:t xml:space="preserve">with other youth in the program) </w:t>
      </w:r>
      <w:r w:rsidR="00C866CD">
        <w:rPr>
          <w:rFonts w:ascii="Times New Roman" w:hAnsi="Times New Roman" w:cs="Times New Roman"/>
          <w:sz w:val="24"/>
          <w:szCs w:val="24"/>
        </w:rPr>
        <w:t xml:space="preserve">are most associated with improvement in the developmental outcomes, and the extent to which a sense of belonging in the program mediates the effect of social </w:t>
      </w:r>
      <w:del w:id="73" w:author="Yetz,Neil" w:date="2020-06-12T07:00:00Z">
        <w:r w:rsidR="00C866CD" w:rsidDel="007F3920">
          <w:rPr>
            <w:rFonts w:ascii="Times New Roman" w:hAnsi="Times New Roman" w:cs="Times New Roman"/>
            <w:sz w:val="24"/>
            <w:szCs w:val="24"/>
          </w:rPr>
          <w:delText xml:space="preserve">ties </w:delText>
        </w:r>
      </w:del>
      <w:ins w:id="74" w:author="Yetz,Neil" w:date="2020-06-12T07:00:00Z">
        <w:r w:rsidR="007F3920">
          <w:rPr>
            <w:rFonts w:ascii="Times New Roman" w:hAnsi="Times New Roman" w:cs="Times New Roman"/>
            <w:sz w:val="24"/>
            <w:szCs w:val="24"/>
          </w:rPr>
          <w:t xml:space="preserve">connections </w:t>
        </w:r>
      </w:ins>
      <w:r w:rsidR="00C866CD">
        <w:rPr>
          <w:rFonts w:ascii="Times New Roman" w:hAnsi="Times New Roman" w:cs="Times New Roman"/>
          <w:sz w:val="24"/>
          <w:szCs w:val="24"/>
        </w:rPr>
        <w:t>on improvement in these developmental outcomes.</w:t>
      </w:r>
      <w:r w:rsidR="00605DCC">
        <w:rPr>
          <w:rFonts w:ascii="Times New Roman" w:hAnsi="Times New Roman" w:cs="Times New Roman"/>
          <w:sz w:val="24"/>
          <w:szCs w:val="24"/>
        </w:rPr>
        <w:t xml:space="preserve"> </w:t>
      </w:r>
    </w:p>
    <w:p w14:paraId="777252F2" w14:textId="30974F21" w:rsidR="00165560" w:rsidRPr="0054463B" w:rsidRDefault="00165560" w:rsidP="006C2B93">
      <w:pPr>
        <w:spacing w:after="0" w:line="480" w:lineRule="auto"/>
        <w:ind w:firstLine="720"/>
        <w:contextualSpacing/>
        <w:rPr>
          <w:rFonts w:ascii="Times New Roman" w:eastAsia="Calibri" w:hAnsi="Times New Roman" w:cs="Times New Roman"/>
          <w:sz w:val="24"/>
          <w:szCs w:val="24"/>
        </w:rPr>
      </w:pPr>
      <w:r>
        <w:rPr>
          <w:rFonts w:ascii="Times New Roman" w:hAnsi="Times New Roman" w:cs="Times New Roman"/>
          <w:sz w:val="24"/>
          <w:szCs w:val="24"/>
        </w:rPr>
        <w:lastRenderedPageBreak/>
        <w:t>For this thesis,</w:t>
      </w:r>
      <w:ins w:id="75" w:author="Yetz,Neil" w:date="2020-06-12T09:49:00Z">
        <w:r w:rsidR="003F738E">
          <w:rPr>
            <w:rFonts w:ascii="Times New Roman" w:hAnsi="Times New Roman" w:cs="Times New Roman"/>
            <w:sz w:val="24"/>
            <w:szCs w:val="24"/>
          </w:rPr>
          <w:t xml:space="preserve"> I</w:t>
        </w:r>
      </w:ins>
      <w:r>
        <w:rPr>
          <w:rFonts w:ascii="Times New Roman" w:hAnsi="Times New Roman" w:cs="Times New Roman"/>
          <w:sz w:val="24"/>
          <w:szCs w:val="24"/>
        </w:rPr>
        <w:t xml:space="preserve"> </w:t>
      </w:r>
      <w:r>
        <w:rPr>
          <w:rFonts w:ascii="Times New Roman" w:eastAsia="Calibri" w:hAnsi="Times New Roman" w:cs="Times New Roman"/>
          <w:sz w:val="24"/>
          <w:szCs w:val="24"/>
        </w:rPr>
        <w:t xml:space="preserve">aim to answer </w:t>
      </w:r>
      <w:r w:rsidR="008E3EAF">
        <w:rPr>
          <w:rFonts w:ascii="Times New Roman" w:eastAsia="Calibri" w:hAnsi="Times New Roman" w:cs="Times New Roman"/>
          <w:sz w:val="24"/>
          <w:szCs w:val="24"/>
        </w:rPr>
        <w:t>the following</w:t>
      </w:r>
      <w:r>
        <w:rPr>
          <w:rFonts w:ascii="Times New Roman" w:eastAsia="Calibri" w:hAnsi="Times New Roman" w:cs="Times New Roman"/>
          <w:sz w:val="24"/>
          <w:szCs w:val="24"/>
        </w:rPr>
        <w:t xml:space="preserve"> research question</w:t>
      </w:r>
      <w:r w:rsidR="008E3EAF">
        <w:rPr>
          <w:rFonts w:ascii="Times New Roman" w:eastAsia="Calibri" w:hAnsi="Times New Roman" w:cs="Times New Roman"/>
          <w:sz w:val="24"/>
          <w:szCs w:val="24"/>
        </w:rPr>
        <w:t>s</w:t>
      </w:r>
      <w:r w:rsidR="006C2B93">
        <w:rPr>
          <w:rFonts w:ascii="Times New Roman" w:eastAsia="Calibri" w:hAnsi="Times New Roman" w:cs="Times New Roman"/>
          <w:sz w:val="24"/>
          <w:szCs w:val="24"/>
        </w:rPr>
        <w:t xml:space="preserve">. My first research question is: </w:t>
      </w:r>
      <w:r>
        <w:rPr>
          <w:rFonts w:ascii="Times New Roman" w:eastAsia="Calibri" w:hAnsi="Times New Roman" w:cs="Times New Roman"/>
          <w:sz w:val="24"/>
          <w:szCs w:val="24"/>
        </w:rPr>
        <w:t xml:space="preserve">Does </w:t>
      </w:r>
      <w:del w:id="76" w:author="Yetz,Neil" w:date="2020-06-12T07:02:00Z">
        <w:r w:rsidDel="007F3920">
          <w:rPr>
            <w:rFonts w:ascii="Times New Roman" w:eastAsia="Calibri" w:hAnsi="Times New Roman" w:cs="Times New Roman"/>
            <w:sz w:val="24"/>
            <w:szCs w:val="24"/>
          </w:rPr>
          <w:delText xml:space="preserve">an individual’s social </w:delText>
        </w:r>
      </w:del>
      <w:del w:id="77" w:author="Yetz,Neil" w:date="2020-06-12T07:00:00Z">
        <w:r w:rsidDel="007F3920">
          <w:rPr>
            <w:rFonts w:ascii="Times New Roman" w:eastAsia="Calibri" w:hAnsi="Times New Roman" w:cs="Times New Roman"/>
            <w:sz w:val="24"/>
            <w:szCs w:val="24"/>
          </w:rPr>
          <w:delText xml:space="preserve">network </w:delText>
        </w:r>
      </w:del>
      <w:del w:id="78" w:author="Yetz,Neil" w:date="2020-06-12T07:02:00Z">
        <w:r w:rsidDel="007F3920">
          <w:rPr>
            <w:rFonts w:ascii="Times New Roman" w:eastAsia="Calibri" w:hAnsi="Times New Roman" w:cs="Times New Roman"/>
            <w:sz w:val="24"/>
            <w:szCs w:val="24"/>
          </w:rPr>
          <w:delText xml:space="preserve">correlate directly with their </w:delText>
        </w:r>
        <w:r w:rsidR="008E3EAF" w:rsidDel="007F3920">
          <w:rPr>
            <w:rFonts w:ascii="Times New Roman" w:eastAsia="Calibri" w:hAnsi="Times New Roman" w:cs="Times New Roman"/>
            <w:sz w:val="24"/>
            <w:szCs w:val="24"/>
          </w:rPr>
          <w:delText xml:space="preserve">sense of </w:delText>
        </w:r>
        <w:r w:rsidDel="007F3920">
          <w:rPr>
            <w:rFonts w:ascii="Times New Roman" w:eastAsia="Calibri" w:hAnsi="Times New Roman" w:cs="Times New Roman"/>
            <w:sz w:val="24"/>
            <w:szCs w:val="24"/>
          </w:rPr>
          <w:delText>belongingness</w:delText>
        </w:r>
      </w:del>
      <w:ins w:id="79" w:author="Yetz,Neil" w:date="2020-06-12T07:02:00Z">
        <w:r w:rsidR="007F3920">
          <w:rPr>
            <w:rFonts w:ascii="Times New Roman" w:eastAsia="Calibri" w:hAnsi="Times New Roman" w:cs="Times New Roman"/>
            <w:sz w:val="24"/>
            <w:szCs w:val="24"/>
          </w:rPr>
          <w:t xml:space="preserve">the number of connections developed with other individuals in the mentoring program correlate with </w:t>
        </w:r>
      </w:ins>
      <w:ins w:id="80" w:author="Yetz,Neil" w:date="2020-06-12T07:03:00Z">
        <w:r w:rsidR="007F3920">
          <w:rPr>
            <w:rFonts w:ascii="Times New Roman" w:eastAsia="Calibri" w:hAnsi="Times New Roman" w:cs="Times New Roman"/>
            <w:sz w:val="24"/>
            <w:szCs w:val="24"/>
          </w:rPr>
          <w:t>a measure of belongingness</w:t>
        </w:r>
      </w:ins>
      <w:r>
        <w:rPr>
          <w:rFonts w:ascii="Times New Roman" w:eastAsia="Calibri" w:hAnsi="Times New Roman" w:cs="Times New Roman"/>
          <w:sz w:val="24"/>
          <w:szCs w:val="24"/>
        </w:rPr>
        <w:t xml:space="preserve">? Additionally, what </w:t>
      </w:r>
      <w:r w:rsidR="006C2B93">
        <w:rPr>
          <w:rFonts w:ascii="Times New Roman" w:eastAsia="Calibri" w:hAnsi="Times New Roman" w:cs="Times New Roman"/>
          <w:sz w:val="24"/>
          <w:szCs w:val="24"/>
        </w:rPr>
        <w:t>type</w:t>
      </w:r>
      <w:r w:rsidR="00894C1B">
        <w:rPr>
          <w:rFonts w:ascii="Times New Roman" w:eastAsia="Calibri" w:hAnsi="Times New Roman" w:cs="Times New Roman"/>
          <w:sz w:val="24"/>
          <w:szCs w:val="24"/>
        </w:rPr>
        <w:t xml:space="preserve">(s) of social </w:t>
      </w:r>
      <w:del w:id="81" w:author="Yetz,Neil" w:date="2020-06-12T07:00:00Z">
        <w:r w:rsidR="00894C1B" w:rsidDel="007F3920">
          <w:rPr>
            <w:rFonts w:ascii="Times New Roman" w:eastAsia="Calibri" w:hAnsi="Times New Roman" w:cs="Times New Roman"/>
            <w:sz w:val="24"/>
            <w:szCs w:val="24"/>
          </w:rPr>
          <w:delText xml:space="preserve">ties </w:delText>
        </w:r>
      </w:del>
      <w:ins w:id="82" w:author="Yetz,Neil" w:date="2020-06-12T07:00:00Z">
        <w:r w:rsidR="007F3920">
          <w:rPr>
            <w:rFonts w:ascii="Times New Roman" w:eastAsia="Calibri" w:hAnsi="Times New Roman" w:cs="Times New Roman"/>
            <w:sz w:val="24"/>
            <w:szCs w:val="24"/>
          </w:rPr>
          <w:t xml:space="preserve">connections </w:t>
        </w:r>
      </w:ins>
      <w:r w:rsidR="00894C1B">
        <w:rPr>
          <w:rFonts w:ascii="Times New Roman" w:eastAsia="Calibri" w:hAnsi="Times New Roman" w:cs="Times New Roman"/>
          <w:sz w:val="24"/>
          <w:szCs w:val="24"/>
        </w:rPr>
        <w:t xml:space="preserve">(i.e., with the primary mentor, with other mentors, with other mentees) </w:t>
      </w:r>
      <w:r>
        <w:rPr>
          <w:rFonts w:ascii="Times New Roman" w:eastAsia="Calibri" w:hAnsi="Times New Roman" w:cs="Times New Roman"/>
          <w:sz w:val="24"/>
          <w:szCs w:val="24"/>
        </w:rPr>
        <w:t xml:space="preserve">is the strongest indicator of belongingness in the program?  </w:t>
      </w:r>
      <w:r w:rsidR="006C2B93">
        <w:rPr>
          <w:rFonts w:ascii="Times New Roman" w:eastAsia="Calibri" w:hAnsi="Times New Roman" w:cs="Times New Roman"/>
          <w:sz w:val="24"/>
          <w:szCs w:val="24"/>
        </w:rPr>
        <w:t xml:space="preserve">I hypothesize that a youth’s </w:t>
      </w:r>
      <w:del w:id="83" w:author="Yetz,Neil" w:date="2020-06-12T07:03:00Z">
        <w:r w:rsidR="006C2B93" w:rsidDel="007F3920">
          <w:rPr>
            <w:rFonts w:ascii="Times New Roman" w:eastAsia="Calibri" w:hAnsi="Times New Roman" w:cs="Times New Roman"/>
            <w:sz w:val="24"/>
            <w:szCs w:val="24"/>
          </w:rPr>
          <w:delText>growth in</w:delText>
        </w:r>
      </w:del>
      <w:del w:id="84" w:author="Yetz,Neil" w:date="2020-06-12T10:50:00Z">
        <w:r w:rsidR="006C2B93" w:rsidDel="00C33B8D">
          <w:rPr>
            <w:rFonts w:ascii="Times New Roman" w:eastAsia="Calibri" w:hAnsi="Times New Roman" w:cs="Times New Roman"/>
            <w:sz w:val="24"/>
            <w:szCs w:val="24"/>
          </w:rPr>
          <w:delText xml:space="preserve"> </w:delText>
        </w:r>
      </w:del>
      <w:ins w:id="85" w:author="Yetz,Neil" w:date="2020-06-12T09:37:00Z">
        <w:r w:rsidR="00526EC9">
          <w:rPr>
            <w:rFonts w:ascii="Times New Roman" w:eastAsia="Calibri" w:hAnsi="Times New Roman" w:cs="Times New Roman"/>
            <w:sz w:val="24"/>
            <w:szCs w:val="24"/>
          </w:rPr>
          <w:t xml:space="preserve">strength of </w:t>
        </w:r>
      </w:ins>
      <w:r w:rsidR="006C2B93">
        <w:rPr>
          <w:rFonts w:ascii="Times New Roman" w:eastAsia="Calibri" w:hAnsi="Times New Roman" w:cs="Times New Roman"/>
          <w:sz w:val="24"/>
          <w:szCs w:val="24"/>
        </w:rPr>
        <w:t xml:space="preserve">social </w:t>
      </w:r>
      <w:del w:id="86" w:author="Yetz,Neil" w:date="2020-06-12T07:01:00Z">
        <w:r w:rsidR="006C2B93" w:rsidDel="007F3920">
          <w:rPr>
            <w:rFonts w:ascii="Times New Roman" w:eastAsia="Calibri" w:hAnsi="Times New Roman" w:cs="Times New Roman"/>
            <w:sz w:val="24"/>
            <w:szCs w:val="24"/>
          </w:rPr>
          <w:delText xml:space="preserve">network </w:delText>
        </w:r>
      </w:del>
      <w:ins w:id="87" w:author="Yetz,Neil" w:date="2020-06-12T07:01:00Z">
        <w:r w:rsidR="007F3920">
          <w:rPr>
            <w:rFonts w:ascii="Times New Roman" w:eastAsia="Calibri" w:hAnsi="Times New Roman" w:cs="Times New Roman"/>
            <w:sz w:val="24"/>
            <w:szCs w:val="24"/>
          </w:rPr>
          <w:t xml:space="preserve">connections </w:t>
        </w:r>
      </w:ins>
      <w:r w:rsidR="006C2B93">
        <w:rPr>
          <w:rFonts w:ascii="Times New Roman" w:eastAsia="Calibri" w:hAnsi="Times New Roman" w:cs="Times New Roman"/>
          <w:sz w:val="24"/>
          <w:szCs w:val="24"/>
        </w:rPr>
        <w:t xml:space="preserve">across time in a youth mentoring program will correlate highly with the change in </w:t>
      </w:r>
      <w:ins w:id="88" w:author="Yetz,Neil" w:date="2020-06-12T07:04:00Z">
        <w:r w:rsidR="007F3920">
          <w:rPr>
            <w:rFonts w:ascii="Times New Roman" w:eastAsia="Calibri" w:hAnsi="Times New Roman" w:cs="Times New Roman"/>
            <w:sz w:val="24"/>
            <w:szCs w:val="24"/>
          </w:rPr>
          <w:t xml:space="preserve">a measure of </w:t>
        </w:r>
      </w:ins>
      <w:r w:rsidR="006C2B93">
        <w:rPr>
          <w:rFonts w:ascii="Times New Roman" w:eastAsia="Calibri" w:hAnsi="Times New Roman" w:cs="Times New Roman"/>
          <w:sz w:val="24"/>
          <w:szCs w:val="24"/>
        </w:rPr>
        <w:t xml:space="preserve">belongingness.  </w:t>
      </w:r>
      <w:r>
        <w:rPr>
          <w:rFonts w:ascii="Times New Roman" w:eastAsia="Calibri" w:hAnsi="Times New Roman" w:cs="Times New Roman"/>
          <w:sz w:val="24"/>
          <w:szCs w:val="24"/>
        </w:rPr>
        <w:t xml:space="preserve">Next, </w:t>
      </w:r>
      <w:r w:rsidR="006C2B93">
        <w:rPr>
          <w:rFonts w:ascii="Times New Roman" w:eastAsia="Calibri" w:hAnsi="Times New Roman" w:cs="Times New Roman"/>
          <w:sz w:val="24"/>
          <w:szCs w:val="24"/>
        </w:rPr>
        <w:t xml:space="preserve">for research question 2, I ask: </w:t>
      </w:r>
      <w:r w:rsidR="00894C1B">
        <w:rPr>
          <w:rFonts w:ascii="Times New Roman" w:eastAsia="Calibri" w:hAnsi="Times New Roman" w:cs="Times New Roman"/>
          <w:sz w:val="24"/>
          <w:szCs w:val="24"/>
        </w:rPr>
        <w:t xml:space="preserve">Does </w:t>
      </w:r>
      <w:r w:rsidR="006C2B93">
        <w:rPr>
          <w:rFonts w:ascii="Times New Roman" w:eastAsia="Calibri" w:hAnsi="Times New Roman" w:cs="Times New Roman"/>
          <w:sz w:val="24"/>
          <w:szCs w:val="24"/>
        </w:rPr>
        <w:t xml:space="preserve">belongingness </w:t>
      </w:r>
      <w:r w:rsidR="00894C1B">
        <w:rPr>
          <w:rFonts w:ascii="Times New Roman" w:eastAsia="Calibri" w:hAnsi="Times New Roman" w:cs="Times New Roman"/>
          <w:sz w:val="24"/>
          <w:szCs w:val="24"/>
        </w:rPr>
        <w:t xml:space="preserve">mediate the effect of </w:t>
      </w:r>
      <w:del w:id="89" w:author="Yetz,Neil" w:date="2020-06-12T07:04:00Z">
        <w:r w:rsidR="006C2B93" w:rsidDel="007F3920">
          <w:rPr>
            <w:rFonts w:ascii="Times New Roman" w:eastAsia="Calibri" w:hAnsi="Times New Roman" w:cs="Times New Roman"/>
            <w:sz w:val="24"/>
            <w:szCs w:val="24"/>
          </w:rPr>
          <w:delText xml:space="preserve"> </w:delText>
        </w:r>
      </w:del>
      <w:del w:id="90" w:author="Yetz,Neil" w:date="2020-06-12T09:37:00Z">
        <w:r w:rsidR="00894C1B" w:rsidDel="00526EC9">
          <w:rPr>
            <w:rFonts w:ascii="Times New Roman" w:eastAsia="Calibri" w:hAnsi="Times New Roman" w:cs="Times New Roman"/>
            <w:sz w:val="24"/>
            <w:szCs w:val="24"/>
          </w:rPr>
          <w:delText xml:space="preserve">number </w:delText>
        </w:r>
      </w:del>
      <w:ins w:id="91" w:author="Yetz,Neil" w:date="2020-06-12T09:37:00Z">
        <w:r w:rsidR="00526EC9">
          <w:rPr>
            <w:rFonts w:ascii="Times New Roman" w:eastAsia="Calibri" w:hAnsi="Times New Roman" w:cs="Times New Roman"/>
            <w:sz w:val="24"/>
            <w:szCs w:val="24"/>
          </w:rPr>
          <w:t>the</w:t>
        </w:r>
      </w:ins>
      <w:ins w:id="92" w:author="Yetz,Neil" w:date="2020-06-12T09:38:00Z">
        <w:r w:rsidR="00526EC9">
          <w:rPr>
            <w:rFonts w:ascii="Times New Roman" w:eastAsia="Calibri" w:hAnsi="Times New Roman" w:cs="Times New Roman"/>
            <w:sz w:val="24"/>
            <w:szCs w:val="24"/>
          </w:rPr>
          <w:t xml:space="preserve"> strength</w:t>
        </w:r>
      </w:ins>
      <w:ins w:id="93" w:author="Yetz,Neil" w:date="2020-06-12T09:37:00Z">
        <w:r w:rsidR="00526EC9">
          <w:rPr>
            <w:rFonts w:ascii="Times New Roman" w:eastAsia="Calibri" w:hAnsi="Times New Roman" w:cs="Times New Roman"/>
            <w:sz w:val="24"/>
            <w:szCs w:val="24"/>
          </w:rPr>
          <w:t xml:space="preserve"> </w:t>
        </w:r>
      </w:ins>
      <w:r w:rsidR="00894C1B">
        <w:rPr>
          <w:rFonts w:ascii="Times New Roman" w:eastAsia="Calibri" w:hAnsi="Times New Roman" w:cs="Times New Roman"/>
          <w:sz w:val="24"/>
          <w:szCs w:val="24"/>
        </w:rPr>
        <w:t xml:space="preserve">of social </w:t>
      </w:r>
      <w:ins w:id="94" w:author="Yetz,Neil" w:date="2020-06-12T09:38:00Z">
        <w:r w:rsidR="00526EC9">
          <w:rPr>
            <w:rFonts w:ascii="Times New Roman" w:eastAsia="Calibri" w:hAnsi="Times New Roman" w:cs="Times New Roman"/>
            <w:sz w:val="24"/>
            <w:szCs w:val="24"/>
          </w:rPr>
          <w:t>connections</w:t>
        </w:r>
      </w:ins>
      <w:del w:id="95" w:author="Yetz,Neil" w:date="2020-06-12T09:38:00Z">
        <w:r w:rsidR="00894C1B" w:rsidDel="00526EC9">
          <w:rPr>
            <w:rFonts w:ascii="Times New Roman" w:eastAsia="Calibri" w:hAnsi="Times New Roman" w:cs="Times New Roman"/>
            <w:sz w:val="24"/>
            <w:szCs w:val="24"/>
          </w:rPr>
          <w:delText>ties</w:delText>
        </w:r>
      </w:del>
      <w:r w:rsidR="00894C1B">
        <w:rPr>
          <w:rFonts w:ascii="Times New Roman" w:eastAsia="Calibri" w:hAnsi="Times New Roman" w:cs="Times New Roman"/>
          <w:sz w:val="24"/>
          <w:szCs w:val="24"/>
        </w:rPr>
        <w:t xml:space="preserve"> on</w:t>
      </w:r>
      <w:r w:rsidR="006C2B93">
        <w:rPr>
          <w:rFonts w:ascii="Times New Roman" w:eastAsia="Calibri" w:hAnsi="Times New Roman" w:cs="Times New Roman"/>
          <w:sz w:val="24"/>
          <w:szCs w:val="24"/>
        </w:rPr>
        <w:t xml:space="preserve"> </w:t>
      </w:r>
      <w:r w:rsidR="00894C1B">
        <w:rPr>
          <w:rFonts w:ascii="Times New Roman" w:eastAsia="Calibri" w:hAnsi="Times New Roman" w:cs="Times New Roman"/>
          <w:sz w:val="24"/>
          <w:szCs w:val="24"/>
        </w:rPr>
        <w:t xml:space="preserve">improvement in the </w:t>
      </w:r>
      <w:r w:rsidR="006C2B93">
        <w:rPr>
          <w:rFonts w:ascii="Times New Roman" w:eastAsia="Calibri" w:hAnsi="Times New Roman" w:cs="Times New Roman"/>
          <w:sz w:val="24"/>
          <w:szCs w:val="24"/>
        </w:rPr>
        <w:t xml:space="preserve">developmental outcomes </w:t>
      </w:r>
      <w:r w:rsidR="006C2B93">
        <w:rPr>
          <w:rFonts w:ascii="Times New Roman" w:hAnsi="Times New Roman" w:cs="Times New Roman"/>
          <w:sz w:val="24"/>
          <w:szCs w:val="24"/>
        </w:rPr>
        <w:t xml:space="preserve">(i.e., academic </w:t>
      </w:r>
      <w:r w:rsidR="00FC339B">
        <w:rPr>
          <w:rFonts w:ascii="Times New Roman" w:hAnsi="Times New Roman" w:cs="Times New Roman"/>
          <w:sz w:val="24"/>
          <w:szCs w:val="24"/>
        </w:rPr>
        <w:t>aspirations</w:t>
      </w:r>
      <w:r w:rsidR="006C2B93">
        <w:rPr>
          <w:rFonts w:ascii="Times New Roman" w:hAnsi="Times New Roman" w:cs="Times New Roman"/>
          <w:sz w:val="24"/>
          <w:szCs w:val="24"/>
        </w:rPr>
        <w:t>, depression, anger, and delinquent behaviors)? Figure 1 presents my proposed mediation model.</w:t>
      </w:r>
      <w:r w:rsidR="006C2B93">
        <w:rPr>
          <w:rFonts w:ascii="Times New Roman" w:eastAsia="Calibri" w:hAnsi="Times New Roman" w:cs="Times New Roman"/>
          <w:sz w:val="24"/>
          <w:szCs w:val="24"/>
        </w:rPr>
        <w:t xml:space="preserve"> </w:t>
      </w:r>
      <w:r>
        <w:rPr>
          <w:rFonts w:ascii="Times New Roman" w:hAnsi="Times New Roman" w:cs="Times New Roman"/>
          <w:sz w:val="24"/>
          <w:szCs w:val="24"/>
        </w:rPr>
        <w:t xml:space="preserve">I hypothesize that the </w:t>
      </w:r>
      <w:del w:id="96" w:author="Yetz,Neil" w:date="2020-06-12T09:38:00Z">
        <w:r w:rsidDel="00526EC9">
          <w:rPr>
            <w:rFonts w:ascii="Times New Roman" w:hAnsi="Times New Roman" w:cs="Times New Roman"/>
            <w:sz w:val="24"/>
            <w:szCs w:val="24"/>
          </w:rPr>
          <w:delText xml:space="preserve">more </w:delText>
        </w:r>
      </w:del>
      <w:ins w:id="97" w:author="Yetz,Neil" w:date="2020-06-12T09:38:00Z">
        <w:r w:rsidR="00526EC9">
          <w:rPr>
            <w:rFonts w:ascii="Times New Roman" w:hAnsi="Times New Roman" w:cs="Times New Roman"/>
            <w:sz w:val="24"/>
            <w:szCs w:val="24"/>
          </w:rPr>
          <w:t xml:space="preserve">stronger </w:t>
        </w:r>
      </w:ins>
      <w:r>
        <w:rPr>
          <w:rFonts w:ascii="Times New Roman" w:hAnsi="Times New Roman" w:cs="Times New Roman"/>
          <w:sz w:val="24"/>
          <w:szCs w:val="24"/>
        </w:rPr>
        <w:t>connections a youth participant has, the higher their sense of belonging will be. This higher sense of belonging will be associated with improved developmental outcomes</w:t>
      </w:r>
      <w:r w:rsidR="006C2B93">
        <w:rPr>
          <w:rFonts w:ascii="Times New Roman" w:hAnsi="Times New Roman" w:cs="Times New Roman"/>
          <w:sz w:val="24"/>
          <w:szCs w:val="24"/>
        </w:rPr>
        <w:t xml:space="preserve"> (i.e., </w:t>
      </w:r>
      <w:r w:rsidR="00894C1B">
        <w:rPr>
          <w:rFonts w:ascii="Times New Roman" w:hAnsi="Times New Roman" w:cs="Times New Roman"/>
          <w:sz w:val="24"/>
          <w:szCs w:val="24"/>
        </w:rPr>
        <w:t xml:space="preserve">increased </w:t>
      </w:r>
      <w:r w:rsidR="006C2B93">
        <w:rPr>
          <w:rFonts w:ascii="Times New Roman" w:hAnsi="Times New Roman" w:cs="Times New Roman"/>
          <w:sz w:val="24"/>
          <w:szCs w:val="24"/>
        </w:rPr>
        <w:t xml:space="preserve">academic </w:t>
      </w:r>
      <w:r w:rsidR="00FC339B">
        <w:rPr>
          <w:rFonts w:ascii="Times New Roman" w:hAnsi="Times New Roman" w:cs="Times New Roman"/>
          <w:sz w:val="24"/>
          <w:szCs w:val="24"/>
        </w:rPr>
        <w:t>aspirations</w:t>
      </w:r>
      <w:r w:rsidR="006C2B93">
        <w:rPr>
          <w:rFonts w:ascii="Times New Roman" w:hAnsi="Times New Roman" w:cs="Times New Roman"/>
          <w:sz w:val="24"/>
          <w:szCs w:val="24"/>
        </w:rPr>
        <w:t xml:space="preserve">, </w:t>
      </w:r>
      <w:r w:rsidR="00894C1B">
        <w:rPr>
          <w:rFonts w:ascii="Times New Roman" w:hAnsi="Times New Roman" w:cs="Times New Roman"/>
          <w:sz w:val="24"/>
          <w:szCs w:val="24"/>
        </w:rPr>
        <w:t xml:space="preserve">and decreased </w:t>
      </w:r>
      <w:r w:rsidR="006C2B93">
        <w:rPr>
          <w:rFonts w:ascii="Times New Roman" w:hAnsi="Times New Roman" w:cs="Times New Roman"/>
          <w:sz w:val="24"/>
          <w:szCs w:val="24"/>
        </w:rPr>
        <w:t>depression, anger, and delinquent behaviors)</w:t>
      </w:r>
      <w:r>
        <w:rPr>
          <w:rFonts w:ascii="Times New Roman" w:hAnsi="Times New Roman" w:cs="Times New Roman"/>
          <w:sz w:val="24"/>
          <w:szCs w:val="24"/>
        </w:rPr>
        <w:t xml:space="preserve">. </w:t>
      </w:r>
    </w:p>
    <w:p w14:paraId="794FE0C7" w14:textId="0F00BE8B" w:rsidR="00E648A2" w:rsidRPr="00A27726" w:rsidRDefault="00E648A2" w:rsidP="0079773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br w:type="page"/>
      </w:r>
    </w:p>
    <w:p w14:paraId="18A3009A" w14:textId="6723B9B5" w:rsidR="00D35134" w:rsidRPr="00A27726" w:rsidRDefault="00971D54" w:rsidP="001D4D22">
      <w:pPr>
        <w:pStyle w:val="Heading1"/>
        <w:spacing w:before="0" w:line="480" w:lineRule="auto"/>
        <w:contextualSpacing/>
        <w:jc w:val="center"/>
        <w:rPr>
          <w:rFonts w:ascii="Times New Roman" w:hAnsi="Times New Roman" w:cs="Times New Roman"/>
          <w:color w:val="auto"/>
          <w:sz w:val="24"/>
          <w:szCs w:val="24"/>
        </w:rPr>
      </w:pPr>
      <w:bookmarkStart w:id="98" w:name="_Toc43112954"/>
      <w:r w:rsidRPr="00A27726">
        <w:rPr>
          <w:rFonts w:ascii="Times New Roman" w:hAnsi="Times New Roman" w:cs="Times New Roman"/>
          <w:color w:val="auto"/>
          <w:sz w:val="24"/>
          <w:szCs w:val="24"/>
        </w:rPr>
        <w:lastRenderedPageBreak/>
        <w:t>CHAPTER II: METHOD</w:t>
      </w:r>
      <w:bookmarkEnd w:id="98"/>
    </w:p>
    <w:p w14:paraId="4AE8A174" w14:textId="17331799" w:rsidR="008078B2" w:rsidRPr="00A27726" w:rsidRDefault="00C866CD" w:rsidP="001D4D22">
      <w:pPr>
        <w:pStyle w:val="Heading2"/>
        <w:spacing w:before="0" w:line="480" w:lineRule="auto"/>
        <w:contextualSpacing/>
        <w:rPr>
          <w:rFonts w:ascii="Times New Roman" w:hAnsi="Times New Roman" w:cs="Times New Roman"/>
          <w:b/>
          <w:bCs/>
          <w:color w:val="auto"/>
          <w:sz w:val="24"/>
          <w:szCs w:val="24"/>
        </w:rPr>
      </w:pPr>
      <w:bookmarkStart w:id="99" w:name="_Toc43112955"/>
      <w:r>
        <w:rPr>
          <w:rFonts w:ascii="Times New Roman" w:hAnsi="Times New Roman" w:cs="Times New Roman"/>
          <w:b/>
          <w:bCs/>
          <w:color w:val="auto"/>
          <w:sz w:val="24"/>
          <w:szCs w:val="24"/>
        </w:rPr>
        <w:t>Study Protocol</w:t>
      </w:r>
      <w:bookmarkEnd w:id="99"/>
    </w:p>
    <w:p w14:paraId="6F0E791E" w14:textId="052BA7CF" w:rsidR="00585917"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for this project </w:t>
      </w:r>
      <w:r w:rsidR="00C866CD">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collected from youth who participated in the Campus Connections (CC) mentoring intervention at Colorado State University (CSU). Campus Connections at CSU is a mentoring program for youth at heightened risk for poor developmental outcomes, such as behavior</w:t>
      </w:r>
      <w:r w:rsidR="00C52815">
        <w:rPr>
          <w:rFonts w:ascii="Times New Roman" w:eastAsia="Calibri" w:hAnsi="Times New Roman" w:cs="Times New Roman"/>
          <w:sz w:val="24"/>
          <w:szCs w:val="24"/>
        </w:rPr>
        <w:t>al</w:t>
      </w:r>
      <w:r w:rsidRPr="00A27726">
        <w:rPr>
          <w:rFonts w:ascii="Times New Roman" w:eastAsia="Calibri" w:hAnsi="Times New Roman" w:cs="Times New Roman"/>
          <w:sz w:val="24"/>
          <w:szCs w:val="24"/>
        </w:rPr>
        <w:t xml:space="preserve"> and emotional problems. It is flexibly designed to respond to the needs of a heterogeneous group of youth with varying risk levels</w:t>
      </w:r>
      <w:r w:rsidR="00C52815">
        <w:rPr>
          <w:rFonts w:ascii="Times New Roman" w:eastAsia="Calibri" w:hAnsi="Times New Roman" w:cs="Times New Roman"/>
          <w:sz w:val="24"/>
          <w:szCs w:val="24"/>
        </w:rPr>
        <w:t xml:space="preserve"> and </w:t>
      </w:r>
      <w:r w:rsidRPr="00A27726">
        <w:rPr>
          <w:rFonts w:ascii="Times New Roman" w:eastAsia="Calibri" w:hAnsi="Times New Roman" w:cs="Times New Roman"/>
          <w:sz w:val="24"/>
          <w:szCs w:val="24"/>
        </w:rPr>
        <w:t xml:space="preserve">is grounded in theoretical and empirical research on positive youth development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model of youth mentoring  </w:t>
      </w:r>
      <w:r w:rsidRPr="00A27726">
        <w:rPr>
          <w:rFonts w:ascii="Times New Roman" w:eastAsia="Calibri" w:hAnsi="Times New Roman" w:cs="Times New Roman"/>
          <w:sz w:val="24"/>
          <w:szCs w:val="24"/>
        </w:rPr>
        <w:fldChar w:fldCharType="begin" w:fldLock="1"/>
      </w:r>
      <w:r w:rsidR="002477F8">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mentoring","type":"chapter"},"uris":["http://www.mendeley.com/documents/?uuid=de1023c5-db0d-4ad8-96ae-b3ec6a24614c"]}],"mendeley":{"formattedCitation":"(J. E. Rhodes, 2005)","plainTextFormattedCitation":"(J. E. Rhodes, 2005)","previouslyFormattedCitation":"(J. E. 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002477F8" w:rsidRPr="002477F8">
        <w:rPr>
          <w:rFonts w:ascii="Times New Roman" w:eastAsia="Calibri" w:hAnsi="Times New Roman" w:cs="Times New Roman"/>
          <w:noProof/>
          <w:sz w:val="24"/>
          <w:szCs w:val="24"/>
        </w:rPr>
        <w:t>(J. E. 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t>
      </w:r>
      <w:proofErr w:type="spellStart"/>
      <w:r w:rsidRPr="00A27726">
        <w:rPr>
          <w:rFonts w:ascii="Times New Roman" w:eastAsia="Calibri" w:hAnsi="Times New Roman" w:cs="Times New Roman"/>
          <w:sz w:val="24"/>
          <w:szCs w:val="24"/>
        </w:rPr>
        <w:t>Weiler</w:t>
      </w:r>
      <w:proofErr w:type="spellEnd"/>
      <w:r w:rsidRPr="00A27726">
        <w:rPr>
          <w:rFonts w:ascii="Times New Roman" w:eastAsia="Calibri" w:hAnsi="Times New Roman" w:cs="Times New Roman"/>
          <w:sz w:val="24"/>
          <w:szCs w:val="24"/>
        </w:rPr>
        <w:t xml:space="preserve">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w:t>
      </w:r>
      <w:r w:rsidR="00C96C80">
        <w:rPr>
          <w:rFonts w:ascii="Times New Roman" w:eastAsia="Calibri" w:hAnsi="Times New Roman" w:cs="Times New Roman"/>
          <w:sz w:val="24"/>
          <w:szCs w:val="24"/>
        </w:rPr>
        <w:t xml:space="preserve"> </w:t>
      </w:r>
    </w:p>
    <w:p w14:paraId="74F28E9C" w14:textId="4EF30B6C" w:rsidR="007E5C1B" w:rsidRPr="00A27726" w:rsidRDefault="00B650F4"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At Campus Connections, y</w:t>
      </w:r>
      <w:r w:rsidR="00585917">
        <w:rPr>
          <w:rFonts w:ascii="Times New Roman" w:eastAsia="Calibri" w:hAnsi="Times New Roman" w:cs="Times New Roman"/>
          <w:sz w:val="24"/>
          <w:szCs w:val="24"/>
        </w:rPr>
        <w:t>outh are paired one-on-one with a</w:t>
      </w:r>
      <w:r w:rsidR="00FA7EC5">
        <w:rPr>
          <w:rFonts w:ascii="Times New Roman" w:eastAsia="Calibri" w:hAnsi="Times New Roman" w:cs="Times New Roman"/>
          <w:sz w:val="24"/>
          <w:szCs w:val="24"/>
        </w:rPr>
        <w:t>n</w:t>
      </w:r>
      <w:r w:rsidR="00585917">
        <w:rPr>
          <w:rFonts w:ascii="Times New Roman" w:eastAsia="Calibri" w:hAnsi="Times New Roman" w:cs="Times New Roman"/>
          <w:sz w:val="24"/>
          <w:szCs w:val="24"/>
        </w:rPr>
        <w:t xml:space="preserve"> </w:t>
      </w:r>
      <w:r w:rsidR="00FA7EC5">
        <w:rPr>
          <w:rFonts w:ascii="Times New Roman" w:eastAsia="Calibri" w:hAnsi="Times New Roman" w:cs="Times New Roman"/>
          <w:sz w:val="24"/>
          <w:szCs w:val="24"/>
        </w:rPr>
        <w:t>undergraduate</w:t>
      </w:r>
      <w:r w:rsidR="00585917">
        <w:rPr>
          <w:rFonts w:ascii="Times New Roman" w:eastAsia="Calibri" w:hAnsi="Times New Roman" w:cs="Times New Roman"/>
          <w:sz w:val="24"/>
          <w:szCs w:val="24"/>
        </w:rPr>
        <w:t xml:space="preserve"> student who is enrolled in a 3-credit </w:t>
      </w:r>
      <w:r w:rsidR="00FA7EC5">
        <w:rPr>
          <w:rFonts w:ascii="Times New Roman" w:eastAsia="Calibri" w:hAnsi="Times New Roman" w:cs="Times New Roman"/>
          <w:sz w:val="24"/>
          <w:szCs w:val="24"/>
        </w:rPr>
        <w:t>service-learning</w:t>
      </w:r>
      <w:r w:rsidR="00585917">
        <w:rPr>
          <w:rFonts w:ascii="Times New Roman" w:eastAsia="Calibri" w:hAnsi="Times New Roman" w:cs="Times New Roman"/>
          <w:sz w:val="24"/>
          <w:szCs w:val="24"/>
        </w:rPr>
        <w:t xml:space="preserve"> course</w:t>
      </w:r>
      <w:r w:rsidR="00AB1D11">
        <w:rPr>
          <w:rFonts w:ascii="Times New Roman" w:eastAsia="Calibri" w:hAnsi="Times New Roman" w:cs="Times New Roman"/>
          <w:sz w:val="24"/>
          <w:szCs w:val="24"/>
        </w:rPr>
        <w:t xml:space="preserve"> for 12 weeks</w:t>
      </w:r>
      <w:r w:rsidR="00585917">
        <w:rPr>
          <w:rFonts w:ascii="Times New Roman" w:eastAsia="Calibri" w:hAnsi="Times New Roman" w:cs="Times New Roman"/>
          <w:sz w:val="24"/>
          <w:szCs w:val="24"/>
        </w:rPr>
        <w:t>. The mentoring dyad meets four hours per week on campus and engage</w:t>
      </w:r>
      <w:r w:rsidR="00C02760">
        <w:rPr>
          <w:rFonts w:ascii="Times New Roman" w:eastAsia="Calibri" w:hAnsi="Times New Roman" w:cs="Times New Roman"/>
          <w:sz w:val="24"/>
          <w:szCs w:val="24"/>
        </w:rPr>
        <w:t>s</w:t>
      </w:r>
      <w:r w:rsidR="00585917">
        <w:rPr>
          <w:rFonts w:ascii="Times New Roman" w:eastAsia="Calibri" w:hAnsi="Times New Roman" w:cs="Times New Roman"/>
          <w:sz w:val="24"/>
          <w:szCs w:val="24"/>
        </w:rPr>
        <w:t xml:space="preserve"> in a </w:t>
      </w:r>
      <w:r w:rsidR="00C82D75">
        <w:rPr>
          <w:rFonts w:ascii="Times New Roman" w:eastAsia="Calibri" w:hAnsi="Times New Roman" w:cs="Times New Roman"/>
          <w:sz w:val="24"/>
          <w:szCs w:val="24"/>
        </w:rPr>
        <w:t xml:space="preserve">semi-structured program including “walk and talks,” academic support, dinner and other prosocial activities. </w:t>
      </w:r>
      <w:r w:rsidR="00FA7EC5">
        <w:rPr>
          <w:rFonts w:ascii="Times New Roman" w:eastAsia="Calibri" w:hAnsi="Times New Roman" w:cs="Times New Roman"/>
          <w:sz w:val="24"/>
          <w:szCs w:val="24"/>
        </w:rPr>
        <w:t xml:space="preserve">Youth are constantly encouraged to engage in </w:t>
      </w:r>
      <w:r w:rsidR="00C01725">
        <w:rPr>
          <w:rFonts w:ascii="Times New Roman" w:eastAsia="Calibri" w:hAnsi="Times New Roman" w:cs="Times New Roman"/>
          <w:sz w:val="24"/>
          <w:szCs w:val="24"/>
        </w:rPr>
        <w:t xml:space="preserve">the mentoring </w:t>
      </w:r>
      <w:r w:rsidR="00FA7EC5">
        <w:rPr>
          <w:rFonts w:ascii="Times New Roman" w:eastAsia="Calibri" w:hAnsi="Times New Roman" w:cs="Times New Roman"/>
          <w:sz w:val="24"/>
          <w:szCs w:val="24"/>
        </w:rPr>
        <w:t>community so they may gain a sense of belonging and mattering, develop social skills, and realize leadership skills.</w:t>
      </w:r>
      <w:r>
        <w:rPr>
          <w:rFonts w:ascii="Times New Roman" w:eastAsia="Calibri" w:hAnsi="Times New Roman" w:cs="Times New Roman"/>
          <w:sz w:val="24"/>
          <w:szCs w:val="24"/>
        </w:rPr>
        <w:t xml:space="preserve"> </w:t>
      </w:r>
      <w:r w:rsidR="00C01725">
        <w:rPr>
          <w:rFonts w:ascii="Times New Roman" w:eastAsia="Calibri" w:hAnsi="Times New Roman" w:cs="Times New Roman"/>
          <w:sz w:val="24"/>
          <w:szCs w:val="24"/>
        </w:rPr>
        <w:t>In addition, there are</w:t>
      </w:r>
      <w:r>
        <w:rPr>
          <w:rFonts w:ascii="Times New Roman" w:eastAsia="Calibri" w:hAnsi="Times New Roman" w:cs="Times New Roman"/>
          <w:sz w:val="24"/>
          <w:szCs w:val="24"/>
        </w:rPr>
        <w:t xml:space="preserve"> Marriage and Family Therapist (MFT) students and other trained staff around to help support youth and mentors. The MFT students and staff are trained to facilitate relationships between the mentors and mentees at CC. </w:t>
      </w:r>
    </w:p>
    <w:p w14:paraId="1855EE43" w14:textId="5CC34B7C"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w:t>
      </w:r>
      <w:r w:rsidR="002E2E57">
        <w:rPr>
          <w:rFonts w:ascii="Times New Roman" w:eastAsia="Calibri" w:hAnsi="Times New Roman" w:cs="Times New Roman"/>
          <w:sz w:val="24"/>
          <w:szCs w:val="24"/>
        </w:rPr>
        <w:t xml:space="preserve">The study took place over the course of 6 semesters, from Fall </w:t>
      </w:r>
      <w:del w:id="100" w:author="Yetz,Neil" w:date="2020-06-12T08:47:00Z">
        <w:r w:rsidR="002E2E57" w:rsidDel="00D56744">
          <w:rPr>
            <w:rFonts w:ascii="Times New Roman" w:eastAsia="Calibri" w:hAnsi="Times New Roman" w:cs="Times New Roman"/>
            <w:sz w:val="24"/>
            <w:szCs w:val="24"/>
          </w:rPr>
          <w:delText xml:space="preserve">XXXX </w:delText>
        </w:r>
      </w:del>
      <w:ins w:id="101" w:author="Yetz,Neil" w:date="2020-06-12T08:47:00Z">
        <w:r w:rsidR="00D56744">
          <w:rPr>
            <w:rFonts w:ascii="Times New Roman" w:eastAsia="Calibri" w:hAnsi="Times New Roman" w:cs="Times New Roman"/>
            <w:sz w:val="24"/>
            <w:szCs w:val="24"/>
          </w:rPr>
          <w:t xml:space="preserve">2015 </w:t>
        </w:r>
      </w:ins>
      <w:r w:rsidR="002E2E57">
        <w:rPr>
          <w:rFonts w:ascii="Times New Roman" w:eastAsia="Calibri" w:hAnsi="Times New Roman" w:cs="Times New Roman"/>
          <w:sz w:val="24"/>
          <w:szCs w:val="24"/>
        </w:rPr>
        <w:t xml:space="preserve">to Spring </w:t>
      </w:r>
      <w:del w:id="102" w:author="Yetz,Neil" w:date="2020-06-12T08:47:00Z">
        <w:r w:rsidR="002E2E57" w:rsidDel="00D56744">
          <w:rPr>
            <w:rFonts w:ascii="Times New Roman" w:eastAsia="Calibri" w:hAnsi="Times New Roman" w:cs="Times New Roman"/>
            <w:sz w:val="24"/>
            <w:szCs w:val="24"/>
          </w:rPr>
          <w:delText>XXXX</w:delText>
        </w:r>
      </w:del>
      <w:ins w:id="103" w:author="Yetz,Neil" w:date="2020-06-12T08:47:00Z">
        <w:r w:rsidR="00D56744">
          <w:rPr>
            <w:rFonts w:ascii="Times New Roman" w:eastAsia="Calibri" w:hAnsi="Times New Roman" w:cs="Times New Roman"/>
            <w:sz w:val="24"/>
            <w:szCs w:val="24"/>
          </w:rPr>
          <w:t>2018</w:t>
        </w:r>
      </w:ins>
      <w:r w:rsidR="002E2E57">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The first</w:t>
      </w:r>
      <w:r w:rsidR="002E2E57">
        <w:rPr>
          <w:rFonts w:ascii="Times New Roman" w:eastAsia="Calibri" w:hAnsi="Times New Roman" w:cs="Times New Roman"/>
          <w:sz w:val="24"/>
          <w:szCs w:val="24"/>
        </w:rPr>
        <w:t xml:space="preserve"> version of the </w:t>
      </w:r>
      <w:r w:rsidR="002E2E57">
        <w:rPr>
          <w:rFonts w:ascii="Times New Roman" w:eastAsia="Calibri" w:hAnsi="Times New Roman" w:cs="Times New Roman"/>
          <w:sz w:val="24"/>
          <w:szCs w:val="24"/>
        </w:rPr>
        <w:lastRenderedPageBreak/>
        <w:t>program</w:t>
      </w:r>
      <w:r w:rsidRPr="00A27726">
        <w:rPr>
          <w:rFonts w:ascii="Times New Roman" w:eastAsia="Calibri" w:hAnsi="Times New Roman" w:cs="Times New Roman"/>
          <w:sz w:val="24"/>
          <w:szCs w:val="24"/>
        </w:rPr>
        <w:t xml:space="preserve"> involved traditional dyadic mentoring, in which one mentor was assigned to one mentee to experience the 12-week program together. The second involved nesting 4 mentor-mentee pairs </w:t>
      </w:r>
      <w:r w:rsidR="00D54476">
        <w:rPr>
          <w:rFonts w:ascii="Times New Roman" w:eastAsia="Calibri" w:hAnsi="Times New Roman" w:cs="Times New Roman"/>
          <w:sz w:val="24"/>
          <w:szCs w:val="24"/>
        </w:rPr>
        <w:t xml:space="preserve">which were called </w:t>
      </w:r>
      <w:r w:rsidRPr="00A27726">
        <w:rPr>
          <w:rFonts w:ascii="Times New Roman" w:eastAsia="Calibri" w:hAnsi="Times New Roman" w:cs="Times New Roman"/>
          <w:sz w:val="24"/>
          <w:szCs w:val="24"/>
        </w:rPr>
        <w:t xml:space="preserve">mentor families.  As a result, mentees were exposed to both a mentor of their own, as well as to 3 other mentor-mentee pairs in their mentor family over the course of the 12-week program.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24C2A797" w:rsidR="007E5C1B" w:rsidRPr="00A27726" w:rsidRDefault="007E5C1B" w:rsidP="001D4D22">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 xml:space="preserve">Campus Connections </w:t>
      </w:r>
      <w:del w:id="104" w:author="Yetz,Neil" w:date="2020-06-12T07:06:00Z">
        <w:r w:rsidR="00C866CD" w:rsidDel="00E22C23">
          <w:rPr>
            <w:rFonts w:ascii="Times New Roman" w:eastAsia="Calibri" w:hAnsi="Times New Roman" w:cs="Times New Roman"/>
            <w:sz w:val="24"/>
            <w:szCs w:val="24"/>
          </w:rPr>
          <w:delText xml:space="preserve">takes </w:delText>
        </w:r>
      </w:del>
      <w:ins w:id="105" w:author="Yetz,Neil" w:date="2020-06-12T07:06:00Z">
        <w:r w:rsidR="00E22C23">
          <w:rPr>
            <w:rFonts w:ascii="Times New Roman" w:eastAsia="Calibri" w:hAnsi="Times New Roman" w:cs="Times New Roman"/>
            <w:sz w:val="24"/>
            <w:szCs w:val="24"/>
          </w:rPr>
          <w:t xml:space="preserve">took </w:t>
        </w:r>
      </w:ins>
      <w:r w:rsidR="00C866CD">
        <w:rPr>
          <w:rFonts w:ascii="Times New Roman" w:eastAsia="Calibri" w:hAnsi="Times New Roman" w:cs="Times New Roman"/>
          <w:sz w:val="24"/>
          <w:szCs w:val="24"/>
        </w:rPr>
        <w:t>place</w:t>
      </w:r>
      <w:r w:rsidRPr="00A27726">
        <w:rPr>
          <w:rFonts w:ascii="Times New Roman" w:eastAsia="Calibri" w:hAnsi="Times New Roman" w:cs="Times New Roman"/>
          <w:sz w:val="24"/>
          <w:szCs w:val="24"/>
        </w:rPr>
        <w:t xml:space="preserve"> four nights </w:t>
      </w:r>
      <w:r w:rsidR="00C52815">
        <w:rPr>
          <w:rFonts w:ascii="Times New Roman" w:eastAsia="Calibri" w:hAnsi="Times New Roman" w:cs="Times New Roman"/>
          <w:sz w:val="24"/>
          <w:szCs w:val="24"/>
        </w:rPr>
        <w:t>per</w:t>
      </w:r>
      <w:r w:rsidRPr="00A27726">
        <w:rPr>
          <w:rFonts w:ascii="Times New Roman" w:eastAsia="Calibri" w:hAnsi="Times New Roman" w:cs="Times New Roman"/>
          <w:sz w:val="24"/>
          <w:szCs w:val="24"/>
        </w:rPr>
        <w:t xml:space="preserve"> week (Monday – Thursday) during a regular academic semester</w:t>
      </w:r>
      <w:r w:rsidR="00C96C80">
        <w:rPr>
          <w:rFonts w:ascii="Times New Roman" w:eastAsia="Calibri" w:hAnsi="Times New Roman" w:cs="Times New Roman"/>
          <w:sz w:val="24"/>
          <w:szCs w:val="24"/>
        </w:rPr>
        <w:t xml:space="preserve"> (12 weeks)</w:t>
      </w:r>
      <w:r w:rsidRPr="00A27726">
        <w:rPr>
          <w:rFonts w:ascii="Times New Roman" w:eastAsia="Calibri" w:hAnsi="Times New Roman" w:cs="Times New Roman"/>
          <w:sz w:val="24"/>
          <w:szCs w:val="24"/>
        </w:rPr>
        <w:t xml:space="preserve">, </w:t>
      </w:r>
      <w:del w:id="106" w:author="Yetz,Neil" w:date="2020-06-12T07:06:00Z">
        <w:r w:rsidRPr="00A27726" w:rsidDel="007F3920">
          <w:rPr>
            <w:rFonts w:ascii="Times New Roman" w:eastAsia="Calibri" w:hAnsi="Times New Roman" w:cs="Times New Roman"/>
            <w:sz w:val="24"/>
            <w:szCs w:val="24"/>
          </w:rPr>
          <w:delText xml:space="preserve">with </w:delText>
        </w:r>
      </w:del>
      <w:r w:rsidRPr="00A27726">
        <w:rPr>
          <w:rFonts w:ascii="Times New Roman" w:eastAsia="Calibri" w:hAnsi="Times New Roman" w:cs="Times New Roman"/>
          <w:sz w:val="24"/>
          <w:szCs w:val="24"/>
        </w:rPr>
        <w:t xml:space="preserve">each mentee </w:t>
      </w:r>
      <w:ins w:id="107" w:author="Yetz,Neil" w:date="2020-06-12T07:06:00Z">
        <w:r w:rsidR="007F3920">
          <w:rPr>
            <w:rFonts w:ascii="Times New Roman" w:eastAsia="Calibri" w:hAnsi="Times New Roman" w:cs="Times New Roman"/>
            <w:sz w:val="24"/>
            <w:szCs w:val="24"/>
          </w:rPr>
          <w:t xml:space="preserve">was </w:t>
        </w:r>
      </w:ins>
      <w:r w:rsidRPr="00A27726">
        <w:rPr>
          <w:rFonts w:ascii="Times New Roman" w:eastAsia="Calibri" w:hAnsi="Times New Roman" w:cs="Times New Roman"/>
          <w:sz w:val="24"/>
          <w:szCs w:val="24"/>
        </w:rPr>
        <w:t xml:space="preserve">assigned to one night. </w:t>
      </w:r>
      <w:r w:rsidR="00C866CD">
        <w:rPr>
          <w:rFonts w:ascii="Times New Roman" w:eastAsia="Calibri" w:hAnsi="Times New Roman" w:cs="Times New Roman"/>
          <w:sz w:val="24"/>
          <w:szCs w:val="24"/>
        </w:rPr>
        <w:t>Approximately t</w:t>
      </w:r>
      <w:r w:rsidRPr="00A27726">
        <w:rPr>
          <w:rFonts w:ascii="Times New Roman" w:eastAsia="Calibri" w:hAnsi="Times New Roman" w:cs="Times New Roman"/>
          <w:sz w:val="24"/>
          <w:szCs w:val="24"/>
        </w:rPr>
        <w:t xml:space="preserve">wenty-eight mentees </w:t>
      </w:r>
      <w:r w:rsidR="00C866CD">
        <w:rPr>
          <w:rFonts w:ascii="Times New Roman" w:eastAsia="Calibri" w:hAnsi="Times New Roman" w:cs="Times New Roman"/>
          <w:sz w:val="24"/>
          <w:szCs w:val="24"/>
        </w:rPr>
        <w:t>were</w:t>
      </w:r>
      <w:r w:rsidR="00C866CD" w:rsidRPr="00A27726">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 xml:space="preserve">assigned to each night. </w:t>
      </w:r>
      <w:r w:rsidR="00C866CD">
        <w:rPr>
          <w:rFonts w:ascii="Times New Roman" w:eastAsia="Calibri" w:hAnsi="Times New Roman" w:cs="Times New Roman"/>
          <w:sz w:val="24"/>
          <w:szCs w:val="24"/>
        </w:rPr>
        <w:t>Each semester, two of the nights were randomly assigned to the traditional dyadic mentoring condition</w:t>
      </w:r>
      <w:ins w:id="108" w:author="Yetz,Neil" w:date="2020-06-12T09:51:00Z">
        <w:r w:rsidR="003F738E">
          <w:rPr>
            <w:rFonts w:ascii="Times New Roman" w:eastAsia="Calibri" w:hAnsi="Times New Roman" w:cs="Times New Roman"/>
            <w:sz w:val="24"/>
            <w:szCs w:val="24"/>
          </w:rPr>
          <w:t xml:space="preserve"> (control group)</w:t>
        </w:r>
      </w:ins>
      <w:r w:rsidR="00C866CD">
        <w:rPr>
          <w:rFonts w:ascii="Times New Roman" w:eastAsia="Calibri" w:hAnsi="Times New Roman" w:cs="Times New Roman"/>
          <w:sz w:val="24"/>
          <w:szCs w:val="24"/>
        </w:rPr>
        <w:t xml:space="preserve">, and two of the nights were randomly assigned to the mentor family condition.  </w:t>
      </w:r>
      <w:r w:rsidR="00C02760">
        <w:rPr>
          <w:rFonts w:ascii="Times New Roman" w:eastAsia="Calibri" w:hAnsi="Times New Roman" w:cs="Times New Roman"/>
          <w:sz w:val="24"/>
          <w:szCs w:val="24"/>
        </w:rPr>
        <w:t xml:space="preserve">Only the control group </w:t>
      </w:r>
      <w:ins w:id="109" w:author="Yetz,Neil" w:date="2020-06-12T07:05:00Z">
        <w:r w:rsidR="007F3920">
          <w:rPr>
            <w:rFonts w:ascii="Times New Roman" w:eastAsia="Calibri" w:hAnsi="Times New Roman" w:cs="Times New Roman"/>
            <w:sz w:val="24"/>
            <w:szCs w:val="24"/>
          </w:rPr>
          <w:t>was</w:t>
        </w:r>
      </w:ins>
      <w:del w:id="110" w:author="Yetz,Neil" w:date="2020-06-12T07:05:00Z">
        <w:r w:rsidR="00C01725" w:rsidDel="007F3920">
          <w:rPr>
            <w:rFonts w:ascii="Times New Roman" w:eastAsia="Calibri" w:hAnsi="Times New Roman" w:cs="Times New Roman"/>
            <w:sz w:val="24"/>
            <w:szCs w:val="24"/>
          </w:rPr>
          <w:delText>will be</w:delText>
        </w:r>
      </w:del>
      <w:r w:rsidR="00C01725">
        <w:rPr>
          <w:rFonts w:ascii="Times New Roman" w:eastAsia="Calibri" w:hAnsi="Times New Roman" w:cs="Times New Roman"/>
          <w:sz w:val="24"/>
          <w:szCs w:val="24"/>
        </w:rPr>
        <w:t xml:space="preserve"> utilized for the proposed study</w:t>
      </w:r>
      <w:r w:rsidR="00C02760">
        <w:rPr>
          <w:rFonts w:ascii="Times New Roman" w:eastAsia="Calibri" w:hAnsi="Times New Roman" w:cs="Times New Roman"/>
          <w:sz w:val="24"/>
          <w:szCs w:val="24"/>
        </w:rPr>
        <w:t>. This decision was made because the control group more accurately reflects most group mentoring programs.</w:t>
      </w:r>
      <w:ins w:id="111" w:author="Yetz,Neil" w:date="2020-06-12T11:04:00Z">
        <w:r w:rsidR="006C34DD">
          <w:rPr>
            <w:rFonts w:ascii="Times New Roman" w:eastAsia="Calibri" w:hAnsi="Times New Roman" w:cs="Times New Roman"/>
            <w:sz w:val="24"/>
            <w:szCs w:val="24"/>
          </w:rPr>
          <w:t xml:space="preserve"> It should be noted that although the mentee was assigned to a primary mentor, the intervention still took place in a group setting.</w:t>
        </w:r>
      </w:ins>
      <w:r w:rsidR="00C02760">
        <w:rPr>
          <w:rFonts w:ascii="Times New Roman" w:eastAsia="Calibri" w:hAnsi="Times New Roman" w:cs="Times New Roman"/>
          <w:sz w:val="24"/>
          <w:szCs w:val="24"/>
        </w:rPr>
        <w:t xml:space="preserve"> </w:t>
      </w:r>
      <w:r w:rsidR="00C01725">
        <w:rPr>
          <w:rFonts w:ascii="Times New Roman" w:eastAsia="Calibri" w:hAnsi="Times New Roman" w:cs="Times New Roman"/>
          <w:sz w:val="24"/>
          <w:szCs w:val="24"/>
        </w:rPr>
        <w:t>Thus, the results from my</w:t>
      </w:r>
      <w:r w:rsidR="00C02760">
        <w:rPr>
          <w:rFonts w:ascii="Times New Roman" w:eastAsia="Calibri" w:hAnsi="Times New Roman" w:cs="Times New Roman"/>
          <w:sz w:val="24"/>
          <w:szCs w:val="24"/>
        </w:rPr>
        <w:t xml:space="preserve"> thesis will be more generalizable to other group mentoring programs.</w:t>
      </w:r>
    </w:p>
    <w:p w14:paraId="36E9EE3C" w14:textId="40423FC7" w:rsidR="00C866CD" w:rsidRPr="00A27726" w:rsidRDefault="007E5C1B" w:rsidP="00C866CD">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Youth (mentee</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were referred to the CC program through several community agencies including the local school district, juvenile justice system, Department </w:t>
      </w:r>
      <w:r w:rsidR="00D82CE5">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Human Services, and various youth and family agencies. Upon receipt of the referral, trained CC staff contacted potential participants and conducted intake appointment</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to determine program eligibility and obtain </w:t>
      </w:r>
      <w:r w:rsidR="0003698C">
        <w:rPr>
          <w:rFonts w:ascii="Times New Roman" w:eastAsia="Calibri" w:hAnsi="Times New Roman" w:cs="Times New Roman"/>
          <w:sz w:val="24"/>
          <w:szCs w:val="24"/>
        </w:rPr>
        <w:t xml:space="preserve">youth </w:t>
      </w:r>
      <w:r w:rsidRPr="00A27726">
        <w:rPr>
          <w:rFonts w:ascii="Times New Roman" w:eastAsia="Calibri" w:hAnsi="Times New Roman" w:cs="Times New Roman"/>
          <w:sz w:val="24"/>
          <w:szCs w:val="24"/>
        </w:rPr>
        <w:t xml:space="preserve">assent and parental consent. </w:t>
      </w:r>
      <w:r w:rsidR="00C866CD">
        <w:rPr>
          <w:rFonts w:ascii="Times New Roman" w:eastAsia="Calibri" w:hAnsi="Times New Roman" w:cs="Times New Roman"/>
          <w:sz w:val="24"/>
          <w:szCs w:val="24"/>
        </w:rPr>
        <w:t xml:space="preserve"> </w:t>
      </w:r>
      <w:r w:rsidR="00C866CD" w:rsidRPr="00A27726">
        <w:rPr>
          <w:rFonts w:ascii="Times New Roman" w:eastAsia="Calibri" w:hAnsi="Times New Roman" w:cs="Times New Roman"/>
          <w:sz w:val="24"/>
          <w:szCs w:val="24"/>
        </w:rPr>
        <w:t>Study inclusion criteria include</w:t>
      </w:r>
      <w:r w:rsidR="00C866CD">
        <w:rPr>
          <w:rFonts w:ascii="Times New Roman" w:eastAsia="Calibri" w:hAnsi="Times New Roman" w:cs="Times New Roman"/>
          <w:sz w:val="24"/>
          <w:szCs w:val="24"/>
        </w:rPr>
        <w:t>d</w:t>
      </w:r>
      <w:r w:rsidR="00C866CD" w:rsidRPr="00A27726">
        <w:rPr>
          <w:rFonts w:ascii="Times New Roman" w:eastAsia="Calibri" w:hAnsi="Times New Roman" w:cs="Times New Roman"/>
          <w:sz w:val="24"/>
          <w:szCs w:val="24"/>
        </w:rPr>
        <w:t xml:space="preserve">: Youth </w:t>
      </w:r>
      <w:r w:rsidR="00C866CD">
        <w:rPr>
          <w:rFonts w:ascii="Times New Roman" w:eastAsia="Calibri" w:hAnsi="Times New Roman" w:cs="Times New Roman"/>
          <w:sz w:val="24"/>
          <w:szCs w:val="24"/>
        </w:rPr>
        <w:t>aged</w:t>
      </w:r>
      <w:r w:rsidR="00C866CD" w:rsidRPr="00A27726">
        <w:rPr>
          <w:rFonts w:ascii="Times New Roman" w:eastAsia="Calibri" w:hAnsi="Times New Roman" w:cs="Times New Roman"/>
          <w:sz w:val="24"/>
          <w:szCs w:val="24"/>
        </w:rPr>
        <w:t xml:space="preserve"> 11-18 years of age, </w:t>
      </w:r>
      <w:r w:rsidR="00C866CD">
        <w:rPr>
          <w:rFonts w:ascii="Times New Roman" w:eastAsia="Calibri" w:hAnsi="Times New Roman" w:cs="Times New Roman"/>
          <w:sz w:val="24"/>
          <w:szCs w:val="24"/>
        </w:rPr>
        <w:t xml:space="preserve">reported </w:t>
      </w:r>
      <w:r w:rsidR="00C866CD" w:rsidRPr="00A27726">
        <w:rPr>
          <w:rFonts w:ascii="Times New Roman" w:eastAsia="Calibri" w:hAnsi="Times New Roman" w:cs="Times New Roman"/>
          <w:sz w:val="24"/>
          <w:szCs w:val="24"/>
        </w:rPr>
        <w:t xml:space="preserve">experience </w:t>
      </w:r>
      <w:r w:rsidR="00C866CD">
        <w:rPr>
          <w:rFonts w:ascii="Times New Roman" w:eastAsia="Calibri" w:hAnsi="Times New Roman" w:cs="Times New Roman"/>
          <w:sz w:val="24"/>
          <w:szCs w:val="24"/>
        </w:rPr>
        <w:t xml:space="preserve">of </w:t>
      </w:r>
      <w:r w:rsidR="00C866CD" w:rsidRPr="00A27726">
        <w:rPr>
          <w:rFonts w:ascii="Times New Roman" w:eastAsia="Calibri" w:hAnsi="Times New Roman" w:cs="Times New Roman"/>
          <w:sz w:val="24"/>
          <w:szCs w:val="24"/>
        </w:rPr>
        <w:t>at</w:t>
      </w:r>
      <w:r w:rsidR="00C866CD">
        <w:rPr>
          <w:rFonts w:ascii="Times New Roman" w:eastAsia="Calibri" w:hAnsi="Times New Roman" w:cs="Times New Roman"/>
          <w:sz w:val="24"/>
          <w:szCs w:val="24"/>
        </w:rPr>
        <w:t xml:space="preserve"> </w:t>
      </w:r>
      <w:r w:rsidR="00C866CD" w:rsidRPr="00A27726">
        <w:rPr>
          <w:rFonts w:ascii="Times New Roman" w:eastAsia="Calibri" w:hAnsi="Times New Roman" w:cs="Times New Roman"/>
          <w:sz w:val="24"/>
          <w:szCs w:val="24"/>
        </w:rPr>
        <w:t xml:space="preserve">least one risk factor from the risk screening tool </w:t>
      </w:r>
      <w:r w:rsidR="00C866CD" w:rsidRPr="00A27726">
        <w:rPr>
          <w:rFonts w:ascii="Times New Roman" w:eastAsia="Calibri" w:hAnsi="Times New Roman" w:cs="Times New Roman"/>
          <w:sz w:val="24"/>
          <w:szCs w:val="24"/>
        </w:rPr>
        <w:fldChar w:fldCharType="begin" w:fldLock="1"/>
      </w:r>
      <w:r w:rsidR="00C866CD">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00C866CD" w:rsidRPr="00A27726">
        <w:rPr>
          <w:rFonts w:ascii="Times New Roman" w:eastAsia="Calibri" w:hAnsi="Times New Roman" w:cs="Times New Roman"/>
          <w:sz w:val="24"/>
          <w:szCs w:val="24"/>
        </w:rPr>
        <w:fldChar w:fldCharType="separate"/>
      </w:r>
      <w:r w:rsidR="00C866CD" w:rsidRPr="00A27726">
        <w:rPr>
          <w:rFonts w:ascii="Times New Roman" w:eastAsia="Calibri" w:hAnsi="Times New Roman" w:cs="Times New Roman"/>
          <w:noProof/>
          <w:sz w:val="24"/>
          <w:szCs w:val="24"/>
        </w:rPr>
        <w:t>(Herrera, Dubois, &amp; Grossman, 2013)</w:t>
      </w:r>
      <w:r w:rsidR="00C866CD" w:rsidRPr="00A27726">
        <w:rPr>
          <w:rFonts w:ascii="Times New Roman" w:eastAsia="Calibri" w:hAnsi="Times New Roman" w:cs="Times New Roman"/>
          <w:sz w:val="24"/>
          <w:szCs w:val="24"/>
        </w:rPr>
        <w:fldChar w:fldCharType="end"/>
      </w:r>
      <w:r w:rsidR="00C866CD" w:rsidRPr="00A27726">
        <w:rPr>
          <w:rFonts w:ascii="Times New Roman" w:eastAsia="Calibri" w:hAnsi="Times New Roman" w:cs="Times New Roman"/>
          <w:sz w:val="24"/>
          <w:szCs w:val="24"/>
        </w:rPr>
        <w:t xml:space="preserve">, and available to participate during the CC operating hours. </w:t>
      </w:r>
      <w:r w:rsidR="00C866CD" w:rsidRPr="00A27726">
        <w:rPr>
          <w:rFonts w:ascii="Times New Roman" w:eastAsia="Calibri" w:hAnsi="Times New Roman" w:cs="Times New Roman"/>
          <w:sz w:val="24"/>
          <w:szCs w:val="24"/>
        </w:rPr>
        <w:lastRenderedPageBreak/>
        <w:t xml:space="preserve">Participants could not have participated in previous CC sessions to be eligible for this study. </w:t>
      </w:r>
      <w:r w:rsidR="002E2E57">
        <w:rPr>
          <w:rFonts w:ascii="Times New Roman" w:eastAsia="Calibri" w:hAnsi="Times New Roman" w:cs="Times New Roman"/>
          <w:sz w:val="24"/>
          <w:szCs w:val="24"/>
        </w:rPr>
        <w:t>That is, over the course of the study, each adolescent participated in CC for a single semester.</w:t>
      </w:r>
    </w:p>
    <w:p w14:paraId="5F846F15" w14:textId="769F261F" w:rsidR="00931F99" w:rsidRPr="00A27726" w:rsidRDefault="00931F99" w:rsidP="00AC27DB">
      <w:pPr>
        <w:spacing w:after="0" w:line="480" w:lineRule="auto"/>
        <w:ind w:firstLine="720"/>
        <w:contextualSpacing/>
        <w:rPr>
          <w:rFonts w:ascii="Times New Roman" w:eastAsia="Calibri" w:hAnsi="Times New Roman" w:cs="Times New Roman"/>
          <w:sz w:val="24"/>
          <w:szCs w:val="24"/>
        </w:rPr>
      </w:pPr>
    </w:p>
    <w:p w14:paraId="6C2B6085" w14:textId="3E37FC0B" w:rsidR="00931F99" w:rsidRPr="00A27726" w:rsidRDefault="00931F99" w:rsidP="001D4D22">
      <w:pPr>
        <w:pStyle w:val="Heading2"/>
        <w:spacing w:before="0" w:line="480" w:lineRule="auto"/>
        <w:contextualSpacing/>
        <w:rPr>
          <w:rFonts w:ascii="Times New Roman" w:eastAsia="Calibri" w:hAnsi="Times New Roman" w:cs="Times New Roman"/>
          <w:b/>
          <w:bCs/>
          <w:color w:val="auto"/>
          <w:sz w:val="24"/>
          <w:szCs w:val="24"/>
        </w:rPr>
      </w:pPr>
      <w:bookmarkStart w:id="112" w:name="_Toc43112956"/>
      <w:r w:rsidRPr="00A27726">
        <w:rPr>
          <w:rFonts w:ascii="Times New Roman" w:eastAsia="Calibri" w:hAnsi="Times New Roman" w:cs="Times New Roman"/>
          <w:b/>
          <w:bCs/>
          <w:color w:val="auto"/>
          <w:sz w:val="24"/>
          <w:szCs w:val="24"/>
        </w:rPr>
        <w:t>Measures</w:t>
      </w:r>
      <w:ins w:id="113" w:author="Yetz,Neil" w:date="2020-06-12T11:27:00Z">
        <w:r w:rsidR="00FD0570">
          <w:rPr>
            <w:rFonts w:ascii="Times New Roman" w:eastAsia="Calibri" w:hAnsi="Times New Roman" w:cs="Times New Roman"/>
            <w:b/>
            <w:bCs/>
            <w:color w:val="auto"/>
            <w:sz w:val="24"/>
            <w:szCs w:val="24"/>
          </w:rPr>
          <w:t xml:space="preserve"> for Developmental </w:t>
        </w:r>
      </w:ins>
      <w:ins w:id="114" w:author="Yetz,Neil" w:date="2020-06-12T11:28:00Z">
        <w:r w:rsidR="00FD0570">
          <w:rPr>
            <w:rFonts w:ascii="Times New Roman" w:eastAsia="Calibri" w:hAnsi="Times New Roman" w:cs="Times New Roman"/>
            <w:b/>
            <w:bCs/>
            <w:color w:val="auto"/>
            <w:sz w:val="24"/>
            <w:szCs w:val="24"/>
          </w:rPr>
          <w:t>O</w:t>
        </w:r>
      </w:ins>
      <w:ins w:id="115" w:author="Yetz,Neil" w:date="2020-06-12T11:27:00Z">
        <w:r w:rsidR="00FD0570">
          <w:rPr>
            <w:rFonts w:ascii="Times New Roman" w:eastAsia="Calibri" w:hAnsi="Times New Roman" w:cs="Times New Roman"/>
            <w:b/>
            <w:bCs/>
            <w:color w:val="auto"/>
            <w:sz w:val="24"/>
            <w:szCs w:val="24"/>
          </w:rPr>
          <w:t>utcomes</w:t>
        </w:r>
      </w:ins>
      <w:bookmarkEnd w:id="112"/>
    </w:p>
    <w:p w14:paraId="7E79F74A" w14:textId="0CC20D4E" w:rsidR="00931F99" w:rsidRDefault="00931F99"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In </w:t>
      </w:r>
      <w:r w:rsidR="00751060" w:rsidRPr="00A27726">
        <w:rPr>
          <w:rFonts w:ascii="Times New Roman" w:eastAsia="Calibri" w:hAnsi="Times New Roman" w:cs="Times New Roman"/>
          <w:sz w:val="24"/>
          <w:szCs w:val="24"/>
        </w:rPr>
        <w:t>the proposed investigation</w:t>
      </w:r>
      <w:r w:rsidRPr="00A27726">
        <w:rPr>
          <w:rFonts w:ascii="Times New Roman" w:eastAsia="Calibri" w:hAnsi="Times New Roman" w:cs="Times New Roman"/>
          <w:sz w:val="24"/>
          <w:szCs w:val="24"/>
        </w:rPr>
        <w:t xml:space="preserve">, data </w:t>
      </w:r>
      <w:r w:rsidR="0003698C">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drawn from multiple time-points. </w:t>
      </w:r>
      <w:r w:rsidR="007E5C1B" w:rsidRPr="00A27726">
        <w:rPr>
          <w:rFonts w:ascii="Times New Roman" w:eastAsia="Calibri" w:hAnsi="Times New Roman" w:cs="Times New Roman"/>
          <w:sz w:val="24"/>
          <w:szCs w:val="24"/>
        </w:rPr>
        <w:t xml:space="preserve">If eligible and willing to participate in the CC program, </w:t>
      </w:r>
      <w:r w:rsidRPr="00A27726">
        <w:rPr>
          <w:rFonts w:ascii="Times New Roman" w:eastAsia="Calibri" w:hAnsi="Times New Roman" w:cs="Times New Roman"/>
          <w:sz w:val="24"/>
          <w:szCs w:val="24"/>
        </w:rPr>
        <w:t xml:space="preserve">mentees were </w:t>
      </w:r>
      <w:r w:rsidR="002E2E57">
        <w:rPr>
          <w:rFonts w:ascii="Times New Roman" w:eastAsia="Calibri" w:hAnsi="Times New Roman" w:cs="Times New Roman"/>
          <w:sz w:val="24"/>
          <w:szCs w:val="24"/>
        </w:rPr>
        <w:t>invited to participate in</w:t>
      </w:r>
      <w:r w:rsidR="002E2E57" w:rsidRPr="00A27726">
        <w:rPr>
          <w:rFonts w:ascii="Times New Roman" w:eastAsia="Calibri" w:hAnsi="Times New Roman" w:cs="Times New Roman"/>
          <w:sz w:val="24"/>
          <w:szCs w:val="24"/>
        </w:rPr>
        <w:t xml:space="preserve"> </w:t>
      </w:r>
      <w:r w:rsidR="00B561ED">
        <w:rPr>
          <w:rFonts w:ascii="Times New Roman" w:eastAsia="Calibri" w:hAnsi="Times New Roman" w:cs="Times New Roman"/>
          <w:sz w:val="24"/>
          <w:szCs w:val="24"/>
        </w:rPr>
        <w:t>6</w:t>
      </w:r>
      <w:r w:rsidRPr="00A27726">
        <w:rPr>
          <w:rFonts w:ascii="Times New Roman" w:eastAsia="Calibri" w:hAnsi="Times New Roman" w:cs="Times New Roman"/>
          <w:sz w:val="24"/>
          <w:szCs w:val="24"/>
        </w:rPr>
        <w:t xml:space="preserve"> surveys during their time at CC. </w:t>
      </w:r>
      <w:r w:rsidR="00DD7DC8">
        <w:rPr>
          <w:rFonts w:ascii="Times New Roman" w:eastAsia="Calibri" w:hAnsi="Times New Roman" w:cs="Times New Roman"/>
          <w:sz w:val="24"/>
          <w:szCs w:val="24"/>
        </w:rPr>
        <w:t>S</w:t>
      </w:r>
      <w:r w:rsidR="00DD7DC8" w:rsidRPr="00A27726">
        <w:rPr>
          <w:rFonts w:ascii="Times New Roman" w:eastAsia="Calibri" w:hAnsi="Times New Roman" w:cs="Times New Roman"/>
          <w:sz w:val="24"/>
          <w:szCs w:val="24"/>
        </w:rPr>
        <w:t xml:space="preserve">urveys were </w:t>
      </w:r>
      <w:commentRangeStart w:id="116"/>
      <w:del w:id="117" w:author="Yetz,Neil" w:date="2020-06-12T07:06:00Z">
        <w:r w:rsidR="00DD7DC8" w:rsidRPr="00A27726" w:rsidDel="00E22C23">
          <w:rPr>
            <w:rFonts w:ascii="Times New Roman" w:eastAsia="Calibri" w:hAnsi="Times New Roman" w:cs="Times New Roman"/>
            <w:sz w:val="24"/>
            <w:szCs w:val="24"/>
          </w:rPr>
          <w:delText>provided</w:delText>
        </w:r>
        <w:commentRangeEnd w:id="116"/>
        <w:r w:rsidR="002E2E57" w:rsidDel="00E22C23">
          <w:rPr>
            <w:rStyle w:val="CommentReference"/>
          </w:rPr>
          <w:commentReference w:id="116"/>
        </w:r>
        <w:r w:rsidR="00DD7DC8" w:rsidRPr="00A27726" w:rsidDel="00E22C23">
          <w:rPr>
            <w:rFonts w:ascii="Times New Roman" w:eastAsia="Calibri" w:hAnsi="Times New Roman" w:cs="Times New Roman"/>
            <w:sz w:val="24"/>
            <w:szCs w:val="24"/>
          </w:rPr>
          <w:delText xml:space="preserve"> </w:delText>
        </w:r>
      </w:del>
      <w:ins w:id="118" w:author="Yetz,Neil" w:date="2020-06-12T07:06:00Z">
        <w:r w:rsidR="00E22C23">
          <w:rPr>
            <w:rFonts w:ascii="Times New Roman" w:eastAsia="Calibri" w:hAnsi="Times New Roman" w:cs="Times New Roman"/>
            <w:sz w:val="24"/>
            <w:szCs w:val="24"/>
          </w:rPr>
          <w:t>administered</w:t>
        </w:r>
        <w:r w:rsidR="00E22C23" w:rsidRPr="00A27726">
          <w:rPr>
            <w:rFonts w:ascii="Times New Roman" w:eastAsia="Calibri" w:hAnsi="Times New Roman" w:cs="Times New Roman"/>
            <w:sz w:val="24"/>
            <w:szCs w:val="24"/>
          </w:rPr>
          <w:t xml:space="preserve"> </w:t>
        </w:r>
      </w:ins>
      <w:r w:rsidR="00DD7DC8" w:rsidRPr="00A27726">
        <w:rPr>
          <w:rFonts w:ascii="Times New Roman" w:eastAsia="Calibri" w:hAnsi="Times New Roman" w:cs="Times New Roman"/>
          <w:sz w:val="24"/>
          <w:szCs w:val="24"/>
        </w:rPr>
        <w:t xml:space="preserve">at </w:t>
      </w:r>
      <w:r w:rsidR="00DD7DC8">
        <w:rPr>
          <w:rFonts w:ascii="Times New Roman" w:eastAsia="Calibri" w:hAnsi="Times New Roman" w:cs="Times New Roman"/>
          <w:sz w:val="24"/>
          <w:szCs w:val="24"/>
        </w:rPr>
        <w:t xml:space="preserve">intake (Baseline; wave 0), </w:t>
      </w:r>
      <w:r w:rsidRPr="00A27726">
        <w:rPr>
          <w:rFonts w:ascii="Times New Roman" w:eastAsia="Calibri" w:hAnsi="Times New Roman" w:cs="Times New Roman"/>
          <w:sz w:val="24"/>
          <w:szCs w:val="24"/>
        </w:rPr>
        <w:t>week 1 (</w:t>
      </w:r>
      <w:r w:rsidR="001941B5" w:rsidRPr="00A27726">
        <w:rPr>
          <w:rFonts w:ascii="Times New Roman" w:eastAsia="Calibri" w:hAnsi="Times New Roman" w:cs="Times New Roman"/>
          <w:sz w:val="24"/>
          <w:szCs w:val="24"/>
        </w:rPr>
        <w:t>wave 1</w:t>
      </w:r>
      <w:r w:rsidRPr="00A27726">
        <w:rPr>
          <w:rFonts w:ascii="Times New Roman" w:eastAsia="Calibri" w:hAnsi="Times New Roman" w:cs="Times New Roman"/>
          <w:sz w:val="24"/>
          <w:szCs w:val="24"/>
        </w:rPr>
        <w:t>), week 3</w:t>
      </w:r>
      <w:r w:rsidR="001941B5" w:rsidRPr="00A27726">
        <w:rPr>
          <w:rFonts w:ascii="Times New Roman" w:eastAsia="Calibri" w:hAnsi="Times New Roman" w:cs="Times New Roman"/>
          <w:sz w:val="24"/>
          <w:szCs w:val="24"/>
        </w:rPr>
        <w:t xml:space="preserve"> (wave 2)</w:t>
      </w:r>
      <w:r w:rsidRPr="00A27726">
        <w:rPr>
          <w:rFonts w:ascii="Times New Roman" w:eastAsia="Calibri" w:hAnsi="Times New Roman" w:cs="Times New Roman"/>
          <w:sz w:val="24"/>
          <w:szCs w:val="24"/>
        </w:rPr>
        <w:t>, week 6</w:t>
      </w:r>
      <w:r w:rsidR="001941B5" w:rsidRPr="00A27726">
        <w:rPr>
          <w:rFonts w:ascii="Times New Roman" w:eastAsia="Calibri" w:hAnsi="Times New Roman" w:cs="Times New Roman"/>
          <w:sz w:val="24"/>
          <w:szCs w:val="24"/>
        </w:rPr>
        <w:t xml:space="preserve"> (wave 3)</w:t>
      </w:r>
      <w:r w:rsidRPr="00A27726">
        <w:rPr>
          <w:rFonts w:ascii="Times New Roman" w:eastAsia="Calibri" w:hAnsi="Times New Roman" w:cs="Times New Roman"/>
          <w:sz w:val="24"/>
          <w:szCs w:val="24"/>
        </w:rPr>
        <w:t>, week 9</w:t>
      </w:r>
      <w:r w:rsidR="001941B5" w:rsidRPr="00A27726">
        <w:rPr>
          <w:rFonts w:ascii="Times New Roman" w:eastAsia="Calibri" w:hAnsi="Times New Roman" w:cs="Times New Roman"/>
          <w:sz w:val="24"/>
          <w:szCs w:val="24"/>
        </w:rPr>
        <w:t xml:space="preserve"> (wave 4)</w:t>
      </w:r>
      <w:r w:rsidRPr="00A27726">
        <w:rPr>
          <w:rFonts w:ascii="Times New Roman" w:eastAsia="Calibri" w:hAnsi="Times New Roman" w:cs="Times New Roman"/>
          <w:sz w:val="24"/>
          <w:szCs w:val="24"/>
        </w:rPr>
        <w:t>, and week 11</w:t>
      </w:r>
      <w:r w:rsidR="001941B5" w:rsidRPr="00A27726">
        <w:rPr>
          <w:rFonts w:ascii="Times New Roman" w:eastAsia="Calibri" w:hAnsi="Times New Roman" w:cs="Times New Roman"/>
          <w:sz w:val="24"/>
          <w:szCs w:val="24"/>
        </w:rPr>
        <w:t xml:space="preserve"> (wave 5)</w:t>
      </w:r>
      <w:r w:rsidRPr="00A27726">
        <w:rPr>
          <w:rFonts w:ascii="Times New Roman" w:eastAsia="Calibri" w:hAnsi="Times New Roman" w:cs="Times New Roman"/>
          <w:sz w:val="24"/>
          <w:szCs w:val="24"/>
        </w:rPr>
        <w:t xml:space="preserve"> of the 12-week program. S</w:t>
      </w:r>
      <w:r w:rsidR="007E5C1B" w:rsidRPr="00A27726">
        <w:rPr>
          <w:rFonts w:ascii="Times New Roman" w:eastAsia="Calibri" w:hAnsi="Times New Roman" w:cs="Times New Roman"/>
          <w:sz w:val="24"/>
          <w:szCs w:val="24"/>
        </w:rPr>
        <w:t xml:space="preserve">urveys were completed using Qualtrics, </w:t>
      </w:r>
      <w:r w:rsidR="002E2E57">
        <w:rPr>
          <w:rFonts w:ascii="Times New Roman" w:eastAsia="Calibri" w:hAnsi="Times New Roman" w:cs="Times New Roman"/>
          <w:sz w:val="24"/>
          <w:szCs w:val="24"/>
        </w:rPr>
        <w:t>an online survey platform</w:t>
      </w:r>
      <w:r w:rsidR="007E5C1B" w:rsidRPr="00A27726">
        <w:rPr>
          <w:rFonts w:ascii="Times New Roman" w:eastAsia="Calibri" w:hAnsi="Times New Roman" w:cs="Times New Roman"/>
          <w:sz w:val="24"/>
          <w:szCs w:val="24"/>
        </w:rPr>
        <w:t>. The Institutional Review Board at Colorado State University approved all the described procedures.</w:t>
      </w:r>
    </w:p>
    <w:p w14:paraId="7B683644" w14:textId="42A4E54C" w:rsidR="00DD7DC8" w:rsidRPr="0054463B" w:rsidRDefault="00DD7DC8" w:rsidP="00AC27DB">
      <w:pPr>
        <w:pStyle w:val="Heading3"/>
        <w:spacing w:line="480" w:lineRule="auto"/>
        <w:rPr>
          <w:rFonts w:ascii="Times New Roman" w:eastAsia="Calibri" w:hAnsi="Times New Roman" w:cs="Times New Roman"/>
          <w:color w:val="auto"/>
        </w:rPr>
      </w:pPr>
      <w:bookmarkStart w:id="119" w:name="_Toc43112957"/>
      <w:r w:rsidRPr="0054463B">
        <w:rPr>
          <w:rFonts w:ascii="Times New Roman" w:eastAsia="Calibri" w:hAnsi="Times New Roman" w:cs="Times New Roman"/>
          <w:i/>
          <w:iCs/>
          <w:color w:val="auto"/>
        </w:rPr>
        <w:t>Demographics</w:t>
      </w:r>
      <w:bookmarkEnd w:id="119"/>
    </w:p>
    <w:p w14:paraId="1159BEE0" w14:textId="017D521A" w:rsidR="00DD7DC8" w:rsidRDefault="00DD7DC8" w:rsidP="00AC27DB">
      <w:pPr>
        <w:spacing w:after="0" w:line="480" w:lineRule="auto"/>
        <w:contextualSpacing/>
        <w:rPr>
          <w:ins w:id="120" w:author="Yetz,Neil" w:date="2020-06-12T08:05:00Z"/>
          <w:rFonts w:ascii="Times New Roman" w:eastAsia="Calibri" w:hAnsi="Times New Roman" w:cs="Times New Roman"/>
          <w:sz w:val="24"/>
          <w:szCs w:val="24"/>
        </w:rPr>
      </w:pPr>
      <w:r>
        <w:rPr>
          <w:rFonts w:ascii="Times New Roman" w:eastAsia="Calibri" w:hAnsi="Times New Roman" w:cs="Times New Roman"/>
          <w:sz w:val="24"/>
          <w:szCs w:val="24"/>
        </w:rPr>
        <w:tab/>
        <w:t xml:space="preserve">All youth demographics were collected at </w:t>
      </w:r>
      <w:r w:rsidR="0031183D">
        <w:rPr>
          <w:rFonts w:ascii="Times New Roman" w:eastAsia="Calibri" w:hAnsi="Times New Roman" w:cs="Times New Roman"/>
          <w:sz w:val="24"/>
          <w:szCs w:val="24"/>
        </w:rPr>
        <w:t>program intake (wave 0)</w:t>
      </w:r>
      <w:r>
        <w:rPr>
          <w:rFonts w:ascii="Times New Roman" w:eastAsia="Calibri" w:hAnsi="Times New Roman" w:cs="Times New Roman"/>
          <w:sz w:val="24"/>
          <w:szCs w:val="24"/>
        </w:rPr>
        <w:t>. Youth reported on their own primary demographic characteristics including age (11-18) and race/ethnicity. Parents reported child SES</w:t>
      </w:r>
      <w:r w:rsidR="0031183D">
        <w:rPr>
          <w:rFonts w:ascii="Times New Roman" w:eastAsia="Calibri" w:hAnsi="Times New Roman" w:cs="Times New Roman"/>
          <w:sz w:val="24"/>
          <w:szCs w:val="24"/>
        </w:rPr>
        <w:t xml:space="preserve"> demographics </w:t>
      </w:r>
      <w:r w:rsidR="00AC27DB">
        <w:rPr>
          <w:rFonts w:ascii="Times New Roman" w:eastAsia="Calibri" w:hAnsi="Times New Roman" w:cs="Times New Roman"/>
          <w:sz w:val="24"/>
          <w:szCs w:val="24"/>
        </w:rPr>
        <w:t>(s</w:t>
      </w:r>
      <w:r w:rsidR="0031183D">
        <w:rPr>
          <w:rFonts w:ascii="Times New Roman" w:eastAsia="Calibri" w:hAnsi="Times New Roman" w:cs="Times New Roman"/>
          <w:sz w:val="24"/>
          <w:szCs w:val="24"/>
        </w:rPr>
        <w:t>uch as household income)</w:t>
      </w:r>
      <w:ins w:id="121" w:author="Yetz,Neil" w:date="2020-06-12T08:05:00Z">
        <w:r w:rsidR="003F1667">
          <w:rPr>
            <w:rFonts w:ascii="Times New Roman" w:eastAsia="Calibri" w:hAnsi="Times New Roman" w:cs="Times New Roman"/>
            <w:sz w:val="24"/>
            <w:szCs w:val="24"/>
          </w:rPr>
          <w:t>.</w:t>
        </w:r>
      </w:ins>
      <w:del w:id="122" w:author="Yetz,Neil" w:date="2020-06-12T08:05:00Z">
        <w:r w:rsidR="0031183D" w:rsidDel="003F1667">
          <w:rPr>
            <w:rFonts w:ascii="Times New Roman" w:eastAsia="Calibri" w:hAnsi="Times New Roman" w:cs="Times New Roman"/>
            <w:sz w:val="24"/>
            <w:szCs w:val="24"/>
          </w:rPr>
          <w:delText xml:space="preserve"> and youth social emotional skills. </w:delText>
        </w:r>
      </w:del>
    </w:p>
    <w:p w14:paraId="3B3933D9" w14:textId="3FC37368" w:rsidR="003F1667" w:rsidRDefault="003F1667" w:rsidP="00AC27DB">
      <w:pPr>
        <w:spacing w:after="0" w:line="480" w:lineRule="auto"/>
        <w:contextualSpacing/>
        <w:rPr>
          <w:ins w:id="123" w:author="Yetz,Neil" w:date="2020-06-12T08:05:00Z"/>
          <w:rFonts w:ascii="Times New Roman" w:eastAsia="Calibri" w:hAnsi="Times New Roman" w:cs="Times New Roman"/>
          <w:i/>
          <w:iCs/>
          <w:sz w:val="24"/>
          <w:szCs w:val="24"/>
        </w:rPr>
      </w:pPr>
      <w:ins w:id="124" w:author="Yetz,Neil" w:date="2020-06-12T08:05:00Z">
        <w:r>
          <w:rPr>
            <w:rFonts w:ascii="Times New Roman" w:eastAsia="Calibri" w:hAnsi="Times New Roman" w:cs="Times New Roman"/>
            <w:i/>
            <w:iCs/>
            <w:sz w:val="24"/>
            <w:szCs w:val="24"/>
          </w:rPr>
          <w:t>Social-emotional competencies</w:t>
        </w:r>
      </w:ins>
    </w:p>
    <w:p w14:paraId="482F2CF5" w14:textId="07474B85" w:rsidR="003F1667" w:rsidRPr="003F1667" w:rsidRDefault="003F1667" w:rsidP="00AC27DB">
      <w:pPr>
        <w:spacing w:after="0" w:line="480" w:lineRule="auto"/>
        <w:contextualSpacing/>
        <w:rPr>
          <w:rFonts w:ascii="Times New Roman" w:eastAsia="Calibri" w:hAnsi="Times New Roman" w:cs="Times New Roman"/>
          <w:sz w:val="24"/>
          <w:szCs w:val="24"/>
        </w:rPr>
      </w:pPr>
      <w:ins w:id="125" w:author="Yetz,Neil" w:date="2020-06-12T08:05:00Z">
        <w:r>
          <w:rPr>
            <w:rFonts w:ascii="Times New Roman" w:eastAsia="Calibri" w:hAnsi="Times New Roman" w:cs="Times New Roman"/>
            <w:sz w:val="24"/>
            <w:szCs w:val="24"/>
          </w:rPr>
          <w:tab/>
        </w:r>
      </w:ins>
      <w:ins w:id="126" w:author="Yetz,Neil" w:date="2020-06-12T08:06:00Z">
        <w:r>
          <w:rPr>
            <w:rFonts w:ascii="Times New Roman" w:eastAsia="Calibri" w:hAnsi="Times New Roman" w:cs="Times New Roman"/>
            <w:sz w:val="24"/>
            <w:szCs w:val="24"/>
          </w:rPr>
          <w:t xml:space="preserve">Social emotional competencies were reported by parents/guardians using the </w:t>
        </w:r>
        <w:r w:rsidRPr="003F1667">
          <w:rPr>
            <w:rFonts w:ascii="Times New Roman" w:eastAsia="Times New Roman" w:hAnsi="Times New Roman" w:cs="Times New Roman"/>
            <w:sz w:val="24"/>
            <w:szCs w:val="24"/>
          </w:rPr>
          <w:t>Devereux Student Strengths Assessment</w:t>
        </w:r>
        <w:r>
          <w:rPr>
            <w:rFonts w:ascii="Times New Roman" w:eastAsia="Times New Roman" w:hAnsi="Times New Roman" w:cs="Times New Roman"/>
            <w:sz w:val="24"/>
            <w:szCs w:val="24"/>
          </w:rPr>
          <w:t xml:space="preserve"> (DESSA;</w:t>
        </w:r>
      </w:ins>
      <w:ins w:id="127" w:author="Yetz,Neil" w:date="2020-06-12T08:07:00Z">
        <w:r>
          <w:rPr>
            <w:rFonts w:ascii="Times New Roman" w:eastAsia="Times New Roman" w:hAnsi="Times New Roman" w:cs="Times New Roman"/>
            <w:sz w:val="24"/>
            <w:szCs w:val="24"/>
          </w:rPr>
          <w:t xml:space="preserve"> </w:t>
        </w:r>
      </w:ins>
      <w:ins w:id="128" w:author="Yetz,Neil" w:date="2020-06-12T08:09:00Z">
        <w:r>
          <w:rPr>
            <w:rFonts w:ascii="Times New Roman" w:eastAsia="Times New Roman" w:hAnsi="Times New Roman" w:cs="Times New Roman"/>
            <w:sz w:val="24"/>
            <w:szCs w:val="24"/>
          </w:rPr>
          <w:fldChar w:fldCharType="begin" w:fldLock="1"/>
        </w:r>
      </w:ins>
      <w:r w:rsidR="00D56744">
        <w:rPr>
          <w:rFonts w:ascii="Times New Roman" w:eastAsia="Times New Roman" w:hAnsi="Times New Roman" w:cs="Times New Roman"/>
          <w:sz w:val="24"/>
          <w:szCs w:val="24"/>
        </w:rPr>
        <w:instrText>ADDIN CSL_CITATION {"citationItems":[{"id":"ITEM-1","itemData":{"author":[{"dropping-particle":"","family":"LeBuffe","given":"PA","non-dropping-particle":"","parse-names":false,"suffix":""},{"dropping-particle":"","family":"Shapiro","given":"VB","non-dropping-particle":"","parse-names":false,"suffix":""},{"dropping-particle":"","family":"Naglieri","given":"JA","non-dropping-particle":"","parse-names":false,"suffix":""}],"id":"ITEM-1","issued":{"date-parts":[["2009"]]},"title":"The Devereux Student Strengths Assessment (DESSA) Assessment, Technical Manual, and User's Guide. Charlotte, NC: Apperson","type":"article-journal"},"uris":["http://www.mendeley.com/documents/?uuid=3d1511fe-295e-329f-91ea-aaa9f9ec96bf"]}],"mendeley":{"formattedCitation":"(LeBuffe, Shapiro, &amp; Naglieri, 2009)","manualFormatting":"LeBuffe, Shapiro, &amp; Naglieri, 2009)","plainTextFormattedCitation":"(LeBuffe, Shapiro, &amp; Naglieri, 2009)","previouslyFormattedCitation":"(LeBuffe, Shapiro, &amp; Naglieri, 2009)"},"properties":{"noteIndex":0},"schema":"https://github.com/citation-style-language/schema/raw/master/csl-citation.json"}</w:instrText>
      </w:r>
      <w:r>
        <w:rPr>
          <w:rFonts w:ascii="Times New Roman" w:eastAsia="Times New Roman" w:hAnsi="Times New Roman" w:cs="Times New Roman"/>
          <w:sz w:val="24"/>
          <w:szCs w:val="24"/>
        </w:rPr>
        <w:fldChar w:fldCharType="separate"/>
      </w:r>
      <w:del w:id="129" w:author="Yetz,Neil" w:date="2020-06-12T08:09:00Z">
        <w:r w:rsidRPr="003F1667" w:rsidDel="003F1667">
          <w:rPr>
            <w:rFonts w:ascii="Times New Roman" w:eastAsia="Times New Roman" w:hAnsi="Times New Roman" w:cs="Times New Roman"/>
            <w:noProof/>
            <w:sz w:val="24"/>
            <w:szCs w:val="24"/>
          </w:rPr>
          <w:delText>(</w:delText>
        </w:r>
      </w:del>
      <w:r w:rsidRPr="003F1667">
        <w:rPr>
          <w:rFonts w:ascii="Times New Roman" w:eastAsia="Times New Roman" w:hAnsi="Times New Roman" w:cs="Times New Roman"/>
          <w:noProof/>
          <w:sz w:val="24"/>
          <w:szCs w:val="24"/>
        </w:rPr>
        <w:t>LeBuffe, Shapiro, &amp; Naglieri, 2009)</w:t>
      </w:r>
      <w:ins w:id="130" w:author="Yetz,Neil" w:date="2020-06-12T08:09:00Z">
        <w:r>
          <w:rPr>
            <w:rFonts w:ascii="Times New Roman" w:eastAsia="Times New Roman" w:hAnsi="Times New Roman" w:cs="Times New Roman"/>
            <w:sz w:val="24"/>
            <w:szCs w:val="24"/>
          </w:rPr>
          <w:fldChar w:fldCharType="end"/>
        </w:r>
      </w:ins>
      <w:ins w:id="131" w:author="Yetz,Neil" w:date="2020-06-12T13:58:00Z">
        <w:r w:rsidR="00F2211D">
          <w:rPr>
            <w:rFonts w:ascii="Times New Roman" w:eastAsia="Times New Roman" w:hAnsi="Times New Roman" w:cs="Times New Roman"/>
            <w:sz w:val="24"/>
            <w:szCs w:val="24"/>
          </w:rPr>
          <w:t xml:space="preserve"> at program intake (wave 0)</w:t>
        </w:r>
      </w:ins>
      <w:ins w:id="132" w:author="Yetz,Neil" w:date="2020-06-12T08:09:00Z">
        <w:r>
          <w:rPr>
            <w:rFonts w:ascii="Times New Roman" w:eastAsia="Times New Roman" w:hAnsi="Times New Roman" w:cs="Times New Roman"/>
            <w:sz w:val="24"/>
            <w:szCs w:val="24"/>
          </w:rPr>
          <w:t xml:space="preserve">. </w:t>
        </w:r>
      </w:ins>
      <w:ins w:id="133" w:author="Yetz,Neil" w:date="2020-06-12T08:16:00Z">
        <w:r w:rsidR="003E6260">
          <w:rPr>
            <w:rFonts w:ascii="Times New Roman" w:eastAsia="Times New Roman" w:hAnsi="Times New Roman" w:cs="Times New Roman"/>
            <w:sz w:val="24"/>
            <w:szCs w:val="24"/>
          </w:rPr>
          <w:t>Each item on the DESS</w:t>
        </w:r>
      </w:ins>
      <w:ins w:id="134" w:author="Yetz,Neil" w:date="2020-06-12T08:17:00Z">
        <w:r w:rsidR="003E6260">
          <w:rPr>
            <w:rFonts w:ascii="Times New Roman" w:eastAsia="Times New Roman" w:hAnsi="Times New Roman" w:cs="Times New Roman"/>
            <w:sz w:val="24"/>
            <w:szCs w:val="24"/>
          </w:rPr>
          <w:t xml:space="preserve">A asks parents/guardians to respond to an item regarding their youth’s </w:t>
        </w:r>
      </w:ins>
      <w:ins w:id="135" w:author="Yetz,Neil" w:date="2020-06-12T08:18:00Z">
        <w:r w:rsidR="003E6260">
          <w:rPr>
            <w:rFonts w:ascii="Times New Roman" w:eastAsia="Times New Roman" w:hAnsi="Times New Roman" w:cs="Times New Roman"/>
            <w:sz w:val="24"/>
            <w:szCs w:val="24"/>
          </w:rPr>
          <w:t>behavior in the past four week</w:t>
        </w:r>
      </w:ins>
      <w:ins w:id="136" w:author="Yetz,Neil" w:date="2020-06-12T08:20:00Z">
        <w:r w:rsidR="003E6260">
          <w:rPr>
            <w:rFonts w:ascii="Times New Roman" w:eastAsia="Times New Roman" w:hAnsi="Times New Roman" w:cs="Times New Roman"/>
            <w:sz w:val="24"/>
            <w:szCs w:val="24"/>
          </w:rPr>
          <w:t>s</w:t>
        </w:r>
      </w:ins>
      <w:ins w:id="137" w:author="Yetz,Neil" w:date="2020-06-12T08:18:00Z">
        <w:r w:rsidR="003E6260">
          <w:rPr>
            <w:rFonts w:ascii="Times New Roman" w:eastAsia="Times New Roman" w:hAnsi="Times New Roman" w:cs="Times New Roman"/>
            <w:sz w:val="24"/>
            <w:szCs w:val="24"/>
          </w:rPr>
          <w:t>.</w:t>
        </w:r>
      </w:ins>
      <w:ins w:id="138" w:author="Yetz,Neil" w:date="2020-06-12T08:17:00Z">
        <w:r w:rsidR="003E6260">
          <w:rPr>
            <w:rFonts w:ascii="Times New Roman" w:eastAsia="Times New Roman" w:hAnsi="Times New Roman" w:cs="Times New Roman"/>
            <w:sz w:val="24"/>
            <w:szCs w:val="24"/>
          </w:rPr>
          <w:t xml:space="preserve"> </w:t>
        </w:r>
      </w:ins>
      <w:ins w:id="139" w:author="Yetz,Neil" w:date="2020-06-12T08:09:00Z">
        <w:r>
          <w:rPr>
            <w:rFonts w:ascii="Times New Roman" w:eastAsia="Times New Roman" w:hAnsi="Times New Roman" w:cs="Times New Roman"/>
            <w:sz w:val="24"/>
            <w:szCs w:val="24"/>
          </w:rPr>
          <w:t xml:space="preserve">The DESSA </w:t>
        </w:r>
      </w:ins>
      <w:ins w:id="140" w:author="Yetz,Neil" w:date="2020-06-12T08:10:00Z">
        <w:r>
          <w:rPr>
            <w:rFonts w:ascii="Times New Roman" w:eastAsia="Times New Roman" w:hAnsi="Times New Roman" w:cs="Times New Roman"/>
            <w:sz w:val="24"/>
            <w:szCs w:val="24"/>
          </w:rPr>
          <w:t xml:space="preserve">consists of 8 subscales with 72 items: </w:t>
        </w:r>
      </w:ins>
      <w:ins w:id="141" w:author="Yetz,Neil" w:date="2020-06-12T08:18:00Z">
        <w:r w:rsidR="003E6260">
          <w:rPr>
            <w:rFonts w:ascii="Times New Roman" w:eastAsia="Times New Roman" w:hAnsi="Times New Roman" w:cs="Times New Roman"/>
            <w:sz w:val="24"/>
            <w:szCs w:val="24"/>
          </w:rPr>
          <w:t>D</w:t>
        </w:r>
      </w:ins>
      <w:ins w:id="142" w:author="Yetz,Neil" w:date="2020-06-12T08:13:00Z">
        <w:r w:rsidR="003E6260" w:rsidRPr="003E6260">
          <w:rPr>
            <w:rFonts w:ascii="Times New Roman" w:eastAsia="Times New Roman" w:hAnsi="Times New Roman" w:cs="Times New Roman"/>
            <w:sz w:val="24"/>
            <w:szCs w:val="24"/>
          </w:rPr>
          <w:t>ecision making (e.g., “</w:t>
        </w:r>
      </w:ins>
      <w:ins w:id="143" w:author="Yetz,Neil" w:date="2020-06-12T08:14:00Z">
        <w:r w:rsidR="003E6260">
          <w:rPr>
            <w:rFonts w:ascii="Times New Roman" w:eastAsia="Times New Roman" w:hAnsi="Times New Roman" w:cs="Times New Roman"/>
            <w:sz w:val="24"/>
            <w:szCs w:val="24"/>
          </w:rPr>
          <w:t>Follow the a</w:t>
        </w:r>
      </w:ins>
      <w:ins w:id="144" w:author="Yetz,Neil" w:date="2020-06-12T08:15:00Z">
        <w:r w:rsidR="003E6260">
          <w:rPr>
            <w:rFonts w:ascii="Times New Roman" w:eastAsia="Times New Roman" w:hAnsi="Times New Roman" w:cs="Times New Roman"/>
            <w:sz w:val="24"/>
            <w:szCs w:val="24"/>
          </w:rPr>
          <w:t>dvice of a trusted adult?</w:t>
        </w:r>
      </w:ins>
      <w:ins w:id="145" w:author="Yetz,Neil" w:date="2020-06-12T08:13:00Z">
        <w:r w:rsidR="003E6260" w:rsidRPr="003E6260">
          <w:rPr>
            <w:rFonts w:ascii="Times New Roman" w:eastAsia="Times New Roman" w:hAnsi="Times New Roman" w:cs="Times New Roman"/>
            <w:sz w:val="24"/>
            <w:szCs w:val="24"/>
          </w:rPr>
          <w:t>”</w:t>
        </w:r>
      </w:ins>
      <w:ins w:id="146" w:author="Yetz,Neil" w:date="2020-06-12T11:09:00Z">
        <w:r w:rsidR="006C34DD">
          <w:rPr>
            <w:rFonts w:ascii="Times New Roman" w:eastAsia="Times New Roman" w:hAnsi="Times New Roman" w:cs="Times New Roman"/>
            <w:sz w:val="24"/>
            <w:szCs w:val="24"/>
          </w:rPr>
          <w:t xml:space="preserve">; </w:t>
        </w:r>
        <w:r w:rsidR="006C34DD" w:rsidRPr="006C34DD">
          <w:rPr>
            <w:rFonts w:ascii="Times New Roman" w:eastAsia="Times New Roman" w:hAnsi="Times New Roman" w:cs="Times New Roman"/>
            <w:sz w:val="24"/>
            <w:szCs w:val="24"/>
            <w:rPrChange w:id="147" w:author="Yetz,Neil" w:date="2020-06-12T11:09:00Z">
              <w:rPr>
                <w:rFonts w:ascii="Corbel" w:eastAsia="Times New Roman" w:hAnsi="Corbel" w:cs="Times New Roman"/>
                <w:sz w:val="24"/>
                <w:szCs w:val="24"/>
              </w:rPr>
            </w:rPrChange>
          </w:rPr>
          <w:t>α</w:t>
        </w:r>
        <w:r w:rsidR="006C34DD">
          <w:rPr>
            <w:rFonts w:ascii="Times New Roman" w:eastAsia="Times New Roman" w:hAnsi="Times New Roman" w:cs="Times New Roman"/>
            <w:sz w:val="24"/>
            <w:szCs w:val="24"/>
          </w:rPr>
          <w:t xml:space="preserve"> = .92</w:t>
        </w:r>
      </w:ins>
      <w:ins w:id="148" w:author="Yetz,Neil" w:date="2020-06-12T08:13:00Z">
        <w:r w:rsidR="003E6260" w:rsidRPr="003E6260">
          <w:rPr>
            <w:rFonts w:ascii="Times New Roman" w:eastAsia="Times New Roman" w:hAnsi="Times New Roman" w:cs="Times New Roman"/>
            <w:sz w:val="24"/>
            <w:szCs w:val="24"/>
          </w:rPr>
          <w:t>), goal-directed behavior (e.g., “Try to do her/his best?”</w:t>
        </w:r>
      </w:ins>
      <w:ins w:id="149" w:author="Yetz,Neil" w:date="2020-06-12T11:09:00Z">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.92</w:t>
        </w:r>
      </w:ins>
      <w:ins w:id="150" w:author="Yetz,Neil" w:date="2020-06-12T08:13:00Z">
        <w:r w:rsidR="003E6260" w:rsidRPr="003E6260">
          <w:rPr>
            <w:rFonts w:ascii="Times New Roman" w:eastAsia="Times New Roman" w:hAnsi="Times New Roman" w:cs="Times New Roman"/>
            <w:sz w:val="24"/>
            <w:szCs w:val="24"/>
          </w:rPr>
          <w:t>), optimistic thinking (e.g., “Carry herself/himself with confidence?”</w:t>
        </w:r>
      </w:ins>
      <w:ins w:id="151" w:author="Yetz,Neil" w:date="2020-06-12T11:09:00Z">
        <w:r w:rsidR="006C34DD">
          <w:rPr>
            <w:rFonts w:ascii="Times New Roman" w:eastAsia="Times New Roman" w:hAnsi="Times New Roman" w:cs="Times New Roman"/>
            <w:sz w:val="24"/>
            <w:szCs w:val="24"/>
          </w:rPr>
          <w:t xml:space="preserve">; </w:t>
        </w:r>
      </w:ins>
      <w:ins w:id="152" w:author="Yetz,Neil" w:date="2020-06-12T11:10:00Z">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.87</w:t>
        </w:r>
      </w:ins>
      <w:ins w:id="153" w:author="Yetz,Neil" w:date="2020-06-12T08:13:00Z">
        <w:r w:rsidR="003E6260" w:rsidRPr="003E6260">
          <w:rPr>
            <w:rFonts w:ascii="Times New Roman" w:eastAsia="Times New Roman" w:hAnsi="Times New Roman" w:cs="Times New Roman"/>
            <w:sz w:val="24"/>
            <w:szCs w:val="24"/>
          </w:rPr>
          <w:t>), personal responsibility (e.g., “Serve an important role at home or school?”</w:t>
        </w:r>
      </w:ins>
      <w:ins w:id="154" w:author="Yetz,Neil" w:date="2020-06-12T11:10:00Z">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.90</w:t>
        </w:r>
      </w:ins>
      <w:ins w:id="155" w:author="Yetz,Neil" w:date="2020-06-12T08:13:00Z">
        <w:r w:rsidR="003E6260" w:rsidRPr="003E6260">
          <w:rPr>
            <w:rFonts w:ascii="Times New Roman" w:eastAsia="Times New Roman" w:hAnsi="Times New Roman" w:cs="Times New Roman"/>
            <w:sz w:val="24"/>
            <w:szCs w:val="24"/>
          </w:rPr>
          <w:t>), relationship skills (e.g., “Compliment or congratulate somebody?”</w:t>
        </w:r>
      </w:ins>
      <w:ins w:id="156" w:author="Yetz,Neil" w:date="2020-06-12T11:10:00Z">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.93</w:t>
        </w:r>
      </w:ins>
      <w:ins w:id="157" w:author="Yetz,Neil" w:date="2020-06-12T08:13:00Z">
        <w:r w:rsidR="003E6260" w:rsidRPr="003E6260">
          <w:rPr>
            <w:rFonts w:ascii="Times New Roman" w:eastAsia="Times New Roman" w:hAnsi="Times New Roman" w:cs="Times New Roman"/>
            <w:sz w:val="24"/>
            <w:szCs w:val="24"/>
          </w:rPr>
          <w:t xml:space="preserve">), </w:t>
        </w:r>
        <w:r w:rsidR="003E6260" w:rsidRPr="003E6260">
          <w:rPr>
            <w:rFonts w:ascii="Times New Roman" w:eastAsia="Times New Roman" w:hAnsi="Times New Roman" w:cs="Times New Roman"/>
            <w:sz w:val="24"/>
            <w:szCs w:val="24"/>
          </w:rPr>
          <w:lastRenderedPageBreak/>
          <w:t>self-awareness (e.g., “Show an awareness of her/his personal strengths?”</w:t>
        </w:r>
      </w:ins>
      <w:ins w:id="158" w:author="Yetz,Neil" w:date="2020-06-12T11:10:00Z">
        <w:r w:rsidR="006C34DD">
          <w:rPr>
            <w:rFonts w:ascii="Times New Roman" w:eastAsia="Times New Roman" w:hAnsi="Times New Roman" w:cs="Times New Roman"/>
            <w:sz w:val="24"/>
            <w:szCs w:val="24"/>
          </w:rPr>
          <w:t>;</w:t>
        </w:r>
        <w:r w:rsidR="006C34DD" w:rsidRP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.87</w:t>
        </w:r>
      </w:ins>
      <w:ins w:id="159" w:author="Yetz,Neil" w:date="2020-06-12T08:13:00Z">
        <w:r w:rsidR="003E6260" w:rsidRPr="003E6260">
          <w:rPr>
            <w:rFonts w:ascii="Times New Roman" w:eastAsia="Times New Roman" w:hAnsi="Times New Roman" w:cs="Times New Roman"/>
            <w:sz w:val="24"/>
            <w:szCs w:val="24"/>
          </w:rPr>
          <w:t>), self-management (e.g., “Pass up something he/she wanted now, to get something better in the future?”</w:t>
        </w:r>
      </w:ins>
      <w:ins w:id="160" w:author="Yetz,Neil" w:date="2020-06-12T11:10:00Z">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.91</w:t>
        </w:r>
      </w:ins>
      <w:ins w:id="161" w:author="Yetz,Neil" w:date="2020-06-12T08:13:00Z">
        <w:r w:rsidR="003E6260" w:rsidRPr="003E6260">
          <w:rPr>
            <w:rFonts w:ascii="Times New Roman" w:eastAsia="Times New Roman" w:hAnsi="Times New Roman" w:cs="Times New Roman"/>
            <w:sz w:val="24"/>
            <w:szCs w:val="24"/>
          </w:rPr>
          <w:t>), and social awareness (e.g., “Cope well with insults and mean comments?”</w:t>
        </w:r>
      </w:ins>
      <w:ins w:id="162" w:author="Yetz,Neil" w:date="2020-06-12T11:11:00Z">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.90</w:t>
        </w:r>
      </w:ins>
      <w:ins w:id="163" w:author="Yetz,Neil" w:date="2020-06-12T08:13:00Z">
        <w:r w:rsidR="003E6260" w:rsidRPr="003E6260">
          <w:rPr>
            <w:rFonts w:ascii="Times New Roman" w:eastAsia="Times New Roman" w:hAnsi="Times New Roman" w:cs="Times New Roman"/>
            <w:sz w:val="24"/>
            <w:szCs w:val="24"/>
          </w:rPr>
          <w:t xml:space="preserve">). All items were rated on a 5-point scale (1=never, 5=almost always). Scores for each subscale were averaged across the respective items to create a composite score of social-emotional competencies (α = .97 at </w:t>
        </w:r>
      </w:ins>
      <w:ins w:id="164" w:author="Yetz,Neil" w:date="2020-06-12T11:11:00Z">
        <w:r w:rsidR="006C34DD">
          <w:rPr>
            <w:rFonts w:ascii="Times New Roman" w:eastAsia="Times New Roman" w:hAnsi="Times New Roman" w:cs="Times New Roman"/>
            <w:sz w:val="24"/>
            <w:szCs w:val="24"/>
          </w:rPr>
          <w:t>baseline</w:t>
        </w:r>
      </w:ins>
      <w:ins w:id="165" w:author="Yetz,Neil" w:date="2020-06-12T08:13:00Z">
        <w:r w:rsidR="003E6260" w:rsidRPr="003E6260">
          <w:rPr>
            <w:rFonts w:ascii="Times New Roman" w:eastAsia="Times New Roman" w:hAnsi="Times New Roman" w:cs="Times New Roman"/>
            <w:sz w:val="24"/>
            <w:szCs w:val="24"/>
          </w:rPr>
          <w:t>).</w:t>
        </w:r>
      </w:ins>
    </w:p>
    <w:p w14:paraId="2D9E5B78" w14:textId="74F94183" w:rsidR="00B7779C" w:rsidRPr="00A27726" w:rsidRDefault="001941B5" w:rsidP="001D4D22">
      <w:pPr>
        <w:pStyle w:val="Heading3"/>
        <w:spacing w:before="0" w:line="480" w:lineRule="auto"/>
        <w:contextualSpacing/>
        <w:rPr>
          <w:rFonts w:ascii="Times New Roman" w:eastAsia="Calibri" w:hAnsi="Times New Roman" w:cs="Times New Roman"/>
          <w:i/>
          <w:iCs/>
        </w:rPr>
      </w:pPr>
      <w:bookmarkStart w:id="166" w:name="_Toc43112958"/>
      <w:r w:rsidRPr="00A27726">
        <w:rPr>
          <w:rFonts w:ascii="Times New Roman" w:eastAsia="Calibri" w:hAnsi="Times New Roman" w:cs="Times New Roman"/>
          <w:i/>
          <w:iCs/>
          <w:color w:val="auto"/>
        </w:rPr>
        <w:t>Belongingness</w:t>
      </w:r>
      <w:bookmarkEnd w:id="166"/>
      <w:r w:rsidRPr="00A27726">
        <w:rPr>
          <w:rFonts w:ascii="Times New Roman" w:eastAsia="Calibri" w:hAnsi="Times New Roman" w:cs="Times New Roman"/>
          <w:i/>
          <w:iCs/>
        </w:rPr>
        <w:t xml:space="preserve"> </w:t>
      </w:r>
    </w:p>
    <w:p w14:paraId="0629D6A3" w14:textId="03CCA424" w:rsidR="00EC649D" w:rsidRPr="00A27726" w:rsidRDefault="00B7779C"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751060" w:rsidRPr="00A27726">
        <w:rPr>
          <w:rFonts w:ascii="Times New Roman" w:eastAsia="Calibri" w:hAnsi="Times New Roman" w:cs="Times New Roman"/>
          <w:sz w:val="24"/>
          <w:szCs w:val="24"/>
        </w:rPr>
        <w:t xml:space="preserve">Campus Connection mentees responded to a five-item scale that inquired about their </w:t>
      </w:r>
      <w:r w:rsidR="0003698C">
        <w:rPr>
          <w:rFonts w:ascii="Times New Roman" w:eastAsia="Calibri" w:hAnsi="Times New Roman" w:cs="Times New Roman"/>
          <w:sz w:val="24"/>
          <w:szCs w:val="24"/>
        </w:rPr>
        <w:t xml:space="preserve">sense of </w:t>
      </w:r>
      <w:r w:rsidR="00751060" w:rsidRPr="00A27726">
        <w:rPr>
          <w:rFonts w:ascii="Times New Roman" w:eastAsia="Calibri" w:hAnsi="Times New Roman" w:cs="Times New Roman"/>
          <w:sz w:val="24"/>
          <w:szCs w:val="24"/>
        </w:rPr>
        <w:t xml:space="preserve">belongingness at CC via an adaption of the </w:t>
      </w:r>
      <w:del w:id="167" w:author="Yetz,Neil" w:date="2020-06-12T08:37:00Z">
        <w:r w:rsidR="00751060" w:rsidRPr="00A27726" w:rsidDel="00D56744">
          <w:rPr>
            <w:rFonts w:ascii="Times New Roman" w:eastAsia="Calibri" w:hAnsi="Times New Roman" w:cs="Times New Roman"/>
            <w:sz w:val="24"/>
            <w:szCs w:val="24"/>
          </w:rPr>
          <w:delText>belonginess measure created by Youth Development strategies, Inc</w:delText>
        </w:r>
      </w:del>
      <w:ins w:id="168" w:author="Yetz,Neil" w:date="2020-06-12T08:37:00Z">
        <w:r w:rsidR="00D56744">
          <w:rPr>
            <w:rFonts w:ascii="Times New Roman" w:eastAsia="Calibri" w:hAnsi="Times New Roman" w:cs="Times New Roman"/>
            <w:sz w:val="24"/>
            <w:szCs w:val="24"/>
          </w:rPr>
          <w:t xml:space="preserve">Support and Opportunities Scale </w:t>
        </w:r>
      </w:ins>
      <w:ins w:id="169" w:author="Yetz,Neil" w:date="2020-06-12T08:44:00Z">
        <w:r w:rsidR="00D56744">
          <w:rPr>
            <w:rFonts w:ascii="Times New Roman" w:eastAsia="Calibri" w:hAnsi="Times New Roman" w:cs="Times New Roman"/>
            <w:sz w:val="24"/>
            <w:szCs w:val="24"/>
          </w:rPr>
          <w:fldChar w:fldCharType="begin" w:fldLock="1"/>
        </w:r>
      </w:ins>
      <w:r w:rsidR="00D56744">
        <w:rPr>
          <w:rFonts w:ascii="Times New Roman" w:eastAsia="Calibri" w:hAnsi="Times New Roman" w:cs="Times New Roman"/>
          <w:sz w:val="24"/>
          <w:szCs w:val="24"/>
        </w:rPr>
        <w:instrText>ADDIN CSL_CITATION {"citationItems":[{"id":"ITEM-1","itemData":{"author":[{"dropping-particle":"","family":"Alberti Gambone","given":"Michelle","non-dropping-particle":"","parse-names":false,"suffix":""},{"dropping-particle":"","family":"Klem","given":"Adena M","non-dropping-particle":"","parse-names":false,"suffix":""},{"dropping-particle":"","family":"Connell","given":"James P","non-dropping-particle":"","parse-names":false,"suffix":""}],"id":"ITEM-1","issued":{"date-parts":[["0"]]},"title":"Finding Out for Youth: Finding Out What Matters for Youth: Testing Key Links in a Community Action Framework for Youth Development","type":"report"},"uris":["http://www.mendeley.com/documents/?uuid=5863457e-1339-3dc9-bdd6-665e9060fac0"]}],"mendeley":{"formattedCitation":"(Alberti Gambone, Klem, &amp; Connell, n.d.)","manualFormatting":"(Alberti Gambone, Klem, &amp; Connell, 2002)","plainTextFormattedCitation":"(Alberti Gambone, Klem, &amp; Connell, n.d.)","previouslyFormattedCitation":"(Alberti Gambone, Klem, &amp; Connell, n.d.)"},"properties":{"noteIndex":0},"schema":"https://github.com/citation-style-language/schema/raw/master/csl-citation.json"}</w:instrText>
      </w:r>
      <w:r w:rsidR="00D56744">
        <w:rPr>
          <w:rFonts w:ascii="Times New Roman" w:eastAsia="Calibri" w:hAnsi="Times New Roman" w:cs="Times New Roman"/>
          <w:sz w:val="24"/>
          <w:szCs w:val="24"/>
        </w:rPr>
        <w:fldChar w:fldCharType="separate"/>
      </w:r>
      <w:r w:rsidR="00D56744" w:rsidRPr="00D56744">
        <w:rPr>
          <w:rFonts w:ascii="Times New Roman" w:eastAsia="Calibri" w:hAnsi="Times New Roman" w:cs="Times New Roman"/>
          <w:noProof/>
          <w:sz w:val="24"/>
          <w:szCs w:val="24"/>
        </w:rPr>
        <w:t xml:space="preserve">(Alberti Gambone, Klem, &amp; Connell, </w:t>
      </w:r>
      <w:ins w:id="170" w:author="Yetz,Neil" w:date="2020-06-12T08:44:00Z">
        <w:r w:rsidR="00D56744">
          <w:rPr>
            <w:rFonts w:ascii="Times New Roman" w:eastAsia="Calibri" w:hAnsi="Times New Roman" w:cs="Times New Roman"/>
            <w:noProof/>
            <w:sz w:val="24"/>
            <w:szCs w:val="24"/>
          </w:rPr>
          <w:t>2002</w:t>
        </w:r>
      </w:ins>
      <w:del w:id="171" w:author="Yetz,Neil" w:date="2020-06-12T08:44:00Z">
        <w:r w:rsidR="00D56744" w:rsidRPr="00D56744" w:rsidDel="00D56744">
          <w:rPr>
            <w:rFonts w:ascii="Times New Roman" w:eastAsia="Calibri" w:hAnsi="Times New Roman" w:cs="Times New Roman"/>
            <w:noProof/>
            <w:sz w:val="24"/>
            <w:szCs w:val="24"/>
          </w:rPr>
          <w:delText>n.d.</w:delText>
        </w:r>
      </w:del>
      <w:r w:rsidR="00D56744" w:rsidRPr="00D56744">
        <w:rPr>
          <w:rFonts w:ascii="Times New Roman" w:eastAsia="Calibri" w:hAnsi="Times New Roman" w:cs="Times New Roman"/>
          <w:noProof/>
          <w:sz w:val="24"/>
          <w:szCs w:val="24"/>
        </w:rPr>
        <w:t>)</w:t>
      </w:r>
      <w:ins w:id="172" w:author="Yetz,Neil" w:date="2020-06-12T08:44:00Z">
        <w:r w:rsidR="00D56744">
          <w:rPr>
            <w:rFonts w:ascii="Times New Roman" w:eastAsia="Calibri" w:hAnsi="Times New Roman" w:cs="Times New Roman"/>
            <w:sz w:val="24"/>
            <w:szCs w:val="24"/>
          </w:rPr>
          <w:fldChar w:fldCharType="end"/>
        </w:r>
      </w:ins>
      <w:ins w:id="173" w:author="Yetz,Neil" w:date="2020-06-12T09:53:00Z">
        <w:r w:rsidR="003F738E">
          <w:rPr>
            <w:rFonts w:ascii="Times New Roman" w:eastAsia="Calibri" w:hAnsi="Times New Roman" w:cs="Times New Roman"/>
            <w:sz w:val="24"/>
            <w:szCs w:val="24"/>
          </w:rPr>
          <w:t xml:space="preserve">. </w:t>
        </w:r>
      </w:ins>
      <w:del w:id="174" w:author="Yetz,Neil" w:date="2020-06-12T08:44:00Z">
        <w:r w:rsidR="00751060" w:rsidRPr="00A27726" w:rsidDel="00D56744">
          <w:rPr>
            <w:rFonts w:ascii="Times New Roman" w:eastAsia="Calibri" w:hAnsi="Times New Roman" w:cs="Times New Roman"/>
            <w:sz w:val="24"/>
            <w:szCs w:val="24"/>
          </w:rPr>
          <w:delText xml:space="preserve">. </w:delText>
        </w:r>
      </w:del>
      <w:r w:rsidR="00911610" w:rsidRPr="00A27726">
        <w:rPr>
          <w:rFonts w:ascii="Times New Roman" w:eastAsia="Calibri" w:hAnsi="Times New Roman" w:cs="Times New Roman"/>
          <w:sz w:val="24"/>
          <w:szCs w:val="24"/>
        </w:rPr>
        <w:t>This measure was distributed at wave</w:t>
      </w:r>
      <w:ins w:id="175" w:author="Yetz,Neil" w:date="2020-06-12T09:53:00Z">
        <w:r w:rsidR="003F738E">
          <w:rPr>
            <w:rFonts w:ascii="Times New Roman" w:eastAsia="Calibri" w:hAnsi="Times New Roman" w:cs="Times New Roman"/>
            <w:sz w:val="24"/>
            <w:szCs w:val="24"/>
          </w:rPr>
          <w:t>s</w:t>
        </w:r>
      </w:ins>
      <w:r w:rsidR="002C3430">
        <w:rPr>
          <w:rFonts w:ascii="Times New Roman" w:eastAsia="Calibri" w:hAnsi="Times New Roman" w:cs="Times New Roman"/>
          <w:sz w:val="24"/>
          <w:szCs w:val="24"/>
        </w:rPr>
        <w:t xml:space="preserve"> 1-5</w:t>
      </w:r>
      <w:r w:rsidR="00911610" w:rsidRPr="00A27726">
        <w:rPr>
          <w:rFonts w:ascii="Times New Roman" w:eastAsia="Calibri" w:hAnsi="Times New Roman" w:cs="Times New Roman"/>
          <w:sz w:val="24"/>
          <w:szCs w:val="24"/>
        </w:rPr>
        <w:t xml:space="preserve">. At wave 1, youth participants were asked about their expectations to belong (i.e. “I feel like I will belong at Campus Connections”). For all other weeks, youth were asked about their present feelings of belongingness in the program (i.e. “I belong at Campus Connections”). </w:t>
      </w:r>
      <w:r w:rsidR="00836E44">
        <w:rPr>
          <w:rFonts w:ascii="Times New Roman" w:eastAsia="Calibri" w:hAnsi="Times New Roman" w:cs="Times New Roman"/>
          <w:sz w:val="24"/>
          <w:szCs w:val="24"/>
        </w:rPr>
        <w:t>Cronbach’s alpha was adequate at all five time points</w:t>
      </w:r>
      <w:r w:rsidR="00911610" w:rsidRPr="00A27726">
        <w:rPr>
          <w:rFonts w:ascii="Times New Roman" w:eastAsia="Calibri" w:hAnsi="Times New Roman" w:cs="Times New Roman"/>
          <w:sz w:val="24"/>
          <w:szCs w:val="24"/>
        </w:rPr>
        <w:t xml:space="preserve"> (α = .88 - .92). </w:t>
      </w:r>
    </w:p>
    <w:p w14:paraId="3F0EAACD" w14:textId="42106F3A" w:rsidR="00EC649D" w:rsidRPr="00A27726" w:rsidRDefault="00EC649D" w:rsidP="001D4D22">
      <w:pPr>
        <w:pStyle w:val="Heading3"/>
        <w:spacing w:before="0" w:line="480" w:lineRule="auto"/>
        <w:contextualSpacing/>
        <w:rPr>
          <w:rFonts w:ascii="Times New Roman" w:eastAsia="Calibri" w:hAnsi="Times New Roman" w:cs="Times New Roman"/>
        </w:rPr>
      </w:pPr>
      <w:bookmarkStart w:id="176" w:name="_Toc43112959"/>
      <w:del w:id="177" w:author="Yetz,Neil" w:date="2020-06-12T09:40:00Z">
        <w:r w:rsidRPr="00A27726" w:rsidDel="00526EC9">
          <w:rPr>
            <w:rFonts w:ascii="Times New Roman" w:eastAsia="Calibri" w:hAnsi="Times New Roman" w:cs="Times New Roman"/>
            <w:i/>
            <w:iCs/>
            <w:color w:val="auto"/>
          </w:rPr>
          <w:delText>Social Network</w:delText>
        </w:r>
      </w:del>
      <w:ins w:id="178" w:author="Yetz,Neil" w:date="2020-06-12T09:40:00Z">
        <w:r w:rsidR="00526EC9">
          <w:rPr>
            <w:rFonts w:ascii="Times New Roman" w:eastAsia="Calibri" w:hAnsi="Times New Roman" w:cs="Times New Roman"/>
            <w:i/>
            <w:iCs/>
            <w:color w:val="auto"/>
          </w:rPr>
          <w:t>Stre</w:t>
        </w:r>
      </w:ins>
      <w:ins w:id="179" w:author="Yetz,Neil" w:date="2020-06-12T09:41:00Z">
        <w:r w:rsidR="00526EC9">
          <w:rPr>
            <w:rFonts w:ascii="Times New Roman" w:eastAsia="Calibri" w:hAnsi="Times New Roman" w:cs="Times New Roman"/>
            <w:i/>
            <w:iCs/>
            <w:color w:val="auto"/>
          </w:rPr>
          <w:t>ngth of social connections</w:t>
        </w:r>
      </w:ins>
      <w:bookmarkEnd w:id="176"/>
    </w:p>
    <w:p w14:paraId="603E45A9" w14:textId="5F4A1095" w:rsidR="005076FE" w:rsidRDefault="00EC649D"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594963" w:rsidRPr="00A27726">
        <w:rPr>
          <w:rFonts w:ascii="Times New Roman" w:eastAsia="Calibri" w:hAnsi="Times New Roman" w:cs="Times New Roman"/>
          <w:sz w:val="24"/>
          <w:szCs w:val="24"/>
        </w:rPr>
        <w:t xml:space="preserve">Youth were </w:t>
      </w:r>
      <w:r w:rsidR="00F25DC7" w:rsidRPr="00A27726">
        <w:rPr>
          <w:rFonts w:ascii="Times New Roman" w:eastAsia="Calibri" w:hAnsi="Times New Roman" w:cs="Times New Roman"/>
          <w:sz w:val="24"/>
          <w:szCs w:val="24"/>
        </w:rPr>
        <w:t xml:space="preserve">asked to indicate their relationships with other youth, </w:t>
      </w:r>
      <w:r w:rsidR="00F859CE" w:rsidRPr="00A27726">
        <w:rPr>
          <w:rFonts w:ascii="Times New Roman" w:eastAsia="Calibri" w:hAnsi="Times New Roman" w:cs="Times New Roman"/>
          <w:sz w:val="24"/>
          <w:szCs w:val="24"/>
        </w:rPr>
        <w:t>mentors, and staff in the program during wave</w:t>
      </w:r>
      <w:ins w:id="180" w:author="Yetz,Neil" w:date="2020-06-12T07:07:00Z">
        <w:r w:rsidR="00E22C23">
          <w:rPr>
            <w:rFonts w:ascii="Times New Roman" w:eastAsia="Calibri" w:hAnsi="Times New Roman" w:cs="Times New Roman"/>
            <w:sz w:val="24"/>
            <w:szCs w:val="24"/>
          </w:rPr>
          <w:t>s</w:t>
        </w:r>
      </w:ins>
      <w:r w:rsidR="00F859CE" w:rsidRPr="00A27726">
        <w:rPr>
          <w:rFonts w:ascii="Times New Roman" w:eastAsia="Calibri" w:hAnsi="Times New Roman" w:cs="Times New Roman"/>
          <w:sz w:val="24"/>
          <w:szCs w:val="24"/>
        </w:rPr>
        <w:t xml:space="preserve"> 1-5 of the program. </w:t>
      </w:r>
      <w:r w:rsidR="005076FE" w:rsidRPr="00A27726">
        <w:rPr>
          <w:rFonts w:ascii="Times New Roman" w:eastAsia="Calibri" w:hAnsi="Times New Roman" w:cs="Times New Roman"/>
          <w:sz w:val="24"/>
          <w:szCs w:val="24"/>
        </w:rPr>
        <w:t>Youth were shown pictures of other youth, mentors, and program staff within the program</w:t>
      </w:r>
      <w:r w:rsidR="0003698C">
        <w:rPr>
          <w:rFonts w:ascii="Times New Roman" w:eastAsia="Calibri" w:hAnsi="Times New Roman" w:cs="Times New Roman"/>
          <w:sz w:val="24"/>
          <w:szCs w:val="24"/>
        </w:rPr>
        <w:t xml:space="preserve"> and </w:t>
      </w:r>
      <w:r w:rsidR="005076FE" w:rsidRPr="00A27726">
        <w:rPr>
          <w:rFonts w:ascii="Times New Roman" w:eastAsia="Calibri" w:hAnsi="Times New Roman" w:cs="Times New Roman"/>
          <w:sz w:val="24"/>
          <w:szCs w:val="24"/>
        </w:rPr>
        <w:t>were asked to select all that they had a relationship with. Youth were then asked to rate the relationship</w:t>
      </w:r>
      <w:r w:rsidR="00836E44">
        <w:rPr>
          <w:rFonts w:ascii="Times New Roman" w:eastAsia="Calibri" w:hAnsi="Times New Roman" w:cs="Times New Roman"/>
          <w:sz w:val="24"/>
          <w:szCs w:val="24"/>
        </w:rPr>
        <w:t xml:space="preserve"> with each selected individual</w:t>
      </w:r>
      <w:r w:rsidR="005076FE" w:rsidRPr="00A27726">
        <w:rPr>
          <w:rFonts w:ascii="Times New Roman" w:eastAsia="Calibri" w:hAnsi="Times New Roman" w:cs="Times New Roman"/>
          <w:sz w:val="24"/>
          <w:szCs w:val="24"/>
        </w:rPr>
        <w:t xml:space="preserve"> on a scale of 1</w:t>
      </w:r>
      <w:ins w:id="181" w:author="Yetz,Neil" w:date="2020-06-12T07:10:00Z">
        <w:r w:rsidR="00E22C23">
          <w:rPr>
            <w:rFonts w:ascii="Times New Roman" w:eastAsia="Calibri" w:hAnsi="Times New Roman" w:cs="Times New Roman"/>
            <w:sz w:val="24"/>
            <w:szCs w:val="24"/>
          </w:rPr>
          <w:t xml:space="preserve"> (not very close) to </w:t>
        </w:r>
      </w:ins>
      <w:del w:id="182" w:author="Yetz,Neil" w:date="2020-06-12T07:10:00Z">
        <w:r w:rsidR="005076FE" w:rsidRPr="00A27726" w:rsidDel="00E22C23">
          <w:rPr>
            <w:rFonts w:ascii="Times New Roman" w:eastAsia="Calibri" w:hAnsi="Times New Roman" w:cs="Times New Roman"/>
            <w:sz w:val="24"/>
            <w:szCs w:val="24"/>
          </w:rPr>
          <w:delText>-</w:delText>
        </w:r>
      </w:del>
      <w:r w:rsidR="005076FE" w:rsidRPr="00A27726">
        <w:rPr>
          <w:rFonts w:ascii="Times New Roman" w:eastAsia="Calibri" w:hAnsi="Times New Roman" w:cs="Times New Roman"/>
          <w:sz w:val="24"/>
          <w:szCs w:val="24"/>
        </w:rPr>
        <w:t>10</w:t>
      </w:r>
      <w:ins w:id="183" w:author="Yetz,Neil" w:date="2020-06-12T07:10:00Z">
        <w:r w:rsidR="00E22C23">
          <w:rPr>
            <w:rFonts w:ascii="Times New Roman" w:eastAsia="Calibri" w:hAnsi="Times New Roman" w:cs="Times New Roman"/>
            <w:sz w:val="24"/>
            <w:szCs w:val="24"/>
          </w:rPr>
          <w:t xml:space="preserve"> (very close)</w:t>
        </w:r>
      </w:ins>
      <w:r w:rsidR="005076FE" w:rsidRPr="00A27726">
        <w:rPr>
          <w:rFonts w:ascii="Times New Roman" w:eastAsia="Calibri" w:hAnsi="Times New Roman" w:cs="Times New Roman"/>
          <w:sz w:val="24"/>
          <w:szCs w:val="24"/>
        </w:rPr>
        <w:t xml:space="preserve">. </w:t>
      </w:r>
    </w:p>
    <w:p w14:paraId="742B5D4B" w14:textId="76AD6DB3" w:rsidR="004114E3" w:rsidRDefault="004114E3" w:rsidP="009750A4">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From these data </w:t>
      </w:r>
      <w:r w:rsidR="00836E44">
        <w:rPr>
          <w:rFonts w:ascii="Times New Roman" w:eastAsia="Calibri" w:hAnsi="Times New Roman" w:cs="Times New Roman"/>
          <w:sz w:val="24"/>
          <w:szCs w:val="24"/>
        </w:rPr>
        <w:t>the following individual network statistics will be calculated:</w:t>
      </w:r>
      <w:r w:rsidR="00585917">
        <w:rPr>
          <w:rFonts w:ascii="Times New Roman" w:eastAsia="Calibri" w:hAnsi="Times New Roman" w:cs="Times New Roman"/>
          <w:sz w:val="24"/>
          <w:szCs w:val="24"/>
        </w:rPr>
        <w:t xml:space="preserve"> </w:t>
      </w:r>
      <w:r w:rsidR="00585917" w:rsidRPr="00AC27DB">
        <w:rPr>
          <w:rFonts w:ascii="Times New Roman" w:eastAsia="Calibri" w:hAnsi="Times New Roman" w:cs="Times New Roman"/>
          <w:i/>
          <w:iCs/>
          <w:sz w:val="24"/>
          <w:szCs w:val="24"/>
        </w:rPr>
        <w:t>Inbound connections</w:t>
      </w:r>
      <w:r w:rsidR="00585917">
        <w:rPr>
          <w:rFonts w:ascii="Times New Roman" w:eastAsia="Calibri" w:hAnsi="Times New Roman" w:cs="Times New Roman"/>
          <w:sz w:val="24"/>
          <w:szCs w:val="24"/>
        </w:rPr>
        <w:t xml:space="preserve"> and </w:t>
      </w:r>
      <w:r w:rsidR="00585917" w:rsidRPr="00AC27DB">
        <w:rPr>
          <w:rFonts w:ascii="Times New Roman" w:eastAsia="Calibri" w:hAnsi="Times New Roman" w:cs="Times New Roman"/>
          <w:i/>
          <w:iCs/>
          <w:sz w:val="24"/>
          <w:szCs w:val="24"/>
        </w:rPr>
        <w:t>outbound connections</w:t>
      </w:r>
      <w:r w:rsidR="00585917">
        <w:rPr>
          <w:rFonts w:ascii="Times New Roman" w:eastAsia="Calibri" w:hAnsi="Times New Roman" w:cs="Times New Roman"/>
          <w:sz w:val="24"/>
          <w:szCs w:val="24"/>
        </w:rPr>
        <w:t>. Inbound connections are connection</w:t>
      </w:r>
      <w:r w:rsidR="00B650F4">
        <w:rPr>
          <w:rFonts w:ascii="Times New Roman" w:eastAsia="Calibri" w:hAnsi="Times New Roman" w:cs="Times New Roman"/>
          <w:sz w:val="24"/>
          <w:szCs w:val="24"/>
        </w:rPr>
        <w:t>s</w:t>
      </w:r>
      <w:r w:rsidR="00585917">
        <w:rPr>
          <w:rFonts w:ascii="Times New Roman" w:eastAsia="Calibri" w:hAnsi="Times New Roman" w:cs="Times New Roman"/>
          <w:sz w:val="24"/>
          <w:szCs w:val="24"/>
        </w:rPr>
        <w:t xml:space="preserve"> that someone else </w:t>
      </w:r>
      <w:r w:rsidR="00585917">
        <w:rPr>
          <w:rFonts w:ascii="Times New Roman" w:eastAsia="Calibri" w:hAnsi="Times New Roman" w:cs="Times New Roman"/>
          <w:sz w:val="24"/>
          <w:szCs w:val="24"/>
        </w:rPr>
        <w:lastRenderedPageBreak/>
        <w:t xml:space="preserve">chose towards the </w:t>
      </w:r>
      <w:r w:rsidR="00005A58">
        <w:rPr>
          <w:rFonts w:ascii="Times New Roman" w:eastAsia="Calibri" w:hAnsi="Times New Roman" w:cs="Times New Roman"/>
          <w:sz w:val="24"/>
          <w:szCs w:val="24"/>
        </w:rPr>
        <w:t>individual of interest</w:t>
      </w:r>
      <w:r w:rsidR="00585917">
        <w:rPr>
          <w:rFonts w:ascii="Times New Roman" w:eastAsia="Calibri" w:hAnsi="Times New Roman" w:cs="Times New Roman"/>
          <w:sz w:val="24"/>
          <w:szCs w:val="24"/>
        </w:rPr>
        <w:t xml:space="preserve"> (</w:t>
      </w:r>
      <w:r w:rsidR="00207255">
        <w:rPr>
          <w:rFonts w:ascii="Times New Roman" w:eastAsia="Calibri" w:hAnsi="Times New Roman" w:cs="Times New Roman"/>
          <w:sz w:val="24"/>
          <w:szCs w:val="24"/>
        </w:rPr>
        <w:t xml:space="preserve">the </w:t>
      </w:r>
      <w:r w:rsidR="00585917">
        <w:rPr>
          <w:rFonts w:ascii="Times New Roman" w:eastAsia="Calibri" w:hAnsi="Times New Roman" w:cs="Times New Roman"/>
          <w:sz w:val="24"/>
          <w:szCs w:val="24"/>
        </w:rPr>
        <w:t>arrow point</w:t>
      </w:r>
      <w:r w:rsidR="009750A4">
        <w:rPr>
          <w:rFonts w:ascii="Times New Roman" w:eastAsia="Calibri" w:hAnsi="Times New Roman" w:cs="Times New Roman"/>
          <w:sz w:val="24"/>
          <w:szCs w:val="24"/>
        </w:rPr>
        <w:t>s</w:t>
      </w:r>
      <w:r w:rsidR="00585917">
        <w:rPr>
          <w:rFonts w:ascii="Times New Roman" w:eastAsia="Calibri" w:hAnsi="Times New Roman" w:cs="Times New Roman"/>
          <w:sz w:val="24"/>
          <w:szCs w:val="24"/>
        </w:rPr>
        <w:t xml:space="preserve"> into the ego of interest).</w:t>
      </w:r>
      <w:r w:rsidR="00207255">
        <w:rPr>
          <w:rFonts w:ascii="Times New Roman" w:eastAsia="Calibri" w:hAnsi="Times New Roman" w:cs="Times New Roman"/>
          <w:sz w:val="24"/>
          <w:szCs w:val="24"/>
        </w:rPr>
        <w:t xml:space="preserve"> </w:t>
      </w:r>
      <w:bookmarkStart w:id="184" w:name="_Hlk42689848"/>
      <w:r w:rsidR="00207255">
        <w:rPr>
          <w:rFonts w:ascii="Times New Roman" w:eastAsia="Calibri" w:hAnsi="Times New Roman" w:cs="Times New Roman"/>
          <w:sz w:val="24"/>
          <w:szCs w:val="24"/>
        </w:rPr>
        <w:t>Specifically, the inbound connections</w:t>
      </w:r>
      <w:r w:rsidR="00AF27AA">
        <w:rPr>
          <w:rFonts w:ascii="Times New Roman" w:eastAsia="Calibri" w:hAnsi="Times New Roman" w:cs="Times New Roman"/>
          <w:sz w:val="24"/>
          <w:szCs w:val="24"/>
        </w:rPr>
        <w:t xml:space="preserve"> score</w:t>
      </w:r>
      <w:r w:rsidR="00207255">
        <w:rPr>
          <w:rFonts w:ascii="Times New Roman" w:eastAsia="Calibri" w:hAnsi="Times New Roman" w:cs="Times New Roman"/>
          <w:sz w:val="24"/>
          <w:szCs w:val="24"/>
        </w:rPr>
        <w:t xml:space="preserve"> will be</w:t>
      </w:r>
      <w:r w:rsidR="00AF27AA">
        <w:rPr>
          <w:rFonts w:ascii="Times New Roman" w:eastAsia="Calibri" w:hAnsi="Times New Roman" w:cs="Times New Roman"/>
          <w:sz w:val="24"/>
          <w:szCs w:val="24"/>
        </w:rPr>
        <w:t xml:space="preserve"> calculated as the sum of</w:t>
      </w:r>
      <w:r w:rsidR="00207255">
        <w:rPr>
          <w:rFonts w:ascii="Times New Roman" w:eastAsia="Calibri" w:hAnsi="Times New Roman" w:cs="Times New Roman"/>
          <w:sz w:val="24"/>
          <w:szCs w:val="24"/>
        </w:rPr>
        <w:t xml:space="preserve"> the strength of </w:t>
      </w:r>
      <w:del w:id="185" w:author="Yetz,Neil" w:date="2020-06-12T09:54:00Z">
        <w:r w:rsidR="00207255" w:rsidDel="003F738E">
          <w:rPr>
            <w:rFonts w:ascii="Times New Roman" w:eastAsia="Calibri" w:hAnsi="Times New Roman" w:cs="Times New Roman"/>
            <w:sz w:val="24"/>
            <w:szCs w:val="24"/>
          </w:rPr>
          <w:delText xml:space="preserve">ties </w:delText>
        </w:r>
      </w:del>
      <w:ins w:id="186" w:author="Yetz,Neil" w:date="2020-06-12T09:54:00Z">
        <w:r w:rsidR="003F738E">
          <w:rPr>
            <w:rFonts w:ascii="Times New Roman" w:eastAsia="Calibri" w:hAnsi="Times New Roman" w:cs="Times New Roman"/>
            <w:sz w:val="24"/>
            <w:szCs w:val="24"/>
          </w:rPr>
          <w:t xml:space="preserve">connections </w:t>
        </w:r>
      </w:ins>
      <w:r w:rsidR="00207255">
        <w:rPr>
          <w:rFonts w:ascii="Times New Roman" w:eastAsia="Calibri" w:hAnsi="Times New Roman" w:cs="Times New Roman"/>
          <w:sz w:val="24"/>
          <w:szCs w:val="24"/>
        </w:rPr>
        <w:t xml:space="preserve">that other individuals indicate towards the person of interest. For example, if </w:t>
      </w:r>
      <w:r w:rsidR="009750A4">
        <w:rPr>
          <w:rFonts w:ascii="Times New Roman" w:eastAsia="Calibri" w:hAnsi="Times New Roman" w:cs="Times New Roman"/>
          <w:sz w:val="24"/>
          <w:szCs w:val="24"/>
        </w:rPr>
        <w:t>three</w:t>
      </w:r>
      <w:r w:rsidR="00207255">
        <w:rPr>
          <w:rFonts w:ascii="Times New Roman" w:eastAsia="Calibri" w:hAnsi="Times New Roman" w:cs="Times New Roman"/>
          <w:sz w:val="24"/>
          <w:szCs w:val="24"/>
        </w:rPr>
        <w:t xml:space="preserve"> individual</w:t>
      </w:r>
      <w:r w:rsidR="009750A4">
        <w:rPr>
          <w:rFonts w:ascii="Times New Roman" w:eastAsia="Calibri" w:hAnsi="Times New Roman" w:cs="Times New Roman"/>
          <w:sz w:val="24"/>
          <w:szCs w:val="24"/>
        </w:rPr>
        <w:t>s</w:t>
      </w:r>
      <w:r w:rsidR="00207255">
        <w:rPr>
          <w:rFonts w:ascii="Times New Roman" w:eastAsia="Calibri" w:hAnsi="Times New Roman" w:cs="Times New Roman"/>
          <w:sz w:val="24"/>
          <w:szCs w:val="24"/>
        </w:rPr>
        <w:t xml:space="preserve"> </w:t>
      </w:r>
      <w:r w:rsidR="009750A4">
        <w:rPr>
          <w:rFonts w:ascii="Times New Roman" w:eastAsia="Calibri" w:hAnsi="Times New Roman" w:cs="Times New Roman"/>
          <w:sz w:val="24"/>
          <w:szCs w:val="24"/>
        </w:rPr>
        <w:t>each indicated a connection with the individual of interest and each of those</w:t>
      </w:r>
      <w:r w:rsidR="00207255">
        <w:rPr>
          <w:rFonts w:ascii="Times New Roman" w:eastAsia="Calibri" w:hAnsi="Times New Roman" w:cs="Times New Roman"/>
          <w:sz w:val="24"/>
          <w:szCs w:val="24"/>
        </w:rPr>
        <w:t xml:space="preserve"> three </w:t>
      </w:r>
      <w:del w:id="187" w:author="Yetz,Neil" w:date="2020-06-12T09:55:00Z">
        <w:r w:rsidR="00207255" w:rsidDel="003F738E">
          <w:rPr>
            <w:rFonts w:ascii="Times New Roman" w:eastAsia="Calibri" w:hAnsi="Times New Roman" w:cs="Times New Roman"/>
            <w:sz w:val="24"/>
            <w:szCs w:val="24"/>
          </w:rPr>
          <w:delText xml:space="preserve">ties </w:delText>
        </w:r>
      </w:del>
      <w:ins w:id="188" w:author="Yetz,Neil" w:date="2020-06-12T09:55:00Z">
        <w:r w:rsidR="003F738E">
          <w:rPr>
            <w:rFonts w:ascii="Times New Roman" w:eastAsia="Calibri" w:hAnsi="Times New Roman" w:cs="Times New Roman"/>
            <w:sz w:val="24"/>
            <w:szCs w:val="24"/>
          </w:rPr>
          <w:t xml:space="preserve">connections </w:t>
        </w:r>
      </w:ins>
      <w:r w:rsidR="009750A4">
        <w:rPr>
          <w:rFonts w:ascii="Times New Roman" w:eastAsia="Calibri" w:hAnsi="Times New Roman" w:cs="Times New Roman"/>
          <w:sz w:val="24"/>
          <w:szCs w:val="24"/>
        </w:rPr>
        <w:t>had</w:t>
      </w:r>
      <w:r w:rsidR="00207255">
        <w:rPr>
          <w:rFonts w:ascii="Times New Roman" w:eastAsia="Calibri" w:hAnsi="Times New Roman" w:cs="Times New Roman"/>
          <w:sz w:val="24"/>
          <w:szCs w:val="24"/>
        </w:rPr>
        <w:t xml:space="preserve"> a strength of 5</w:t>
      </w:r>
      <w:r w:rsidR="009750A4">
        <w:rPr>
          <w:rFonts w:ascii="Times New Roman" w:eastAsia="Calibri" w:hAnsi="Times New Roman" w:cs="Times New Roman"/>
          <w:sz w:val="24"/>
          <w:szCs w:val="24"/>
        </w:rPr>
        <w:t>,</w:t>
      </w:r>
      <w:r w:rsidR="00207255">
        <w:rPr>
          <w:rFonts w:ascii="Times New Roman" w:eastAsia="Calibri" w:hAnsi="Times New Roman" w:cs="Times New Roman"/>
          <w:sz w:val="24"/>
          <w:szCs w:val="24"/>
        </w:rPr>
        <w:t xml:space="preserve"> then the total </w:t>
      </w:r>
      <w:r w:rsidR="00AF27AA">
        <w:rPr>
          <w:rFonts w:ascii="Times New Roman" w:eastAsia="Calibri" w:hAnsi="Times New Roman" w:cs="Times New Roman"/>
          <w:sz w:val="24"/>
          <w:szCs w:val="24"/>
        </w:rPr>
        <w:t>score for</w:t>
      </w:r>
      <w:r w:rsidR="00207255">
        <w:rPr>
          <w:rFonts w:ascii="Times New Roman" w:eastAsia="Calibri" w:hAnsi="Times New Roman" w:cs="Times New Roman"/>
          <w:sz w:val="24"/>
          <w:szCs w:val="24"/>
        </w:rPr>
        <w:t xml:space="preserve"> inbound </w:t>
      </w:r>
      <w:del w:id="189" w:author="Yetz,Neil" w:date="2020-06-12T14:00:00Z">
        <w:r w:rsidR="00207255" w:rsidDel="00F2211D">
          <w:rPr>
            <w:rFonts w:ascii="Times New Roman" w:eastAsia="Calibri" w:hAnsi="Times New Roman" w:cs="Times New Roman"/>
            <w:sz w:val="24"/>
            <w:szCs w:val="24"/>
          </w:rPr>
          <w:delText xml:space="preserve">ties </w:delText>
        </w:r>
      </w:del>
      <w:ins w:id="190" w:author="Yetz,Neil" w:date="2020-06-12T14:00:00Z">
        <w:r w:rsidR="00F2211D">
          <w:rPr>
            <w:rFonts w:ascii="Times New Roman" w:eastAsia="Calibri" w:hAnsi="Times New Roman" w:cs="Times New Roman"/>
            <w:sz w:val="24"/>
            <w:szCs w:val="24"/>
          </w:rPr>
          <w:t xml:space="preserve">connections </w:t>
        </w:r>
      </w:ins>
      <w:r w:rsidR="00207255">
        <w:rPr>
          <w:rFonts w:ascii="Times New Roman" w:eastAsia="Calibri" w:hAnsi="Times New Roman" w:cs="Times New Roman"/>
          <w:sz w:val="24"/>
          <w:szCs w:val="24"/>
        </w:rPr>
        <w:t>will be 15.</w:t>
      </w:r>
      <w:r w:rsidR="00585917">
        <w:rPr>
          <w:rFonts w:ascii="Times New Roman" w:eastAsia="Calibri" w:hAnsi="Times New Roman" w:cs="Times New Roman"/>
          <w:sz w:val="24"/>
          <w:szCs w:val="24"/>
        </w:rPr>
        <w:t xml:space="preserve"> </w:t>
      </w:r>
      <w:bookmarkEnd w:id="184"/>
      <w:r w:rsidR="00585917">
        <w:rPr>
          <w:rFonts w:ascii="Times New Roman" w:eastAsia="Calibri" w:hAnsi="Times New Roman" w:cs="Times New Roman"/>
          <w:sz w:val="24"/>
          <w:szCs w:val="24"/>
        </w:rPr>
        <w:t xml:space="preserve">Outbound connections are those that the </w:t>
      </w:r>
      <w:r w:rsidR="00005A58">
        <w:rPr>
          <w:rFonts w:ascii="Times New Roman" w:eastAsia="Calibri" w:hAnsi="Times New Roman" w:cs="Times New Roman"/>
          <w:sz w:val="24"/>
          <w:szCs w:val="24"/>
        </w:rPr>
        <w:t xml:space="preserve">individual </w:t>
      </w:r>
      <w:r w:rsidR="00585917">
        <w:rPr>
          <w:rFonts w:ascii="Times New Roman" w:eastAsia="Calibri" w:hAnsi="Times New Roman" w:cs="Times New Roman"/>
          <w:sz w:val="24"/>
          <w:szCs w:val="24"/>
        </w:rPr>
        <w:t xml:space="preserve">of interest </w:t>
      </w:r>
      <w:r w:rsidR="00AF27AA">
        <w:rPr>
          <w:rFonts w:ascii="Times New Roman" w:eastAsia="Calibri" w:hAnsi="Times New Roman" w:cs="Times New Roman"/>
          <w:sz w:val="24"/>
          <w:szCs w:val="24"/>
        </w:rPr>
        <w:t>chose</w:t>
      </w:r>
      <w:r w:rsidR="00585917">
        <w:rPr>
          <w:rFonts w:ascii="Times New Roman" w:eastAsia="Calibri" w:hAnsi="Times New Roman" w:cs="Times New Roman"/>
          <w:sz w:val="24"/>
          <w:szCs w:val="24"/>
        </w:rPr>
        <w:t xml:space="preserve"> </w:t>
      </w:r>
      <w:r w:rsidR="00005A58">
        <w:rPr>
          <w:rFonts w:ascii="Times New Roman" w:eastAsia="Calibri" w:hAnsi="Times New Roman" w:cs="Times New Roman"/>
          <w:sz w:val="24"/>
          <w:szCs w:val="24"/>
        </w:rPr>
        <w:t xml:space="preserve">towards </w:t>
      </w:r>
      <w:r w:rsidR="00585917">
        <w:rPr>
          <w:rFonts w:ascii="Times New Roman" w:eastAsia="Calibri" w:hAnsi="Times New Roman" w:cs="Times New Roman"/>
          <w:sz w:val="24"/>
          <w:szCs w:val="24"/>
        </w:rPr>
        <w:t>another individual (</w:t>
      </w:r>
      <w:r w:rsidR="00207255">
        <w:rPr>
          <w:rFonts w:ascii="Times New Roman" w:eastAsia="Calibri" w:hAnsi="Times New Roman" w:cs="Times New Roman"/>
          <w:sz w:val="24"/>
          <w:szCs w:val="24"/>
        </w:rPr>
        <w:t xml:space="preserve">the </w:t>
      </w:r>
      <w:r w:rsidR="00585917">
        <w:rPr>
          <w:rFonts w:ascii="Times New Roman" w:eastAsia="Calibri" w:hAnsi="Times New Roman" w:cs="Times New Roman"/>
          <w:sz w:val="24"/>
          <w:szCs w:val="24"/>
        </w:rPr>
        <w:t>arrow is pointing out of the ego).</w:t>
      </w:r>
      <w:r w:rsidR="00207255" w:rsidRPr="00207255">
        <w:rPr>
          <w:rFonts w:ascii="Times New Roman" w:eastAsia="Calibri" w:hAnsi="Times New Roman" w:cs="Times New Roman"/>
          <w:sz w:val="24"/>
          <w:szCs w:val="24"/>
        </w:rPr>
        <w:t xml:space="preserve"> Specifically, the </w:t>
      </w:r>
      <w:r w:rsidR="00207255">
        <w:rPr>
          <w:rFonts w:ascii="Times New Roman" w:eastAsia="Calibri" w:hAnsi="Times New Roman" w:cs="Times New Roman"/>
          <w:sz w:val="24"/>
          <w:szCs w:val="24"/>
        </w:rPr>
        <w:t>out</w:t>
      </w:r>
      <w:r w:rsidR="00207255" w:rsidRPr="00207255">
        <w:rPr>
          <w:rFonts w:ascii="Times New Roman" w:eastAsia="Calibri" w:hAnsi="Times New Roman" w:cs="Times New Roman"/>
          <w:sz w:val="24"/>
          <w:szCs w:val="24"/>
        </w:rPr>
        <w:t>bound connections</w:t>
      </w:r>
      <w:r w:rsidR="00AF27AA">
        <w:rPr>
          <w:rFonts w:ascii="Times New Roman" w:eastAsia="Calibri" w:hAnsi="Times New Roman" w:cs="Times New Roman"/>
          <w:sz w:val="24"/>
          <w:szCs w:val="24"/>
        </w:rPr>
        <w:t xml:space="preserve"> score</w:t>
      </w:r>
      <w:r w:rsidR="00207255" w:rsidRPr="00207255">
        <w:rPr>
          <w:rFonts w:ascii="Times New Roman" w:eastAsia="Calibri" w:hAnsi="Times New Roman" w:cs="Times New Roman"/>
          <w:sz w:val="24"/>
          <w:szCs w:val="24"/>
        </w:rPr>
        <w:t xml:space="preserve"> will be</w:t>
      </w:r>
      <w:r w:rsidR="00AF27AA">
        <w:rPr>
          <w:rFonts w:ascii="Times New Roman" w:eastAsia="Calibri" w:hAnsi="Times New Roman" w:cs="Times New Roman"/>
          <w:sz w:val="24"/>
          <w:szCs w:val="24"/>
        </w:rPr>
        <w:t xml:space="preserve"> calculated as the sum of</w:t>
      </w:r>
      <w:r w:rsidR="00207255" w:rsidRPr="00207255">
        <w:rPr>
          <w:rFonts w:ascii="Times New Roman" w:eastAsia="Calibri" w:hAnsi="Times New Roman" w:cs="Times New Roman"/>
          <w:sz w:val="24"/>
          <w:szCs w:val="24"/>
        </w:rPr>
        <w:t xml:space="preserve"> the strength of </w:t>
      </w:r>
      <w:del w:id="191" w:author="Yetz,Neil" w:date="2020-06-12T09:55:00Z">
        <w:r w:rsidR="00207255" w:rsidRPr="00207255" w:rsidDel="003F738E">
          <w:rPr>
            <w:rFonts w:ascii="Times New Roman" w:eastAsia="Calibri" w:hAnsi="Times New Roman" w:cs="Times New Roman"/>
            <w:sz w:val="24"/>
            <w:szCs w:val="24"/>
          </w:rPr>
          <w:delText xml:space="preserve">ties </w:delText>
        </w:r>
      </w:del>
      <w:ins w:id="192" w:author="Yetz,Neil" w:date="2020-06-12T09:55:00Z">
        <w:r w:rsidR="003F738E">
          <w:rPr>
            <w:rFonts w:ascii="Times New Roman" w:eastAsia="Calibri" w:hAnsi="Times New Roman" w:cs="Times New Roman"/>
            <w:sz w:val="24"/>
            <w:szCs w:val="24"/>
          </w:rPr>
          <w:t xml:space="preserve">connections </w:t>
        </w:r>
      </w:ins>
      <w:r w:rsidR="00207255" w:rsidRPr="00207255">
        <w:rPr>
          <w:rFonts w:ascii="Times New Roman" w:eastAsia="Calibri" w:hAnsi="Times New Roman" w:cs="Times New Roman"/>
          <w:sz w:val="24"/>
          <w:szCs w:val="24"/>
        </w:rPr>
        <w:t xml:space="preserve">that </w:t>
      </w:r>
      <w:r w:rsidR="00207255">
        <w:rPr>
          <w:rFonts w:ascii="Times New Roman" w:eastAsia="Calibri" w:hAnsi="Times New Roman" w:cs="Times New Roman"/>
          <w:sz w:val="24"/>
          <w:szCs w:val="24"/>
        </w:rPr>
        <w:t>the person of interest indicates towards other individual</w:t>
      </w:r>
      <w:r w:rsidR="009750A4">
        <w:rPr>
          <w:rFonts w:ascii="Times New Roman" w:eastAsia="Calibri" w:hAnsi="Times New Roman" w:cs="Times New Roman"/>
          <w:sz w:val="24"/>
          <w:szCs w:val="24"/>
        </w:rPr>
        <w:t>s</w:t>
      </w:r>
      <w:r w:rsidR="00207255">
        <w:rPr>
          <w:rFonts w:ascii="Times New Roman" w:eastAsia="Calibri" w:hAnsi="Times New Roman" w:cs="Times New Roman"/>
          <w:sz w:val="24"/>
          <w:szCs w:val="24"/>
        </w:rPr>
        <w:t xml:space="preserve"> in the program</w:t>
      </w:r>
      <w:r w:rsidR="00207255" w:rsidRPr="00207255">
        <w:rPr>
          <w:rFonts w:ascii="Times New Roman" w:eastAsia="Calibri" w:hAnsi="Times New Roman" w:cs="Times New Roman"/>
          <w:sz w:val="24"/>
          <w:szCs w:val="24"/>
        </w:rPr>
        <w:t xml:space="preserve">. For example, if </w:t>
      </w:r>
      <w:r w:rsidR="009750A4">
        <w:rPr>
          <w:rFonts w:ascii="Times New Roman" w:eastAsia="Calibri" w:hAnsi="Times New Roman" w:cs="Times New Roman"/>
          <w:sz w:val="24"/>
          <w:szCs w:val="24"/>
        </w:rPr>
        <w:t xml:space="preserve">the individual of interest indicated three </w:t>
      </w:r>
      <w:del w:id="193" w:author="Yetz,Neil" w:date="2020-06-12T09:55:00Z">
        <w:r w:rsidR="00207255" w:rsidRPr="00207255" w:rsidDel="003F738E">
          <w:rPr>
            <w:rFonts w:ascii="Times New Roman" w:eastAsia="Calibri" w:hAnsi="Times New Roman" w:cs="Times New Roman"/>
            <w:sz w:val="24"/>
            <w:szCs w:val="24"/>
          </w:rPr>
          <w:delText xml:space="preserve">ties </w:delText>
        </w:r>
      </w:del>
      <w:ins w:id="194" w:author="Yetz,Neil" w:date="2020-06-12T09:55:00Z">
        <w:r w:rsidR="003F738E">
          <w:rPr>
            <w:rFonts w:ascii="Times New Roman" w:eastAsia="Calibri" w:hAnsi="Times New Roman" w:cs="Times New Roman"/>
            <w:sz w:val="24"/>
            <w:szCs w:val="24"/>
          </w:rPr>
          <w:t>connections</w:t>
        </w:r>
        <w:r w:rsidR="003F738E" w:rsidRPr="00207255">
          <w:rPr>
            <w:rFonts w:ascii="Times New Roman" w:eastAsia="Calibri" w:hAnsi="Times New Roman" w:cs="Times New Roman"/>
            <w:sz w:val="24"/>
            <w:szCs w:val="24"/>
          </w:rPr>
          <w:t xml:space="preserve"> </w:t>
        </w:r>
      </w:ins>
      <w:r w:rsidR="009750A4">
        <w:rPr>
          <w:rFonts w:ascii="Times New Roman" w:eastAsia="Calibri" w:hAnsi="Times New Roman" w:cs="Times New Roman"/>
          <w:sz w:val="24"/>
          <w:szCs w:val="24"/>
        </w:rPr>
        <w:t xml:space="preserve">outbound towards other people </w:t>
      </w:r>
      <w:r w:rsidR="00207255" w:rsidRPr="00207255">
        <w:rPr>
          <w:rFonts w:ascii="Times New Roman" w:eastAsia="Calibri" w:hAnsi="Times New Roman" w:cs="Times New Roman"/>
          <w:sz w:val="24"/>
          <w:szCs w:val="24"/>
        </w:rPr>
        <w:t xml:space="preserve">with a strength of </w:t>
      </w:r>
      <w:r w:rsidR="009750A4">
        <w:rPr>
          <w:rFonts w:ascii="Times New Roman" w:eastAsia="Calibri" w:hAnsi="Times New Roman" w:cs="Times New Roman"/>
          <w:sz w:val="24"/>
          <w:szCs w:val="24"/>
        </w:rPr>
        <w:t>4</w:t>
      </w:r>
      <w:r w:rsidR="00207255" w:rsidRPr="00207255">
        <w:rPr>
          <w:rFonts w:ascii="Times New Roman" w:eastAsia="Calibri" w:hAnsi="Times New Roman" w:cs="Times New Roman"/>
          <w:sz w:val="24"/>
          <w:szCs w:val="24"/>
        </w:rPr>
        <w:t xml:space="preserve"> each</w:t>
      </w:r>
      <w:r w:rsidR="009750A4">
        <w:rPr>
          <w:rFonts w:ascii="Times New Roman" w:eastAsia="Calibri" w:hAnsi="Times New Roman" w:cs="Times New Roman"/>
          <w:sz w:val="24"/>
          <w:szCs w:val="24"/>
        </w:rPr>
        <w:t>,</w:t>
      </w:r>
      <w:r w:rsidR="00207255" w:rsidRPr="00207255">
        <w:rPr>
          <w:rFonts w:ascii="Times New Roman" w:eastAsia="Calibri" w:hAnsi="Times New Roman" w:cs="Times New Roman"/>
          <w:sz w:val="24"/>
          <w:szCs w:val="24"/>
        </w:rPr>
        <w:t xml:space="preserve"> then the total </w:t>
      </w:r>
      <w:r w:rsidR="00AF27AA">
        <w:rPr>
          <w:rFonts w:ascii="Times New Roman" w:eastAsia="Calibri" w:hAnsi="Times New Roman" w:cs="Times New Roman"/>
          <w:sz w:val="24"/>
          <w:szCs w:val="24"/>
        </w:rPr>
        <w:t>score for</w:t>
      </w:r>
      <w:r w:rsidR="00207255" w:rsidRPr="00207255">
        <w:rPr>
          <w:rFonts w:ascii="Times New Roman" w:eastAsia="Calibri" w:hAnsi="Times New Roman" w:cs="Times New Roman"/>
          <w:sz w:val="24"/>
          <w:szCs w:val="24"/>
        </w:rPr>
        <w:t xml:space="preserve"> </w:t>
      </w:r>
      <w:r w:rsidR="009750A4">
        <w:rPr>
          <w:rFonts w:ascii="Times New Roman" w:eastAsia="Calibri" w:hAnsi="Times New Roman" w:cs="Times New Roman"/>
          <w:sz w:val="24"/>
          <w:szCs w:val="24"/>
        </w:rPr>
        <w:t>out</w:t>
      </w:r>
      <w:r w:rsidR="00207255" w:rsidRPr="00207255">
        <w:rPr>
          <w:rFonts w:ascii="Times New Roman" w:eastAsia="Calibri" w:hAnsi="Times New Roman" w:cs="Times New Roman"/>
          <w:sz w:val="24"/>
          <w:szCs w:val="24"/>
        </w:rPr>
        <w:t xml:space="preserve">bound </w:t>
      </w:r>
      <w:del w:id="195" w:author="Yetz,Neil" w:date="2020-06-12T09:55:00Z">
        <w:r w:rsidR="00207255" w:rsidRPr="00207255" w:rsidDel="003F738E">
          <w:rPr>
            <w:rFonts w:ascii="Times New Roman" w:eastAsia="Calibri" w:hAnsi="Times New Roman" w:cs="Times New Roman"/>
            <w:sz w:val="24"/>
            <w:szCs w:val="24"/>
          </w:rPr>
          <w:delText xml:space="preserve">ties </w:delText>
        </w:r>
      </w:del>
      <w:ins w:id="196" w:author="Yetz,Neil" w:date="2020-06-12T09:55:00Z">
        <w:r w:rsidR="003F738E">
          <w:rPr>
            <w:rFonts w:ascii="Times New Roman" w:eastAsia="Calibri" w:hAnsi="Times New Roman" w:cs="Times New Roman"/>
            <w:sz w:val="24"/>
            <w:szCs w:val="24"/>
          </w:rPr>
          <w:t>connections</w:t>
        </w:r>
        <w:r w:rsidR="003F738E" w:rsidRPr="00207255">
          <w:rPr>
            <w:rFonts w:ascii="Times New Roman" w:eastAsia="Calibri" w:hAnsi="Times New Roman" w:cs="Times New Roman"/>
            <w:sz w:val="24"/>
            <w:szCs w:val="24"/>
          </w:rPr>
          <w:t xml:space="preserve"> </w:t>
        </w:r>
      </w:ins>
      <w:r w:rsidR="00207255" w:rsidRPr="00207255">
        <w:rPr>
          <w:rFonts w:ascii="Times New Roman" w:eastAsia="Calibri" w:hAnsi="Times New Roman" w:cs="Times New Roman"/>
          <w:sz w:val="24"/>
          <w:szCs w:val="24"/>
        </w:rPr>
        <w:t>will be 1</w:t>
      </w:r>
      <w:r w:rsidR="009750A4">
        <w:rPr>
          <w:rFonts w:ascii="Times New Roman" w:eastAsia="Calibri" w:hAnsi="Times New Roman" w:cs="Times New Roman"/>
          <w:sz w:val="24"/>
          <w:szCs w:val="24"/>
        </w:rPr>
        <w:t>2</w:t>
      </w:r>
      <w:r w:rsidR="00207255" w:rsidRPr="00207255">
        <w:rPr>
          <w:rFonts w:ascii="Times New Roman" w:eastAsia="Calibri" w:hAnsi="Times New Roman" w:cs="Times New Roman"/>
          <w:sz w:val="24"/>
          <w:szCs w:val="24"/>
        </w:rPr>
        <w:t xml:space="preserve">. </w:t>
      </w:r>
      <w:r w:rsidR="00585917">
        <w:rPr>
          <w:rFonts w:ascii="Times New Roman" w:eastAsia="Calibri" w:hAnsi="Times New Roman" w:cs="Times New Roman"/>
          <w:sz w:val="24"/>
          <w:szCs w:val="24"/>
        </w:rPr>
        <w:t xml:space="preserve"> </w:t>
      </w:r>
      <w:commentRangeStart w:id="197"/>
      <w:commentRangeStart w:id="198"/>
      <w:r w:rsidR="00585917">
        <w:rPr>
          <w:rFonts w:ascii="Times New Roman" w:eastAsia="Calibri" w:hAnsi="Times New Roman" w:cs="Times New Roman"/>
          <w:sz w:val="24"/>
          <w:szCs w:val="24"/>
        </w:rPr>
        <w:t>We are also interested in the combination of inbound and outbound connections.</w:t>
      </w:r>
      <w:r w:rsidR="00B650F4">
        <w:rPr>
          <w:rFonts w:ascii="Times New Roman" w:eastAsia="Calibri" w:hAnsi="Times New Roman" w:cs="Times New Roman"/>
          <w:sz w:val="24"/>
          <w:szCs w:val="24"/>
        </w:rPr>
        <w:t xml:space="preserve"> </w:t>
      </w:r>
      <w:r w:rsidR="009750A4">
        <w:rPr>
          <w:rFonts w:ascii="Times New Roman" w:eastAsia="Calibri" w:hAnsi="Times New Roman" w:cs="Times New Roman"/>
          <w:sz w:val="24"/>
          <w:szCs w:val="24"/>
        </w:rPr>
        <w:t xml:space="preserve">This will be the sum of the inbound and outbound </w:t>
      </w:r>
      <w:r w:rsidR="00AF27AA">
        <w:rPr>
          <w:rFonts w:ascii="Times New Roman" w:eastAsia="Calibri" w:hAnsi="Times New Roman" w:cs="Times New Roman"/>
          <w:sz w:val="24"/>
          <w:szCs w:val="24"/>
        </w:rPr>
        <w:t>scores just described</w:t>
      </w:r>
      <w:r w:rsidR="009750A4">
        <w:rPr>
          <w:rFonts w:ascii="Times New Roman" w:eastAsia="Calibri" w:hAnsi="Times New Roman" w:cs="Times New Roman"/>
          <w:sz w:val="24"/>
          <w:szCs w:val="24"/>
        </w:rPr>
        <w:t xml:space="preserve">. </w:t>
      </w:r>
      <w:commentRangeEnd w:id="197"/>
      <w:r w:rsidR="00AF27AA">
        <w:rPr>
          <w:rStyle w:val="CommentReference"/>
        </w:rPr>
        <w:commentReference w:id="197"/>
      </w:r>
      <w:commentRangeEnd w:id="198"/>
      <w:r w:rsidR="00E22C23">
        <w:rPr>
          <w:rStyle w:val="CommentReference"/>
        </w:rPr>
        <w:commentReference w:id="198"/>
      </w:r>
    </w:p>
    <w:p w14:paraId="54C87663" w14:textId="4B33ABCA" w:rsidR="005C0D2A" w:rsidRDefault="00AF27AA" w:rsidP="005C0D2A">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These inbound, outbound, and combined social </w:t>
      </w:r>
      <w:del w:id="199" w:author="Yetz,Neil" w:date="2020-06-12T09:55:00Z">
        <w:r w:rsidDel="003F738E">
          <w:rPr>
            <w:rFonts w:ascii="Times New Roman" w:eastAsia="Calibri" w:hAnsi="Times New Roman" w:cs="Times New Roman"/>
            <w:sz w:val="24"/>
            <w:szCs w:val="24"/>
          </w:rPr>
          <w:delText xml:space="preserve">ties </w:delText>
        </w:r>
      </w:del>
      <w:ins w:id="200" w:author="Yetz,Neil" w:date="2020-06-12T09:55:00Z">
        <w:r w:rsidR="003F738E">
          <w:rPr>
            <w:rFonts w:ascii="Times New Roman" w:eastAsia="Calibri" w:hAnsi="Times New Roman" w:cs="Times New Roman"/>
            <w:sz w:val="24"/>
            <w:szCs w:val="24"/>
          </w:rPr>
          <w:t>connec</w:t>
        </w:r>
      </w:ins>
      <w:ins w:id="201" w:author="Yetz,Neil" w:date="2020-06-12T09:56:00Z">
        <w:r w:rsidR="003F738E">
          <w:rPr>
            <w:rFonts w:ascii="Times New Roman" w:eastAsia="Calibri" w:hAnsi="Times New Roman" w:cs="Times New Roman"/>
            <w:sz w:val="24"/>
            <w:szCs w:val="24"/>
          </w:rPr>
          <w:t>tions</w:t>
        </w:r>
      </w:ins>
      <w:ins w:id="202" w:author="Yetz,Neil" w:date="2020-06-12T09:55:00Z">
        <w:r w:rsidR="003F738E">
          <w:rPr>
            <w:rFonts w:ascii="Times New Roman" w:eastAsia="Calibri" w:hAnsi="Times New Roman" w:cs="Times New Roman"/>
            <w:sz w:val="24"/>
            <w:szCs w:val="24"/>
          </w:rPr>
          <w:t xml:space="preserve"> </w:t>
        </w:r>
      </w:ins>
      <w:r>
        <w:rPr>
          <w:rFonts w:ascii="Times New Roman" w:eastAsia="Calibri" w:hAnsi="Times New Roman" w:cs="Times New Roman"/>
          <w:sz w:val="24"/>
          <w:szCs w:val="24"/>
        </w:rPr>
        <w:t xml:space="preserve">scores will be constructed for three </w:t>
      </w:r>
      <w:r w:rsidR="0037014A">
        <w:rPr>
          <w:rFonts w:ascii="Times New Roman" w:eastAsia="Calibri" w:hAnsi="Times New Roman" w:cs="Times New Roman"/>
          <w:sz w:val="24"/>
          <w:szCs w:val="24"/>
        </w:rPr>
        <w:t>types of individuals based on the role of the alter</w:t>
      </w:r>
      <w:r>
        <w:rPr>
          <w:rFonts w:ascii="Times New Roman" w:eastAsia="Calibri" w:hAnsi="Times New Roman" w:cs="Times New Roman"/>
          <w:sz w:val="24"/>
          <w:szCs w:val="24"/>
        </w:rPr>
        <w:t>:</w:t>
      </w:r>
      <w:r w:rsidR="005C0D2A">
        <w:rPr>
          <w:rFonts w:ascii="Times New Roman" w:eastAsia="Calibri" w:hAnsi="Times New Roman" w:cs="Times New Roman"/>
          <w:sz w:val="24"/>
          <w:szCs w:val="24"/>
        </w:rPr>
        <w:t xml:space="preserve"> </w:t>
      </w:r>
      <w:commentRangeStart w:id="203"/>
      <w:commentRangeStart w:id="204"/>
      <w:r w:rsidR="005C0D2A">
        <w:rPr>
          <w:rFonts w:ascii="Times New Roman" w:eastAsia="Calibri" w:hAnsi="Times New Roman" w:cs="Times New Roman"/>
          <w:sz w:val="24"/>
          <w:szCs w:val="24"/>
        </w:rPr>
        <w:t>1.) connections with other youth, 2.) connections with</w:t>
      </w:r>
      <w:ins w:id="205" w:author="Yetz,Neil" w:date="2020-06-12T07:12:00Z">
        <w:r w:rsidR="00E22C23">
          <w:rPr>
            <w:rFonts w:ascii="Times New Roman" w:eastAsia="Calibri" w:hAnsi="Times New Roman" w:cs="Times New Roman"/>
            <w:sz w:val="24"/>
            <w:szCs w:val="24"/>
          </w:rPr>
          <w:t xml:space="preserve"> the primary mentor and</w:t>
        </w:r>
      </w:ins>
      <w:r w:rsidR="005C0D2A">
        <w:rPr>
          <w:rFonts w:ascii="Times New Roman" w:eastAsia="Calibri" w:hAnsi="Times New Roman" w:cs="Times New Roman"/>
          <w:sz w:val="24"/>
          <w:szCs w:val="24"/>
        </w:rPr>
        <w:t xml:space="preserve"> other mentors in the program and 3.) connections with all youth, mentors, and staff in the program. </w:t>
      </w:r>
      <w:commentRangeEnd w:id="203"/>
      <w:r>
        <w:rPr>
          <w:rStyle w:val="CommentReference"/>
        </w:rPr>
        <w:commentReference w:id="203"/>
      </w:r>
      <w:commentRangeEnd w:id="204"/>
      <w:r w:rsidR="002D2226">
        <w:rPr>
          <w:rStyle w:val="CommentReference"/>
        </w:rPr>
        <w:commentReference w:id="204"/>
      </w:r>
      <w:r w:rsidR="0037014A">
        <w:rPr>
          <w:rFonts w:ascii="Times New Roman" w:eastAsia="Calibri" w:hAnsi="Times New Roman" w:cs="Times New Roman"/>
          <w:sz w:val="24"/>
          <w:szCs w:val="24"/>
        </w:rPr>
        <w:t xml:space="preserve">Thus, nine scores that </w:t>
      </w:r>
      <w:del w:id="206" w:author="Yetz,Neil" w:date="2020-06-12T09:42:00Z">
        <w:r w:rsidR="0037014A" w:rsidDel="00526EC9">
          <w:rPr>
            <w:rFonts w:ascii="Times New Roman" w:eastAsia="Calibri" w:hAnsi="Times New Roman" w:cs="Times New Roman"/>
            <w:sz w:val="24"/>
            <w:szCs w:val="24"/>
          </w:rPr>
          <w:delText xml:space="preserve">summaries </w:delText>
        </w:r>
      </w:del>
      <w:ins w:id="207" w:author="Yetz,Neil" w:date="2020-06-12T09:42:00Z">
        <w:r w:rsidR="00526EC9">
          <w:rPr>
            <w:rFonts w:ascii="Times New Roman" w:eastAsia="Calibri" w:hAnsi="Times New Roman" w:cs="Times New Roman"/>
            <w:sz w:val="24"/>
            <w:szCs w:val="24"/>
          </w:rPr>
          <w:t xml:space="preserve">summarize the strength of social connections </w:t>
        </w:r>
      </w:ins>
      <w:del w:id="208" w:author="Yetz,Neil" w:date="2020-06-12T09:42:00Z">
        <w:r w:rsidR="0037014A" w:rsidDel="00526EC9">
          <w:rPr>
            <w:rFonts w:ascii="Times New Roman" w:eastAsia="Calibri" w:hAnsi="Times New Roman" w:cs="Times New Roman"/>
            <w:sz w:val="24"/>
            <w:szCs w:val="24"/>
          </w:rPr>
          <w:delText>social ties</w:delText>
        </w:r>
      </w:del>
      <w:r w:rsidR="0037014A">
        <w:rPr>
          <w:rFonts w:ascii="Times New Roman" w:eastAsia="Calibri" w:hAnsi="Times New Roman" w:cs="Times New Roman"/>
          <w:sz w:val="24"/>
          <w:szCs w:val="24"/>
        </w:rPr>
        <w:t xml:space="preserve">will be constructed for each mentee. </w:t>
      </w:r>
    </w:p>
    <w:p w14:paraId="150107E1" w14:textId="639810E3" w:rsidR="00FD0570" w:rsidRPr="00FD0570" w:rsidRDefault="00FD0570" w:rsidP="00F10591">
      <w:pPr>
        <w:pStyle w:val="Heading3"/>
        <w:spacing w:line="480" w:lineRule="auto"/>
        <w:rPr>
          <w:ins w:id="209" w:author="Yetz,Neil" w:date="2020-06-12T11:24:00Z"/>
          <w:rFonts w:ascii="Times New Roman" w:eastAsia="Times New Roman" w:hAnsi="Times New Roman" w:cs="Times New Roman"/>
          <w:bCs/>
          <w:i/>
          <w:rPrChange w:id="210" w:author="Yetz,Neil" w:date="2020-06-12T11:24:00Z">
            <w:rPr>
              <w:ins w:id="211" w:author="Yetz,Neil" w:date="2020-06-12T11:24:00Z"/>
              <w:rFonts w:ascii="Times New Roman" w:eastAsia="Times New Roman" w:hAnsi="Times New Roman" w:cs="Times New Roman"/>
              <w:b/>
              <w:i/>
            </w:rPr>
          </w:rPrChange>
        </w:rPr>
      </w:pPr>
      <w:bookmarkStart w:id="212" w:name="_Toc43112960"/>
      <w:ins w:id="213" w:author="Yetz,Neil" w:date="2020-06-12T11:24:00Z">
        <w:r w:rsidRPr="00F10591">
          <w:rPr>
            <w:rFonts w:ascii="Times New Roman" w:eastAsia="Times New Roman" w:hAnsi="Times New Roman" w:cs="Times New Roman"/>
            <w:bCs/>
            <w:i/>
            <w:color w:val="auto"/>
            <w:rPrChange w:id="214" w:author="Yetz,Neil" w:date="2020-06-12T11:24:00Z">
              <w:rPr>
                <w:rFonts w:ascii="Times New Roman" w:eastAsia="Times New Roman" w:hAnsi="Times New Roman" w:cs="Times New Roman"/>
                <w:b/>
                <w:i/>
              </w:rPr>
            </w:rPrChange>
          </w:rPr>
          <w:t>Delinquency</w:t>
        </w:r>
        <w:bookmarkEnd w:id="212"/>
        <w:r w:rsidRPr="00FD0570">
          <w:rPr>
            <w:rFonts w:ascii="Times New Roman" w:eastAsia="Times New Roman" w:hAnsi="Times New Roman" w:cs="Times New Roman"/>
            <w:bCs/>
            <w:i/>
            <w:rPrChange w:id="215" w:author="Yetz,Neil" w:date="2020-06-12T11:24:00Z">
              <w:rPr>
                <w:rFonts w:ascii="Times New Roman" w:eastAsia="Times New Roman" w:hAnsi="Times New Roman" w:cs="Times New Roman"/>
                <w:b/>
                <w:i/>
              </w:rPr>
            </w:rPrChange>
          </w:rPr>
          <w:t xml:space="preserve"> </w:t>
        </w:r>
      </w:ins>
    </w:p>
    <w:p w14:paraId="46BEAC96" w14:textId="513C808F" w:rsidR="00FD0570" w:rsidRDefault="00FD0570">
      <w:pPr>
        <w:spacing w:line="480" w:lineRule="auto"/>
        <w:ind w:firstLine="720"/>
        <w:rPr>
          <w:ins w:id="216" w:author="Yetz,Neil" w:date="2020-06-12T11:24:00Z"/>
          <w:rFonts w:ascii="Times New Roman" w:eastAsia="Times New Roman" w:hAnsi="Times New Roman" w:cs="Times New Roman"/>
          <w:sz w:val="24"/>
          <w:szCs w:val="24"/>
        </w:rPr>
        <w:pPrChange w:id="217" w:author="Yetz,Neil" w:date="2020-06-12T11:24:00Z">
          <w:pPr>
            <w:spacing w:line="480" w:lineRule="auto"/>
          </w:pPr>
        </w:pPrChange>
      </w:pPr>
      <w:ins w:id="218" w:author="Yetz,Neil" w:date="2020-06-12T11:24:00Z">
        <w:r>
          <w:rPr>
            <w:rFonts w:ascii="Times New Roman" w:eastAsia="Times New Roman" w:hAnsi="Times New Roman" w:cs="Times New Roman"/>
            <w:sz w:val="24"/>
            <w:szCs w:val="24"/>
          </w:rPr>
          <w:t xml:space="preserve">The frequency of delinquent behaviors in the past month (0-30 days) was measured with 6 items (e.g., “I damaged property that did not belong to me”; α = .72, .85 </w:t>
        </w:r>
      </w:ins>
      <w:ins w:id="219" w:author="Yetz,Neil" w:date="2020-06-12T14:03:00Z">
        <w:r w:rsidR="00F2211D">
          <w:rPr>
            <w:rFonts w:ascii="Times New Roman" w:eastAsia="Times New Roman" w:hAnsi="Times New Roman" w:cs="Times New Roman"/>
            <w:sz w:val="24"/>
            <w:szCs w:val="24"/>
          </w:rPr>
          <w:t>at intake [wave 0] and week 11 [wave 5]</w:t>
        </w:r>
      </w:ins>
      <w:ins w:id="220" w:author="Yetz,Neil" w:date="2020-06-12T11:24:00Z">
        <w:r>
          <w:rPr>
            <w:rFonts w:ascii="Times New Roman" w:eastAsia="Times New Roman" w:hAnsi="Times New Roman" w:cs="Times New Roman"/>
            <w:sz w:val="24"/>
            <w:szCs w:val="24"/>
          </w:rPr>
          <w:t>, respectively).</w:t>
        </w:r>
      </w:ins>
    </w:p>
    <w:p w14:paraId="4B26FD68" w14:textId="389DF15A" w:rsidR="00FD0570" w:rsidRPr="00F10591" w:rsidRDefault="00FD0570" w:rsidP="00F10591">
      <w:pPr>
        <w:pStyle w:val="Heading3"/>
        <w:spacing w:line="480" w:lineRule="auto"/>
        <w:rPr>
          <w:ins w:id="221" w:author="Yetz,Neil" w:date="2020-06-12T11:25:00Z"/>
          <w:rFonts w:ascii="Times New Roman" w:eastAsia="Times New Roman" w:hAnsi="Times New Roman" w:cs="Times New Roman"/>
          <w:bCs/>
          <w:i/>
          <w:color w:val="auto"/>
          <w:rPrChange w:id="222" w:author="Yetz,Neil" w:date="2020-06-12T11:25:00Z">
            <w:rPr>
              <w:ins w:id="223" w:author="Yetz,Neil" w:date="2020-06-12T11:25:00Z"/>
              <w:rFonts w:ascii="Times New Roman" w:eastAsia="Times New Roman" w:hAnsi="Times New Roman" w:cs="Times New Roman"/>
              <w:b/>
              <w:i/>
            </w:rPr>
          </w:rPrChange>
        </w:rPr>
      </w:pPr>
      <w:bookmarkStart w:id="224" w:name="_Toc43112961"/>
      <w:ins w:id="225" w:author="Yetz,Neil" w:date="2020-06-12T11:25:00Z">
        <w:r w:rsidRPr="00F10591">
          <w:rPr>
            <w:rFonts w:ascii="Times New Roman" w:eastAsia="Times New Roman" w:hAnsi="Times New Roman" w:cs="Times New Roman"/>
            <w:bCs/>
            <w:i/>
            <w:color w:val="auto"/>
            <w:rPrChange w:id="226" w:author="Yetz,Neil" w:date="2020-06-12T11:25:00Z">
              <w:rPr>
                <w:rFonts w:ascii="Times New Roman" w:eastAsia="Times New Roman" w:hAnsi="Times New Roman" w:cs="Times New Roman"/>
                <w:b/>
                <w:i/>
              </w:rPr>
            </w:rPrChange>
          </w:rPr>
          <w:lastRenderedPageBreak/>
          <w:t>Academic aspirations</w:t>
        </w:r>
        <w:bookmarkEnd w:id="224"/>
      </w:ins>
    </w:p>
    <w:p w14:paraId="4049690F" w14:textId="385ADA18" w:rsidR="00FD0570" w:rsidRDefault="00FD0570">
      <w:pPr>
        <w:spacing w:line="480" w:lineRule="auto"/>
        <w:ind w:firstLine="720"/>
        <w:rPr>
          <w:ins w:id="227" w:author="Yetz,Neil" w:date="2020-06-12T11:25:00Z"/>
          <w:rFonts w:ascii="Times New Roman" w:eastAsia="Times New Roman" w:hAnsi="Times New Roman" w:cs="Times New Roman"/>
          <w:b/>
          <w:i/>
          <w:sz w:val="24"/>
          <w:szCs w:val="24"/>
        </w:rPr>
        <w:pPrChange w:id="228" w:author="Yetz,Neil" w:date="2020-06-12T11:25:00Z">
          <w:pPr>
            <w:spacing w:line="480" w:lineRule="auto"/>
          </w:pPr>
        </w:pPrChange>
      </w:pPr>
      <w:ins w:id="229" w:author="Yetz,Neil" w:date="2020-06-12T11:25:00Z">
        <w:r>
          <w:rPr>
            <w:rFonts w:ascii="Times New Roman" w:eastAsia="Times New Roman" w:hAnsi="Times New Roman" w:cs="Times New Roman"/>
            <w:sz w:val="24"/>
            <w:szCs w:val="24"/>
          </w:rPr>
          <w:t xml:space="preserve">Mentees reported their academic aspirations with 3 items (e.g., “I plan to continue my education following high school”) using the Student Engagement Instrument </w:t>
        </w:r>
      </w:ins>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{"citationItems":[{"id":"ITEM-1","itemData":{"DOI":"10.1016/j.jsp.2006.04.002","ISSN":"00224405","abstract":"A review of relevant literatures led to the construction of a self-report instrument designed to measure two subtypes of student engagement with school: cognitive and psychological engagement. The psychometric properties of this measure, the Student Engagement Instrument (SEI), were assessed based on responses of an ethnically and economically diverse urban sample of 1931 ninth grade students. Factor structures were obtained using exploratory factor analyses (EFAs) on half of the dataset, with model fit examined using confirmatory factor analyses (CFAs) on the other half of the dataset. The model displaying the best empirical fit consisted of six factors, and these factors correlated with expected educational outcomes. Further research is suggested in the iterative process of developing the SEI, and the implications of these findings are discussed. © 2006 Society for the Study of School Psychology.","author":[{"dropping-particle":"","family":"Appleton","given":"James J.","non-dropping-particle":"","parse-names":false,"suffix":""},{"dropping-particle":"","family":"Christenson","given":"Sandra L.","non-dropping-particle":"","parse-names":false,"suffix":""},{"dropping-particle":"","family":"Kim","given":"Dongjin","non-dropping-particle":"","parse-names":false,"suffix":""},{"dropping-particle":"","family":"Reschly","given":"Amy L.","non-dropping-particle":"","parse-names":false,"suffix":""}],"container-title":"Journal of School Psychology","id":"ITEM-1","issue":"5","issued":{"date-parts":[["2006","10"]]},"page":"427-445","title":"Measuring cognitive and psychological engagement: Validation of the Student Engagement Instrument","type":"article-journal","volume":"44"},"uris":["http://www.mendeley.com/documents/?uuid=4e687909-eb0b-361b-ae86-9c42a63f4331"]}],"mendeley":{"formattedCitation":"(Appleton, Christenson, Kim, &amp; Reschly, 2006)","manualFormatting":"(Appleton, Christenson, Kim, &amp; Reschly, 2006","plainTextFormattedCitation":"(Appleton, Christenson, Kim, &amp; Reschly, 2006)","previouslyFormattedCitation":"(Appleton, Christenson, Kim, &amp; Reschly, 2006)"},"properties":{"noteIndex":0},"schema":"https://github.com/citation-style-language/schema/raw/master/csl-citation.json"}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D0570">
        <w:rPr>
          <w:rFonts w:ascii="Times New Roman" w:eastAsia="Times New Roman" w:hAnsi="Times New Roman" w:cs="Times New Roman"/>
          <w:noProof/>
          <w:sz w:val="24"/>
          <w:szCs w:val="24"/>
        </w:rPr>
        <w:t>(Appleton, Christenson, Kim, &amp; Reschly, 2006</w:t>
      </w:r>
      <w:r>
        <w:rPr>
          <w:rFonts w:ascii="Times New Roman" w:eastAsia="Times New Roman" w:hAnsi="Times New Roman" w:cs="Times New Roman"/>
          <w:sz w:val="24"/>
          <w:szCs w:val="24"/>
        </w:rPr>
        <w:fldChar w:fldCharType="end"/>
      </w:r>
      <w:ins w:id="230" w:author="Yetz,Neil" w:date="2020-06-12T11:25:00Z">
        <w:r>
          <w:rPr>
            <w:rFonts w:ascii="Times New Roman" w:eastAsia="Times New Roman" w:hAnsi="Times New Roman" w:cs="Times New Roman"/>
            <w:sz w:val="24"/>
            <w:szCs w:val="24"/>
          </w:rPr>
          <w:t xml:space="preserve">; α = .88, .90 </w:t>
        </w:r>
        <w:bookmarkStart w:id="231" w:name="_Hlk43113117"/>
        <w:r>
          <w:rPr>
            <w:rFonts w:ascii="Times New Roman" w:eastAsia="Times New Roman" w:hAnsi="Times New Roman" w:cs="Times New Roman"/>
            <w:sz w:val="24"/>
            <w:szCs w:val="24"/>
          </w:rPr>
          <w:t xml:space="preserve">at </w:t>
        </w:r>
      </w:ins>
      <w:ins w:id="232" w:author="Yetz,Neil" w:date="2020-06-12T14:02:00Z">
        <w:r w:rsidR="00F2211D">
          <w:rPr>
            <w:rFonts w:ascii="Times New Roman" w:eastAsia="Times New Roman" w:hAnsi="Times New Roman" w:cs="Times New Roman"/>
            <w:sz w:val="24"/>
            <w:szCs w:val="24"/>
          </w:rPr>
          <w:t>intake [wave 0] and week 11 [wave 5]</w:t>
        </w:r>
      </w:ins>
      <w:ins w:id="233" w:author="Yetz,Neil" w:date="2020-06-12T11:25:00Z">
        <w:r>
          <w:rPr>
            <w:rFonts w:ascii="Times New Roman" w:eastAsia="Times New Roman" w:hAnsi="Times New Roman" w:cs="Times New Roman"/>
            <w:sz w:val="24"/>
            <w:szCs w:val="24"/>
          </w:rPr>
          <w:t>, respectively</w:t>
        </w:r>
        <w:bookmarkEnd w:id="231"/>
        <w:r>
          <w:rPr>
            <w:rFonts w:ascii="Times New Roman" w:eastAsia="Times New Roman" w:hAnsi="Times New Roman" w:cs="Times New Roman"/>
            <w:sz w:val="24"/>
            <w:szCs w:val="24"/>
          </w:rPr>
          <w:t xml:space="preserve">). Each item was rated on a 11-point rating scale (0=disagree, 10=agree). </w:t>
        </w:r>
      </w:ins>
    </w:p>
    <w:p w14:paraId="6735BF49" w14:textId="36DF06D5" w:rsidR="00F10591" w:rsidRPr="00F10591" w:rsidRDefault="00F10591" w:rsidP="00F10591">
      <w:pPr>
        <w:pStyle w:val="Heading3"/>
        <w:spacing w:line="480" w:lineRule="auto"/>
        <w:rPr>
          <w:rFonts w:ascii="Times New Roman" w:eastAsia="Times New Roman" w:hAnsi="Times New Roman" w:cs="Times New Roman"/>
          <w:bCs/>
          <w:color w:val="auto"/>
        </w:rPr>
      </w:pPr>
      <w:bookmarkStart w:id="234" w:name="_Toc43112962"/>
      <w:r w:rsidRPr="00F10591">
        <w:rPr>
          <w:rFonts w:ascii="Times New Roman" w:eastAsia="Times New Roman" w:hAnsi="Times New Roman" w:cs="Times New Roman"/>
          <w:bCs/>
          <w:i/>
          <w:color w:val="auto"/>
        </w:rPr>
        <w:t>Depression</w:t>
      </w:r>
      <w:bookmarkEnd w:id="234"/>
    </w:p>
    <w:p w14:paraId="23E472DB" w14:textId="6619E55A" w:rsidR="00F10591" w:rsidRPr="00F10591" w:rsidRDefault="00F10591" w:rsidP="00F10591">
      <w:pPr>
        <w:spacing w:after="0" w:line="480" w:lineRule="auto"/>
        <w:ind w:firstLine="720"/>
        <w:rPr>
          <w:rFonts w:ascii="Times New Roman" w:eastAsia="Times New Roman" w:hAnsi="Times New Roman" w:cs="Times New Roman"/>
          <w:sz w:val="24"/>
          <w:szCs w:val="24"/>
        </w:rPr>
      </w:pPr>
      <w:r w:rsidRPr="00F10591">
        <w:rPr>
          <w:rFonts w:ascii="Times New Roman" w:eastAsia="Times New Roman" w:hAnsi="Times New Roman" w:cs="Times New Roman"/>
          <w:sz w:val="24"/>
          <w:szCs w:val="24"/>
        </w:rPr>
        <w:t>Depression was measured with 9 items (e.g., “I was tired all the time”) using the revised Center for Epidemiologic Studies Depression Scale (</w:t>
      </w:r>
      <w:r w:rsidR="00086A8A">
        <w:rPr>
          <w:rFonts w:ascii="Times New Roman" w:eastAsia="Times New Roman" w:hAnsi="Times New Roman" w:cs="Times New Roman"/>
          <w:sz w:val="24"/>
          <w:szCs w:val="24"/>
        </w:rPr>
        <w:t xml:space="preserve">CESDR-10; </w:t>
      </w:r>
      <w:r w:rsidR="00086A8A">
        <w:rPr>
          <w:rFonts w:ascii="Times New Roman" w:eastAsia="Times New Roman" w:hAnsi="Times New Roman" w:cs="Times New Roman"/>
          <w:sz w:val="24"/>
          <w:szCs w:val="24"/>
        </w:rPr>
        <w:fldChar w:fldCharType="begin" w:fldLock="1"/>
      </w:r>
      <w:r w:rsidR="00086A8A">
        <w:rPr>
          <w:rFonts w:ascii="Times New Roman" w:eastAsia="Times New Roman" w:hAnsi="Times New Roman" w:cs="Times New Roman"/>
          <w:sz w:val="24"/>
          <w:szCs w:val="24"/>
        </w:rPr>
        <w:instrText>ADDIN CSL_CITATION {"citationItems":[{"id":"ITEM-1","itemData":{"author":[{"dropping-particle":"","family":"Haroz","given":"EE","non-dropping-particle":"","parse-names":false,"suffix":""},{"dropping-particle":"","family":"Ybarra","given":"ML","non-dropping-particle":"","parse-names":false,"suffix":""},{"dropping-particle":"","family":"disorders","given":"WW Eaton - Journal of affective","non-dropping-particle":"","parse-names":false,"suffix":""},{"dropping-particle":"","family":"2014","given":"undefined","non-dropping-particle":"","parse-names":false,"suffix":""}],"container-title":"Elsevier","id":"ITEM-1","issued":{"date-parts":[["0"]]},"title":"Psychometric evaluation of a self-report scale to measure adolescent depression: The CESDR-10 in two national adolescent samples in the United States","type":"article-journal"},"uris":["http://www.mendeley.com/documents/?uuid=0a5dc6ad-5edc-36cc-b0e2-e274465ef748"]}],"mendeley":{"formattedCitation":"(Haroz, Ybarra, disorders, &amp; 2014, n.d.)","manualFormatting":"Haroz &amp; Ybarra, 2014","plainTextFormattedCitation":"(Haroz, Ybarra, disorders, &amp; 2014, n.d.)","previouslyFormattedCitation":"(Haroz, Ybarra, disorders, &amp; 2014, n.d.)"},"properties":{"noteIndex":0},"schema":"https://github.com/citation-style-language/schema/raw/master/csl-citation.json"}</w:instrText>
      </w:r>
      <w:r w:rsidR="00086A8A">
        <w:rPr>
          <w:rFonts w:ascii="Times New Roman" w:eastAsia="Times New Roman" w:hAnsi="Times New Roman" w:cs="Times New Roman"/>
          <w:sz w:val="24"/>
          <w:szCs w:val="24"/>
        </w:rPr>
        <w:fldChar w:fldCharType="separate"/>
      </w:r>
      <w:r w:rsidR="00086A8A" w:rsidRPr="00086A8A">
        <w:rPr>
          <w:rFonts w:ascii="Times New Roman" w:eastAsia="Times New Roman" w:hAnsi="Times New Roman" w:cs="Times New Roman"/>
          <w:noProof/>
          <w:sz w:val="24"/>
          <w:szCs w:val="24"/>
        </w:rPr>
        <w:t>Haroz</w:t>
      </w:r>
      <w:r w:rsidR="00086A8A">
        <w:rPr>
          <w:rFonts w:ascii="Times New Roman" w:eastAsia="Times New Roman" w:hAnsi="Times New Roman" w:cs="Times New Roman"/>
          <w:noProof/>
          <w:sz w:val="24"/>
          <w:szCs w:val="24"/>
        </w:rPr>
        <w:t xml:space="preserve"> &amp; </w:t>
      </w:r>
      <w:r w:rsidR="00086A8A" w:rsidRPr="00086A8A">
        <w:rPr>
          <w:rFonts w:ascii="Times New Roman" w:eastAsia="Times New Roman" w:hAnsi="Times New Roman" w:cs="Times New Roman"/>
          <w:noProof/>
          <w:sz w:val="24"/>
          <w:szCs w:val="24"/>
        </w:rPr>
        <w:t>Ybarra, 2014</w:t>
      </w:r>
      <w:r w:rsidR="00086A8A">
        <w:rPr>
          <w:rFonts w:ascii="Times New Roman" w:eastAsia="Times New Roman" w:hAnsi="Times New Roman" w:cs="Times New Roman"/>
          <w:sz w:val="24"/>
          <w:szCs w:val="24"/>
        </w:rPr>
        <w:fldChar w:fldCharType="end"/>
      </w:r>
      <w:r w:rsidRPr="00F10591">
        <w:rPr>
          <w:rFonts w:ascii="Times New Roman" w:eastAsia="Times New Roman" w:hAnsi="Times New Roman" w:cs="Times New Roman"/>
          <w:sz w:val="24"/>
          <w:szCs w:val="24"/>
        </w:rPr>
        <w:t xml:space="preserve">; α = .89, .91 </w:t>
      </w:r>
      <w:ins w:id="235" w:author="Yetz,Neil" w:date="2020-06-12T11:25:00Z">
        <w:r w:rsidR="00086A8A" w:rsidRPr="00086A8A">
          <w:rPr>
            <w:rFonts w:ascii="Times New Roman" w:eastAsia="Times New Roman" w:hAnsi="Times New Roman" w:cs="Times New Roman"/>
            <w:sz w:val="24"/>
            <w:szCs w:val="24"/>
          </w:rPr>
          <w:t xml:space="preserve">at </w:t>
        </w:r>
      </w:ins>
      <w:ins w:id="236" w:author="Yetz,Neil" w:date="2020-06-12T14:02:00Z">
        <w:r w:rsidR="00086A8A" w:rsidRPr="00086A8A">
          <w:rPr>
            <w:rFonts w:ascii="Times New Roman" w:eastAsia="Times New Roman" w:hAnsi="Times New Roman" w:cs="Times New Roman"/>
            <w:sz w:val="24"/>
            <w:szCs w:val="24"/>
          </w:rPr>
          <w:t>intake [wave 0] and week 11 [wave 5]</w:t>
        </w:r>
      </w:ins>
      <w:ins w:id="237" w:author="Yetz,Neil" w:date="2020-06-12T11:25:00Z">
        <w:r w:rsidR="00086A8A" w:rsidRPr="00086A8A">
          <w:rPr>
            <w:rFonts w:ascii="Times New Roman" w:eastAsia="Times New Roman" w:hAnsi="Times New Roman" w:cs="Times New Roman"/>
            <w:sz w:val="24"/>
            <w:szCs w:val="24"/>
          </w:rPr>
          <w:t>, respectively</w:t>
        </w:r>
      </w:ins>
      <w:r w:rsidRPr="00F10591">
        <w:rPr>
          <w:rFonts w:ascii="Times New Roman" w:eastAsia="Times New Roman" w:hAnsi="Times New Roman" w:cs="Times New Roman"/>
          <w:sz w:val="24"/>
          <w:szCs w:val="24"/>
        </w:rPr>
        <w:t xml:space="preserve">). Mentee answered the frequency of their symptoms in the past week (range= 0-7 days). </w:t>
      </w:r>
    </w:p>
    <w:p w14:paraId="529FA55D" w14:textId="5197CDF4" w:rsidR="00F10591" w:rsidRPr="00F10591" w:rsidRDefault="00F10591" w:rsidP="00F10591">
      <w:pPr>
        <w:pStyle w:val="Heading3"/>
        <w:spacing w:line="480" w:lineRule="auto"/>
        <w:rPr>
          <w:rFonts w:ascii="Times New Roman" w:eastAsia="Times New Roman" w:hAnsi="Times New Roman" w:cs="Times New Roman"/>
          <w:bCs/>
          <w:color w:val="auto"/>
        </w:rPr>
      </w:pPr>
      <w:bookmarkStart w:id="238" w:name="_Toc43112963"/>
      <w:r w:rsidRPr="00F10591">
        <w:rPr>
          <w:rFonts w:ascii="Times New Roman" w:eastAsia="Times New Roman" w:hAnsi="Times New Roman" w:cs="Times New Roman"/>
          <w:bCs/>
          <w:i/>
          <w:color w:val="auto"/>
        </w:rPr>
        <w:t>Anger</w:t>
      </w:r>
      <w:bookmarkEnd w:id="238"/>
      <w:r w:rsidRPr="00F10591">
        <w:rPr>
          <w:rFonts w:ascii="Times New Roman" w:eastAsia="Times New Roman" w:hAnsi="Times New Roman" w:cs="Times New Roman"/>
          <w:bCs/>
          <w:color w:val="auto"/>
        </w:rPr>
        <w:t xml:space="preserve"> </w:t>
      </w:r>
    </w:p>
    <w:p w14:paraId="0E16FA0D" w14:textId="477A1BB2" w:rsidR="00F10591" w:rsidRPr="00F10591" w:rsidRDefault="00F10591" w:rsidP="00F10591">
      <w:pPr>
        <w:spacing w:after="0" w:line="480" w:lineRule="auto"/>
        <w:ind w:firstLine="720"/>
        <w:rPr>
          <w:rFonts w:ascii="Times New Roman" w:eastAsia="Times New Roman" w:hAnsi="Times New Roman" w:cs="Times New Roman"/>
          <w:sz w:val="24"/>
          <w:szCs w:val="24"/>
        </w:rPr>
      </w:pPr>
      <w:r w:rsidRPr="00F10591">
        <w:rPr>
          <w:rFonts w:ascii="Times New Roman" w:eastAsia="Times New Roman" w:hAnsi="Times New Roman" w:cs="Times New Roman"/>
          <w:sz w:val="24"/>
          <w:szCs w:val="24"/>
        </w:rPr>
        <w:t>Anger was measured with 3 items (e.g., “I get mad”) from the Brief Anger Scale (</w:t>
      </w:r>
      <w:r w:rsidR="00086A8A">
        <w:rPr>
          <w:rFonts w:ascii="Times New Roman" w:eastAsia="Times New Roman" w:hAnsi="Times New Roman" w:cs="Times New Roman"/>
          <w:sz w:val="24"/>
          <w:szCs w:val="24"/>
        </w:rPr>
        <w:fldChar w:fldCharType="begin" w:fldLock="1"/>
      </w:r>
      <w:r w:rsidR="00086A8A">
        <w:rPr>
          <w:rFonts w:ascii="Times New Roman" w:eastAsia="Times New Roman" w:hAnsi="Times New Roman" w:cs="Times New Roman"/>
          <w:sz w:val="24"/>
          <w:szCs w:val="24"/>
        </w:rPr>
        <w:instrText>ADDIN CSL_CITATION {"citationItems":[{"id":"ITEM-1","itemData":{"DOI":"10.1016/0005-7967(96)00018-6","ISSN":"00057967","abstract":"Cluster analysis, using TRYSYS key cluster variable analyses, on 59 anger expression items replicated Spielberger's Anger-In and Anger-Control dimensions and revealed seven additional forms of anger expression: Noisy Arguing, Verbal Assault, Physical Assault-People, Physical Assault-Objects, Reciprocal Communication, Time Out, and Direct Expression. Aggressive dimensions (Noisy Arguing, Verbal Assault, Physical Assault-People and -Objects) correlated positively with each other and with trait anger and negatively with non-aggressive forms of expression (Control, Reciprocal Communication, and Time Out). The latter were positively correlated with each other and negatively with trait anger. Forms of expression correlated logically with the frequency of eight types of anger consequences, and there was evidence of distinct relationships between anger expression and anger consequences; e.g. Physical Assault-People correlated most with frequency of physical altercations, and Noisy Arguing and Verbal Assault with the frequency of verbal fights. Males were more likely to utilize aggressive forms of expression and to suffer consequences involving physical and verbal fights and property damage. Results are discussed in terms of convergent and discriminant validity, and in terms of their implications for assessment, treatment, and future research.","author":[{"dropping-particle":"","family":"Deffenbacher","given":"Jerry L.","non-dropping-particle":"","parse-names":false,"suffix":""},{"dropping-particle":"","family":"Oetting","given":"Eugene R.","non-dropping-particle":"","parse-names":false,"suffix":""},{"dropping-particle":"","family":"Lynch","given":"Rebekah S.","non-dropping-particle":"","parse-names":false,"suffix":""},{"dropping-particle":"","family":"Morris","given":"Chad D.","non-dropping-particle":"","parse-names":false,"suffix":""}],"container-title":"Behaviour Research and Therapy","id":"ITEM-1","issue":"7","issued":{"date-parts":[["1996"]]},"page":"575-590","publisher":"Elsevier Ltd","title":"The expression of anger and its consequences","type":"article-journal","volume":"34"},"uris":["http://www.mendeley.com/documents/?uuid=fc6325ce-bbe3-3424-8006-349d55742706"]}],"mendeley":{"formattedCitation":"(Deffenbacher, Oetting, Lynch, &amp; Morris, 1996)","manualFormatting":"Deffenbacher, Oetting, Lynch, &amp; Morris, 1996","plainTextFormattedCitation":"(Deffenbacher, Oetting, Lynch, &amp; Morris, 1996)","previouslyFormattedCitation":"(Deffenbacher, Oetting, Lynch, &amp; Morris, 1996)"},"properties":{"noteIndex":0},"schema":"https://github.com/citation-style-language/schema/raw/master/csl-citation.json"}</w:instrText>
      </w:r>
      <w:r w:rsidR="00086A8A">
        <w:rPr>
          <w:rFonts w:ascii="Times New Roman" w:eastAsia="Times New Roman" w:hAnsi="Times New Roman" w:cs="Times New Roman"/>
          <w:sz w:val="24"/>
          <w:szCs w:val="24"/>
        </w:rPr>
        <w:fldChar w:fldCharType="separate"/>
      </w:r>
      <w:r w:rsidR="00086A8A" w:rsidRPr="00086A8A">
        <w:rPr>
          <w:rFonts w:ascii="Times New Roman" w:eastAsia="Times New Roman" w:hAnsi="Times New Roman" w:cs="Times New Roman"/>
          <w:noProof/>
          <w:sz w:val="24"/>
          <w:szCs w:val="24"/>
        </w:rPr>
        <w:t>Deffenbacher, Oetting, Lynch, &amp; Morris, 1996</w:t>
      </w:r>
      <w:r w:rsidR="00086A8A">
        <w:rPr>
          <w:rFonts w:ascii="Times New Roman" w:eastAsia="Times New Roman" w:hAnsi="Times New Roman" w:cs="Times New Roman"/>
          <w:sz w:val="24"/>
          <w:szCs w:val="24"/>
        </w:rPr>
        <w:fldChar w:fldCharType="end"/>
      </w:r>
      <w:r w:rsidRPr="00F10591">
        <w:rPr>
          <w:rFonts w:ascii="Times New Roman" w:eastAsia="Times New Roman" w:hAnsi="Times New Roman" w:cs="Times New Roman"/>
          <w:sz w:val="24"/>
          <w:szCs w:val="24"/>
        </w:rPr>
        <w:t xml:space="preserve">; α = .93, .94 </w:t>
      </w:r>
      <w:ins w:id="239" w:author="Yetz,Neil" w:date="2020-06-12T11:25:00Z">
        <w:r w:rsidR="00086A8A" w:rsidRPr="00086A8A">
          <w:rPr>
            <w:rFonts w:ascii="Times New Roman" w:eastAsia="Times New Roman" w:hAnsi="Times New Roman" w:cs="Times New Roman"/>
            <w:sz w:val="24"/>
            <w:szCs w:val="24"/>
          </w:rPr>
          <w:t xml:space="preserve">at </w:t>
        </w:r>
      </w:ins>
      <w:ins w:id="240" w:author="Yetz,Neil" w:date="2020-06-12T14:02:00Z">
        <w:r w:rsidR="00086A8A" w:rsidRPr="00086A8A">
          <w:rPr>
            <w:rFonts w:ascii="Times New Roman" w:eastAsia="Times New Roman" w:hAnsi="Times New Roman" w:cs="Times New Roman"/>
            <w:sz w:val="24"/>
            <w:szCs w:val="24"/>
          </w:rPr>
          <w:t>intake [wave 0] and week 11 [wave 5]</w:t>
        </w:r>
      </w:ins>
      <w:ins w:id="241" w:author="Yetz,Neil" w:date="2020-06-12T11:25:00Z">
        <w:r w:rsidR="00086A8A" w:rsidRPr="00086A8A">
          <w:rPr>
            <w:rFonts w:ascii="Times New Roman" w:eastAsia="Times New Roman" w:hAnsi="Times New Roman" w:cs="Times New Roman"/>
            <w:sz w:val="24"/>
            <w:szCs w:val="24"/>
          </w:rPr>
          <w:t>, respectively</w:t>
        </w:r>
      </w:ins>
      <w:r w:rsidRPr="00F10591">
        <w:rPr>
          <w:rFonts w:ascii="Times New Roman" w:eastAsia="Times New Roman" w:hAnsi="Times New Roman" w:cs="Times New Roman"/>
          <w:sz w:val="24"/>
          <w:szCs w:val="24"/>
        </w:rPr>
        <w:t>). Each item was rated on a 11-point scale (0=never, 10=</w:t>
      </w:r>
      <w:proofErr w:type="gramStart"/>
      <w:r w:rsidRPr="00F10591">
        <w:rPr>
          <w:rFonts w:ascii="Times New Roman" w:eastAsia="Times New Roman" w:hAnsi="Times New Roman" w:cs="Times New Roman"/>
          <w:sz w:val="24"/>
          <w:szCs w:val="24"/>
        </w:rPr>
        <w:t>all of</w:t>
      </w:r>
      <w:proofErr w:type="gramEnd"/>
      <w:r w:rsidRPr="00F10591">
        <w:rPr>
          <w:rFonts w:ascii="Times New Roman" w:eastAsia="Times New Roman" w:hAnsi="Times New Roman" w:cs="Times New Roman"/>
          <w:sz w:val="24"/>
          <w:szCs w:val="24"/>
        </w:rPr>
        <w:t xml:space="preserve"> the time). </w:t>
      </w:r>
    </w:p>
    <w:p w14:paraId="0E1EF5CD" w14:textId="77777777" w:rsidR="005C0D2A" w:rsidRPr="004114E3" w:rsidRDefault="005C0D2A">
      <w:pPr>
        <w:spacing w:after="0" w:line="480" w:lineRule="auto"/>
        <w:contextualSpacing/>
        <w:rPr>
          <w:rFonts w:ascii="Times New Roman" w:eastAsia="Calibri" w:hAnsi="Times New Roman" w:cs="Times New Roman"/>
          <w:b/>
          <w:bCs/>
          <w:sz w:val="24"/>
          <w:szCs w:val="24"/>
        </w:rPr>
        <w:pPrChange w:id="242" w:author="Yetz,Neil" w:date="2020-06-12T11:24:00Z">
          <w:pPr>
            <w:spacing w:after="0" w:line="480" w:lineRule="auto"/>
            <w:ind w:firstLine="720"/>
            <w:contextualSpacing/>
          </w:pPr>
        </w:pPrChange>
      </w:pPr>
    </w:p>
    <w:p w14:paraId="38E2336A" w14:textId="33B80FD4" w:rsidR="001B42B4" w:rsidRDefault="00FE1715" w:rsidP="001D4D22">
      <w:pPr>
        <w:pStyle w:val="Heading2"/>
        <w:spacing w:before="0" w:line="480" w:lineRule="auto"/>
        <w:contextualSpacing/>
        <w:rPr>
          <w:rFonts w:ascii="Times New Roman" w:eastAsia="Calibri" w:hAnsi="Times New Roman" w:cs="Times New Roman"/>
          <w:b/>
          <w:bCs/>
          <w:color w:val="auto"/>
          <w:sz w:val="24"/>
          <w:szCs w:val="24"/>
        </w:rPr>
      </w:pPr>
      <w:bookmarkStart w:id="243" w:name="_Toc43112964"/>
      <w:r w:rsidRPr="00A27726">
        <w:rPr>
          <w:rFonts w:ascii="Times New Roman" w:eastAsia="Calibri" w:hAnsi="Times New Roman" w:cs="Times New Roman"/>
          <w:b/>
          <w:bCs/>
          <w:color w:val="auto"/>
          <w:sz w:val="24"/>
          <w:szCs w:val="24"/>
        </w:rPr>
        <w:t>Analysis Plan</w:t>
      </w:r>
      <w:bookmarkEnd w:id="243"/>
      <w:r w:rsidR="00B76B41">
        <w:rPr>
          <w:rFonts w:ascii="Times New Roman" w:eastAsia="Calibri" w:hAnsi="Times New Roman" w:cs="Times New Roman"/>
          <w:b/>
          <w:bCs/>
          <w:color w:val="auto"/>
          <w:sz w:val="24"/>
          <w:szCs w:val="24"/>
        </w:rPr>
        <w:tab/>
      </w:r>
    </w:p>
    <w:p w14:paraId="1099CF75" w14:textId="4C20C11B" w:rsidR="008D2573" w:rsidRDefault="008D2573" w:rsidP="008D2573">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All models will control for age, sex, ethnicity, SES (parent report) and youth social emotional </w:t>
      </w:r>
      <w:del w:id="244" w:author="Yetz,Neil" w:date="2020-06-12T08:20:00Z">
        <w:r w:rsidDel="003E6260">
          <w:rPr>
            <w:rFonts w:ascii="Times New Roman" w:eastAsia="Calibri" w:hAnsi="Times New Roman" w:cs="Times New Roman"/>
            <w:sz w:val="24"/>
            <w:szCs w:val="24"/>
          </w:rPr>
          <w:delText>skills (parent report).</w:delText>
        </w:r>
      </w:del>
      <w:ins w:id="245" w:author="Yetz,Neil" w:date="2020-06-12T08:20:00Z">
        <w:r w:rsidR="003E6260">
          <w:rPr>
            <w:rFonts w:ascii="Times New Roman" w:eastAsia="Calibri" w:hAnsi="Times New Roman" w:cs="Times New Roman"/>
            <w:sz w:val="24"/>
            <w:szCs w:val="24"/>
          </w:rPr>
          <w:t>competencies (parent report).</w:t>
        </w:r>
      </w:ins>
      <w:r>
        <w:rPr>
          <w:rFonts w:ascii="Times New Roman" w:eastAsia="Calibri" w:hAnsi="Times New Roman" w:cs="Times New Roman"/>
          <w:sz w:val="24"/>
          <w:szCs w:val="24"/>
        </w:rPr>
        <w:t xml:space="preserve"> </w:t>
      </w:r>
      <w:r w:rsidR="005C0D2A" w:rsidDel="005C0D2A">
        <w:rPr>
          <w:rFonts w:ascii="Times New Roman" w:eastAsia="Calibri" w:hAnsi="Times New Roman" w:cs="Times New Roman"/>
          <w:sz w:val="24"/>
          <w:szCs w:val="24"/>
        </w:rPr>
        <w:t xml:space="preserve"> </w:t>
      </w:r>
    </w:p>
    <w:p w14:paraId="3D4990C4" w14:textId="5552D9DC" w:rsidR="00E852DB" w:rsidRPr="00207255" w:rsidRDefault="00E852DB" w:rsidP="00AC27DB">
      <w:pPr>
        <w:pStyle w:val="Heading3"/>
        <w:spacing w:line="480" w:lineRule="auto"/>
        <w:rPr>
          <w:rFonts w:ascii="Times New Roman" w:hAnsi="Times New Roman" w:cs="Times New Roman"/>
          <w:i/>
          <w:iCs/>
          <w:color w:val="auto"/>
        </w:rPr>
      </w:pPr>
      <w:bookmarkStart w:id="246" w:name="_Toc43112965"/>
      <w:r w:rsidRPr="00207255">
        <w:rPr>
          <w:rFonts w:ascii="Times New Roman" w:hAnsi="Times New Roman" w:cs="Times New Roman"/>
          <w:i/>
          <w:iCs/>
          <w:color w:val="auto"/>
        </w:rPr>
        <w:t>Analysis</w:t>
      </w:r>
      <w:r w:rsidR="003F1BBD" w:rsidRPr="00207255">
        <w:rPr>
          <w:rFonts w:ascii="Times New Roman" w:hAnsi="Times New Roman" w:cs="Times New Roman"/>
          <w:i/>
          <w:iCs/>
          <w:color w:val="auto"/>
        </w:rPr>
        <w:t xml:space="preserve"> for Research Question</w:t>
      </w:r>
      <w:r w:rsidRPr="0054463B">
        <w:rPr>
          <w:rFonts w:ascii="Times New Roman" w:hAnsi="Times New Roman" w:cs="Times New Roman"/>
          <w:i/>
          <w:iCs/>
          <w:color w:val="auto"/>
        </w:rPr>
        <w:t xml:space="preserve"> 1</w:t>
      </w:r>
      <w:bookmarkEnd w:id="246"/>
    </w:p>
    <w:p w14:paraId="39E6C231" w14:textId="207692C9" w:rsidR="00B453DC" w:rsidRPr="006C2B93" w:rsidRDefault="000D7C27" w:rsidP="006C2B93">
      <w:pPr>
        <w:spacing w:after="0" w:line="480" w:lineRule="auto"/>
        <w:contextualSpacing/>
        <w:rPr>
          <w:rFonts w:ascii="Times New Roman" w:eastAsia="Calibri" w:hAnsi="Times New Roman" w:cs="Times New Roman"/>
          <w:b/>
          <w:bCs/>
          <w:sz w:val="24"/>
          <w:szCs w:val="24"/>
          <w:rPrChange w:id="247" w:author="Yetz,Neil" w:date="2020-06-11T12:55:00Z">
            <w:rPr>
              <w:rFonts w:ascii="Times New Roman" w:eastAsia="Calibri" w:hAnsi="Times New Roman" w:cs="Times New Roman"/>
              <w:sz w:val="24"/>
              <w:szCs w:val="24"/>
            </w:rPr>
          </w:rPrChange>
        </w:rPr>
      </w:pPr>
      <w:r>
        <w:rPr>
          <w:rFonts w:ascii="Times New Roman" w:eastAsia="Calibri" w:hAnsi="Times New Roman" w:cs="Times New Roman"/>
          <w:b/>
          <w:bCs/>
          <w:sz w:val="24"/>
          <w:szCs w:val="24"/>
        </w:rPr>
        <w:tab/>
      </w:r>
      <w:r w:rsidR="00AB1053">
        <w:rPr>
          <w:rFonts w:ascii="Times New Roman" w:eastAsia="Calibri" w:hAnsi="Times New Roman" w:cs="Times New Roman"/>
          <w:sz w:val="24"/>
          <w:szCs w:val="24"/>
        </w:rPr>
        <w:t xml:space="preserve">Latent growth modeling using </w:t>
      </w:r>
      <w:proofErr w:type="spellStart"/>
      <w:r w:rsidR="00AB1053">
        <w:rPr>
          <w:rFonts w:ascii="Times New Roman" w:eastAsia="Calibri" w:hAnsi="Times New Roman" w:cs="Times New Roman"/>
          <w:sz w:val="24"/>
          <w:szCs w:val="24"/>
        </w:rPr>
        <w:t>Mplus</w:t>
      </w:r>
      <w:proofErr w:type="spellEnd"/>
      <w:r w:rsidR="001C0F8F">
        <w:rPr>
          <w:rFonts w:ascii="Times New Roman" w:eastAsia="Calibri" w:hAnsi="Times New Roman" w:cs="Times New Roman"/>
          <w:sz w:val="24"/>
          <w:szCs w:val="24"/>
        </w:rPr>
        <w:t>,</w:t>
      </w:r>
      <w:r w:rsidR="00F536EB">
        <w:rPr>
          <w:rFonts w:ascii="Times New Roman" w:eastAsia="Calibri" w:hAnsi="Times New Roman" w:cs="Times New Roman"/>
          <w:sz w:val="24"/>
          <w:szCs w:val="24"/>
        </w:rPr>
        <w:t xml:space="preserve"> </w:t>
      </w:r>
      <w:r w:rsidR="0037014A">
        <w:rPr>
          <w:rFonts w:ascii="Times New Roman" w:eastAsia="Calibri" w:hAnsi="Times New Roman" w:cs="Times New Roman"/>
          <w:sz w:val="24"/>
          <w:szCs w:val="24"/>
        </w:rPr>
        <w:t>V</w:t>
      </w:r>
      <w:r w:rsidR="00F536EB">
        <w:rPr>
          <w:rFonts w:ascii="Times New Roman" w:eastAsia="Calibri" w:hAnsi="Times New Roman" w:cs="Times New Roman"/>
          <w:sz w:val="24"/>
          <w:szCs w:val="24"/>
        </w:rPr>
        <w:t xml:space="preserve">ersion 8 </w:t>
      </w:r>
      <w:r w:rsidR="00F536EB">
        <w:rPr>
          <w:rFonts w:ascii="Times New Roman" w:eastAsia="Calibri" w:hAnsi="Times New Roman" w:cs="Times New Roman"/>
          <w:sz w:val="24"/>
          <w:szCs w:val="24"/>
        </w:rPr>
        <w:fldChar w:fldCharType="begin" w:fldLock="1"/>
      </w:r>
      <w:r w:rsidR="00106842">
        <w:rPr>
          <w:rFonts w:ascii="Times New Roman" w:eastAsia="Calibri" w:hAnsi="Times New Roman" w:cs="Times New Roman"/>
          <w:sz w:val="24"/>
          <w:szCs w:val="24"/>
        </w:rPr>
        <w:instrText>ADDIN CSL_CITATION {"citationItems":[{"id":"ITEM-1","itemData":{"author":[{"dropping-particle":"","family":"Muthén","given":"Linda K","non-dropping-particle":"","parse-names":false,"suffix":""},{"dropping-particle":"","family":"Muthén","given":"Bengt O","non-dropping-particle":"","parse-names":false,"suffix":""}],"id":"ITEM-1","issued":{"date-parts":[["1998"]]},"title":"Statistical Analysis With Latent Variables User's Guide","type":"report"},"uris":["http://www.mendeley.com/documents/?uuid=15ba56e4-0911-3d9e-9bf6-16fa2a088ffb"]}],"mendeley":{"formattedCitation":"(Muthén &amp; Muthén, 1998)","plainTextFormattedCitation":"(Muthén &amp; Muthén, 1998)","previouslyFormattedCitation":"(Muthén &amp; Muthén, 1998)"},"properties":{"noteIndex":0},"schema":"https://github.com/citation-style-language/schema/raw/master/csl-citation.json"}</w:instrText>
      </w:r>
      <w:r w:rsidR="00F536EB">
        <w:rPr>
          <w:rFonts w:ascii="Times New Roman" w:eastAsia="Calibri" w:hAnsi="Times New Roman" w:cs="Times New Roman"/>
          <w:sz w:val="24"/>
          <w:szCs w:val="24"/>
        </w:rPr>
        <w:fldChar w:fldCharType="separate"/>
      </w:r>
      <w:r w:rsidR="00F536EB" w:rsidRPr="00F536EB">
        <w:rPr>
          <w:rFonts w:ascii="Times New Roman" w:eastAsia="Calibri" w:hAnsi="Times New Roman" w:cs="Times New Roman"/>
          <w:noProof/>
          <w:sz w:val="24"/>
          <w:szCs w:val="24"/>
        </w:rPr>
        <w:t>(Muthén &amp; Muthén, 1998)</w:t>
      </w:r>
      <w:r w:rsidR="00F536EB">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will be </w:t>
      </w:r>
      <w:r w:rsidR="00B10F53">
        <w:rPr>
          <w:rFonts w:ascii="Times New Roman" w:eastAsia="Calibri" w:hAnsi="Times New Roman" w:cs="Times New Roman"/>
          <w:sz w:val="24"/>
          <w:szCs w:val="24"/>
        </w:rPr>
        <w:t xml:space="preserve">used </w:t>
      </w:r>
      <w:r w:rsidR="00AB1053">
        <w:rPr>
          <w:rFonts w:ascii="Times New Roman" w:eastAsia="Calibri" w:hAnsi="Times New Roman" w:cs="Times New Roman"/>
          <w:sz w:val="24"/>
          <w:szCs w:val="24"/>
        </w:rPr>
        <w:t xml:space="preserve">to model the growth of belongingness and </w:t>
      </w:r>
      <w:r w:rsidR="001C0F8F">
        <w:rPr>
          <w:rFonts w:ascii="Times New Roman" w:eastAsia="Calibri" w:hAnsi="Times New Roman" w:cs="Times New Roman"/>
          <w:sz w:val="24"/>
          <w:szCs w:val="24"/>
        </w:rPr>
        <w:t xml:space="preserve">social ties </w:t>
      </w:r>
      <w:r w:rsidR="00AB1053">
        <w:rPr>
          <w:rFonts w:ascii="Times New Roman" w:eastAsia="Calibri" w:hAnsi="Times New Roman" w:cs="Times New Roman"/>
          <w:sz w:val="24"/>
          <w:szCs w:val="24"/>
        </w:rPr>
        <w:t xml:space="preserve">across the five timepoints of CC. </w:t>
      </w:r>
      <w:r w:rsidR="00BA2111">
        <w:rPr>
          <w:rFonts w:ascii="Times New Roman" w:eastAsia="Calibri" w:hAnsi="Times New Roman" w:cs="Times New Roman"/>
          <w:sz w:val="24"/>
          <w:szCs w:val="24"/>
        </w:rPr>
        <w:t>More specifically,</w:t>
      </w:r>
      <w:r w:rsidR="008D2573">
        <w:rPr>
          <w:rFonts w:ascii="Times New Roman" w:eastAsia="Calibri" w:hAnsi="Times New Roman" w:cs="Times New Roman"/>
          <w:sz w:val="24"/>
          <w:szCs w:val="24"/>
        </w:rPr>
        <w:t xml:space="preserve"> a</w:t>
      </w:r>
      <w:r w:rsidR="00BA2111">
        <w:rPr>
          <w:rFonts w:ascii="Times New Roman" w:eastAsia="Calibri" w:hAnsi="Times New Roman" w:cs="Times New Roman"/>
          <w:sz w:val="24"/>
          <w:szCs w:val="24"/>
        </w:rPr>
        <w:t xml:space="preserve"> parallel processes</w:t>
      </w:r>
      <w:r w:rsidR="0037014A">
        <w:rPr>
          <w:rFonts w:ascii="Times New Roman" w:eastAsia="Calibri" w:hAnsi="Times New Roman" w:cs="Times New Roman"/>
          <w:sz w:val="24"/>
          <w:szCs w:val="24"/>
        </w:rPr>
        <w:t xml:space="preserve"> growth model</w:t>
      </w:r>
      <w:r w:rsidR="00B10F53">
        <w:rPr>
          <w:rFonts w:ascii="Times New Roman" w:eastAsia="Calibri" w:hAnsi="Times New Roman" w:cs="Times New Roman"/>
          <w:sz w:val="24"/>
          <w:szCs w:val="24"/>
        </w:rPr>
        <w:t xml:space="preserve"> (one growth model for belonging and one growth model for </w:t>
      </w:r>
      <w:r w:rsidR="0037014A">
        <w:rPr>
          <w:rFonts w:ascii="Times New Roman" w:eastAsia="Calibri" w:hAnsi="Times New Roman" w:cs="Times New Roman"/>
          <w:sz w:val="24"/>
          <w:szCs w:val="24"/>
        </w:rPr>
        <w:t>social ties</w:t>
      </w:r>
      <w:r w:rsidR="00B10F53">
        <w:rPr>
          <w:rFonts w:ascii="Times New Roman" w:eastAsia="Calibri" w:hAnsi="Times New Roman" w:cs="Times New Roman"/>
          <w:sz w:val="24"/>
          <w:szCs w:val="24"/>
        </w:rPr>
        <w:t>)</w:t>
      </w:r>
      <w:r w:rsidR="00BA2111">
        <w:rPr>
          <w:rFonts w:ascii="Times New Roman" w:eastAsia="Calibri" w:hAnsi="Times New Roman" w:cs="Times New Roman"/>
          <w:sz w:val="24"/>
          <w:szCs w:val="24"/>
        </w:rPr>
        <w:t xml:space="preserve"> will be </w:t>
      </w:r>
      <w:r w:rsidR="0037014A">
        <w:rPr>
          <w:rFonts w:ascii="Times New Roman" w:eastAsia="Calibri" w:hAnsi="Times New Roman" w:cs="Times New Roman"/>
          <w:sz w:val="24"/>
          <w:szCs w:val="24"/>
        </w:rPr>
        <w:t>specified</w:t>
      </w:r>
      <w:r w:rsidR="00BA2111">
        <w:rPr>
          <w:rFonts w:ascii="Times New Roman" w:eastAsia="Calibri" w:hAnsi="Times New Roman" w:cs="Times New Roman"/>
          <w:sz w:val="24"/>
          <w:szCs w:val="24"/>
        </w:rPr>
        <w:t xml:space="preserve">. </w:t>
      </w:r>
      <w:r w:rsidR="00B453DC">
        <w:rPr>
          <w:rFonts w:ascii="Times New Roman" w:eastAsia="Calibri" w:hAnsi="Times New Roman" w:cs="Times New Roman"/>
          <w:sz w:val="24"/>
          <w:szCs w:val="24"/>
        </w:rPr>
        <w:t xml:space="preserve">The model is depicted in Figure 3.  </w:t>
      </w:r>
      <w:r w:rsidR="00B10F53">
        <w:rPr>
          <w:rFonts w:ascii="Times New Roman" w:eastAsia="Calibri" w:hAnsi="Times New Roman" w:cs="Times New Roman"/>
          <w:sz w:val="24"/>
          <w:szCs w:val="24"/>
        </w:rPr>
        <w:t xml:space="preserve">The growth </w:t>
      </w:r>
      <w:r w:rsidR="00B10F53">
        <w:rPr>
          <w:rFonts w:ascii="Times New Roman" w:eastAsia="Calibri" w:hAnsi="Times New Roman" w:cs="Times New Roman"/>
          <w:sz w:val="24"/>
          <w:szCs w:val="24"/>
        </w:rPr>
        <w:lastRenderedPageBreak/>
        <w:t xml:space="preserve">parameters within and cross process will be specified to correlate.  </w:t>
      </w:r>
      <w:commentRangeStart w:id="248"/>
      <w:r w:rsidR="00B03677">
        <w:rPr>
          <w:rFonts w:ascii="Times New Roman" w:eastAsia="Calibri" w:hAnsi="Times New Roman" w:cs="Times New Roman"/>
          <w:sz w:val="24"/>
          <w:szCs w:val="24"/>
        </w:rPr>
        <w:t>At baseline (wave 0), all control variables will be incorporated (i.e.</w:t>
      </w:r>
      <w:r w:rsidR="00B03677" w:rsidRPr="00B03677">
        <w:rPr>
          <w:rFonts w:ascii="Times New Roman" w:eastAsia="Calibri" w:hAnsi="Times New Roman" w:cs="Times New Roman"/>
          <w:sz w:val="24"/>
          <w:szCs w:val="24"/>
        </w:rPr>
        <w:t xml:space="preserve"> age, sex, ethnicity, SES, and social emotional competencies).</w:t>
      </w:r>
      <w:commentRangeEnd w:id="248"/>
      <w:r w:rsidR="00316D00">
        <w:rPr>
          <w:rStyle w:val="CommentReference"/>
        </w:rPr>
        <w:commentReference w:id="248"/>
      </w:r>
    </w:p>
    <w:p w14:paraId="0AAD8CA4" w14:textId="64FC7F72" w:rsidR="000E06ED" w:rsidRDefault="000D7C27" w:rsidP="006C2B93">
      <w:pPr>
        <w:spacing w:after="0" w:line="480" w:lineRule="auto"/>
        <w:ind w:firstLine="720"/>
        <w:contextualSpacing/>
        <w:rPr>
          <w:ins w:id="249" w:author="Yetz,Neil" w:date="2020-06-12T10:11:00Z"/>
          <w:rFonts w:ascii="Times New Roman" w:eastAsia="Calibri" w:hAnsi="Times New Roman" w:cs="Times New Roman"/>
          <w:sz w:val="24"/>
          <w:szCs w:val="24"/>
        </w:rPr>
      </w:pPr>
      <w:r>
        <w:rPr>
          <w:rFonts w:ascii="Times New Roman" w:eastAsia="Calibri" w:hAnsi="Times New Roman" w:cs="Times New Roman"/>
          <w:sz w:val="24"/>
          <w:szCs w:val="24"/>
        </w:rPr>
        <w:t xml:space="preserve">Latent growth curve modeling is a method for </w:t>
      </w:r>
      <w:r w:rsidR="0037014A">
        <w:rPr>
          <w:rFonts w:ascii="Times New Roman" w:eastAsia="Calibri" w:hAnsi="Times New Roman" w:cs="Times New Roman"/>
          <w:sz w:val="24"/>
          <w:szCs w:val="24"/>
        </w:rPr>
        <w:t>capturing</w:t>
      </w:r>
      <w:r>
        <w:rPr>
          <w:rFonts w:ascii="Times New Roman" w:eastAsia="Calibri" w:hAnsi="Times New Roman" w:cs="Times New Roman"/>
          <w:sz w:val="24"/>
          <w:szCs w:val="24"/>
        </w:rPr>
        <w:t xml:space="preserve"> within-person change and </w:t>
      </w:r>
      <w:r w:rsidR="0037014A">
        <w:rPr>
          <w:rFonts w:ascii="Times New Roman" w:eastAsia="Calibri" w:hAnsi="Times New Roman" w:cs="Times New Roman"/>
          <w:sz w:val="24"/>
          <w:szCs w:val="24"/>
        </w:rPr>
        <w:t>between-person differences in within-person change</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fldChar w:fldCharType="begin" w:fldLock="1"/>
      </w:r>
      <w:r>
        <w:rPr>
          <w:rFonts w:ascii="Times New Roman" w:eastAsia="Calibri" w:hAnsi="Times New Roman" w:cs="Times New Roman"/>
          <w:sz w:val="24"/>
          <w:szCs w:val="24"/>
        </w:rPr>
        <w:instrText>ADDIN CSL_CITATION {"citationItems":[{"id":"ITEM-1","itemData":{"DOI":"10.1111/j.1467-8624.2011.01630.x","ISSN":"00093920","PMID":"21824131","abstract":"Developmentalists are often interested in understanding change processes, and growth models are the most common analytic tool for examining such processes. Nonlinear growth curves are especially valuable to developmentalists because the defining characteristics of the growth process such as initial levels, rates of change during growth spurts, and asymptotic levels can be estimated. A variety of growth models are described beginning with the linear growth model and moving to nonlinear models of varying complexity. A detailed discussion of nonlinear models is provided, highlighting the added insights into complex developmental processes associated with their use. A collection of growth models are fit to repeated measures of height from participants of the Berkeley Growth and Guidance Studies from early childhood through adulthood. © 2011 The Authors. Child Development © 2011 Society for Research in Child Development, Inc.","author":[{"dropping-particle":"","family":"Grimm","given":"Kevin J.","non-dropping-particle":"","parse-names":false,"suffix":""},{"dropping-particle":"","family":"Ram","given":"Nilam","non-dropping-particle":"","parse-names":false,"suffix":""},{"dropping-particle":"","family":"Hamagami","given":"Fumiaki","non-dropping-particle":"","parse-names":false,"suffix":""}],"container-title":"Child Development","id":"ITEM-1","issue":"5","issued":{"date-parts":[["2011","9"]]},"page":"1357-1371","title":"Nonlinear growth curves in developmental research","type":"article-journal","volume":"82"},"uris":["http://www.mendeley.com/documents/?uuid=01d26555-2466-3349-a940-633aff5321dd"]}],"mendeley":{"formattedCitation":"(Grimm, Ram, &amp; Hamagami, 2011)","plainTextFormattedCitation":"(Grimm, Ram, &amp; Hamagami, 2011)","previouslyFormattedCitation":"(Grimm, Ram, &amp; Hamagami, 2011)"},"properties":{"noteIndex":0},"schema":"https://github.com/citation-style-language/schema/raw/master/csl-citation.json"}</w:instrText>
      </w:r>
      <w:r>
        <w:rPr>
          <w:rFonts w:ascii="Times New Roman" w:eastAsia="Calibri" w:hAnsi="Times New Roman" w:cs="Times New Roman"/>
          <w:sz w:val="24"/>
          <w:szCs w:val="24"/>
        </w:rPr>
        <w:fldChar w:fldCharType="separate"/>
      </w:r>
      <w:r w:rsidRPr="000D7C27">
        <w:rPr>
          <w:rFonts w:ascii="Times New Roman" w:eastAsia="Calibri" w:hAnsi="Times New Roman" w:cs="Times New Roman"/>
          <w:noProof/>
          <w:sz w:val="24"/>
          <w:szCs w:val="24"/>
        </w:rPr>
        <w:t>(Grimm, Ram, &amp; Hamagami, 2011)</w:t>
      </w:r>
      <w:r>
        <w:rPr>
          <w:rFonts w:ascii="Times New Roman" w:eastAsia="Calibri" w:hAnsi="Times New Roman" w:cs="Times New Roman"/>
          <w:sz w:val="24"/>
          <w:szCs w:val="24"/>
        </w:rPr>
        <w:fldChar w:fldCharType="end"/>
      </w:r>
      <w:r>
        <w:rPr>
          <w:rFonts w:ascii="Times New Roman" w:eastAsia="Calibri" w:hAnsi="Times New Roman" w:cs="Times New Roman"/>
          <w:sz w:val="24"/>
          <w:szCs w:val="24"/>
        </w:rPr>
        <w:t xml:space="preserve">. </w:t>
      </w:r>
      <w:r w:rsidR="00B453DC">
        <w:rPr>
          <w:rFonts w:ascii="Times New Roman" w:eastAsia="Calibri" w:hAnsi="Times New Roman" w:cs="Times New Roman"/>
          <w:sz w:val="24"/>
          <w:szCs w:val="24"/>
        </w:rPr>
        <w:t xml:space="preserve">The simplest form of a growth model is a linear growth model.  Here, variability in a set of repeated measures is captured by an intercept (i.e., predicted belongingness at week 1 – i2 in Figure 3) and a slope (i.e., rate of change in belongness over the course of the intervention – s2 in Figure 3).  These growth parameters are allowed to vary across individuals, capturing the extent to which participants differ in their level of belongingness at week 1 and the rate of change in belongingness over the course of the program.  By specifying a growth model for the two processes of interest simultaneously, correlation of the growth parameters across process provide information about how the processes relate to one another.  The </w:t>
      </w:r>
      <w:del w:id="250" w:author="Yetz,Neil" w:date="2020-06-12T06:54:00Z">
        <w:r w:rsidR="00B453DC" w:rsidDel="0054463B">
          <w:rPr>
            <w:rFonts w:ascii="Times New Roman" w:eastAsia="Calibri" w:hAnsi="Times New Roman" w:cs="Times New Roman"/>
            <w:sz w:val="24"/>
            <w:szCs w:val="24"/>
          </w:rPr>
          <w:delText>cross process</w:delText>
        </w:r>
      </w:del>
      <w:ins w:id="251" w:author="Yetz,Neil" w:date="2020-06-12T06:54:00Z">
        <w:r w:rsidR="0054463B">
          <w:rPr>
            <w:rFonts w:ascii="Times New Roman" w:eastAsia="Calibri" w:hAnsi="Times New Roman" w:cs="Times New Roman"/>
            <w:sz w:val="24"/>
            <w:szCs w:val="24"/>
          </w:rPr>
          <w:t>cross-process</w:t>
        </w:r>
      </w:ins>
      <w:r w:rsidR="00B453DC">
        <w:rPr>
          <w:rFonts w:ascii="Times New Roman" w:eastAsia="Calibri" w:hAnsi="Times New Roman" w:cs="Times New Roman"/>
          <w:sz w:val="24"/>
          <w:szCs w:val="24"/>
        </w:rPr>
        <w:t xml:space="preserve"> correlation of the slopes is of most importance, the correlation of the slopes (i.e., s1 and s2) will provide the degree to which growth in social ties is associated with growth in belongingness.</w:t>
      </w:r>
      <w:r>
        <w:rPr>
          <w:rFonts w:ascii="Times New Roman" w:eastAsia="Calibri" w:hAnsi="Times New Roman" w:cs="Times New Roman"/>
          <w:sz w:val="24"/>
          <w:szCs w:val="24"/>
        </w:rPr>
        <w:t xml:space="preserve"> </w:t>
      </w:r>
    </w:p>
    <w:p w14:paraId="69BA1CA8" w14:textId="4C06D73E" w:rsidR="00BF29CD" w:rsidRPr="006B79FE" w:rsidRDefault="00AA414A" w:rsidP="00E0406B">
      <w:pPr>
        <w:spacing w:after="0" w:line="480" w:lineRule="auto"/>
        <w:ind w:firstLine="720"/>
        <w:contextualSpacing/>
        <w:rPr>
          <w:rFonts w:ascii="Times New Roman" w:eastAsia="Calibri" w:hAnsi="Times New Roman" w:cs="Times New Roman"/>
          <w:sz w:val="24"/>
          <w:szCs w:val="24"/>
        </w:rPr>
      </w:pPr>
      <w:ins w:id="252" w:author="Yetz,Neil" w:date="2020-06-12T10:19:00Z">
        <w:r>
          <w:rPr>
            <w:rFonts w:ascii="Times New Roman" w:eastAsia="Calibri" w:hAnsi="Times New Roman" w:cs="Times New Roman"/>
            <w:sz w:val="24"/>
            <w:szCs w:val="24"/>
          </w:rPr>
          <w:t>For both growth models the time scores are fixe</w:t>
        </w:r>
      </w:ins>
      <w:ins w:id="253" w:author="Yetz,Neil" w:date="2020-06-12T10:20:00Z">
        <w:r>
          <w:rPr>
            <w:rFonts w:ascii="Times New Roman" w:eastAsia="Calibri" w:hAnsi="Times New Roman" w:cs="Times New Roman"/>
            <w:sz w:val="24"/>
            <w:szCs w:val="24"/>
          </w:rPr>
          <w:t xml:space="preserve">d at 0, 1, 2, 3, and 4 to define a linear growth model with equidistant time points. The </w:t>
        </w:r>
        <w:proofErr w:type="gramStart"/>
        <w:r>
          <w:rPr>
            <w:rFonts w:ascii="Times New Roman" w:eastAsia="Calibri" w:hAnsi="Times New Roman" w:cs="Times New Roman"/>
            <w:sz w:val="24"/>
            <w:szCs w:val="24"/>
          </w:rPr>
          <w:t>zero time</w:t>
        </w:r>
        <w:proofErr w:type="gramEnd"/>
        <w:r>
          <w:rPr>
            <w:rFonts w:ascii="Times New Roman" w:eastAsia="Calibri" w:hAnsi="Times New Roman" w:cs="Times New Roman"/>
            <w:sz w:val="24"/>
            <w:szCs w:val="24"/>
          </w:rPr>
          <w:t xml:space="preserve"> score </w:t>
        </w:r>
      </w:ins>
      <w:ins w:id="254" w:author="Yetz,Neil" w:date="2020-06-12T10:21:00Z">
        <w:r>
          <w:rPr>
            <w:rFonts w:ascii="Times New Roman" w:eastAsia="Calibri" w:hAnsi="Times New Roman" w:cs="Times New Roman"/>
            <w:sz w:val="24"/>
            <w:szCs w:val="24"/>
          </w:rPr>
          <w:t>for the slope growth factor at time point one defines the interce</w:t>
        </w:r>
      </w:ins>
      <w:ins w:id="255" w:author="Yetz,Neil" w:date="2020-06-12T10:22:00Z">
        <w:r>
          <w:rPr>
            <w:rFonts w:ascii="Times New Roman" w:eastAsia="Calibri" w:hAnsi="Times New Roman" w:cs="Times New Roman"/>
            <w:sz w:val="24"/>
            <w:szCs w:val="24"/>
          </w:rPr>
          <w:t>pt factors as initial status factors. The coefficients of the intercept growth factors are fixed at one as p</w:t>
        </w:r>
      </w:ins>
      <w:ins w:id="256" w:author="Yetz,Neil" w:date="2020-06-12T10:23:00Z">
        <w:r>
          <w:rPr>
            <w:rFonts w:ascii="Times New Roman" w:eastAsia="Calibri" w:hAnsi="Times New Roman" w:cs="Times New Roman"/>
            <w:sz w:val="24"/>
            <w:szCs w:val="24"/>
          </w:rPr>
          <w:t>art of the growth model parameterization. The residuals variances are estimated and allowed to be different across time, and the residuals will not be co</w:t>
        </w:r>
      </w:ins>
      <w:ins w:id="257" w:author="Yetz,Neil" w:date="2020-06-12T10:24:00Z">
        <w:r>
          <w:rPr>
            <w:rFonts w:ascii="Times New Roman" w:eastAsia="Calibri" w:hAnsi="Times New Roman" w:cs="Times New Roman"/>
            <w:sz w:val="24"/>
            <w:szCs w:val="24"/>
          </w:rPr>
          <w:t xml:space="preserve">rrelated. </w:t>
        </w:r>
      </w:ins>
      <w:ins w:id="258" w:author="Yetz,Neil" w:date="2020-06-12T10:06:00Z">
        <w:r w:rsidR="003266B3">
          <w:rPr>
            <w:rFonts w:ascii="Times New Roman" w:eastAsia="Calibri" w:hAnsi="Times New Roman" w:cs="Times New Roman"/>
            <w:sz w:val="24"/>
            <w:szCs w:val="24"/>
          </w:rPr>
          <w:t xml:space="preserve">For </w:t>
        </w:r>
      </w:ins>
      <w:ins w:id="259" w:author="Yetz,Neil" w:date="2020-06-12T10:15:00Z">
        <w:r w:rsidR="000E06ED">
          <w:rPr>
            <w:rFonts w:ascii="Times New Roman" w:eastAsia="Calibri" w:hAnsi="Times New Roman" w:cs="Times New Roman"/>
            <w:sz w:val="24"/>
            <w:szCs w:val="24"/>
          </w:rPr>
          <w:t xml:space="preserve">the </w:t>
        </w:r>
      </w:ins>
      <w:ins w:id="260" w:author="Yetz,Neil" w:date="2020-06-12T10:09:00Z">
        <w:r w:rsidR="000E06ED">
          <w:rPr>
            <w:rFonts w:ascii="Times New Roman" w:eastAsia="Calibri" w:hAnsi="Times New Roman" w:cs="Times New Roman"/>
            <w:sz w:val="24"/>
            <w:szCs w:val="24"/>
          </w:rPr>
          <w:t>parameterization</w:t>
        </w:r>
      </w:ins>
      <w:ins w:id="261" w:author="Yetz,Neil" w:date="2020-06-12T10:15:00Z">
        <w:r w:rsidR="000E06ED">
          <w:rPr>
            <w:rFonts w:ascii="Times New Roman" w:eastAsia="Calibri" w:hAnsi="Times New Roman" w:cs="Times New Roman"/>
            <w:sz w:val="24"/>
            <w:szCs w:val="24"/>
          </w:rPr>
          <w:t xml:space="preserve"> of the growth model shown in Figure 3, the intercepts of the strength of social network connections and belongingness measure are fixed</w:t>
        </w:r>
      </w:ins>
      <w:ins w:id="262" w:author="Yetz,Neil" w:date="2020-06-12T10:16:00Z">
        <w:r w:rsidR="000E06ED">
          <w:rPr>
            <w:rFonts w:ascii="Times New Roman" w:eastAsia="Calibri" w:hAnsi="Times New Roman" w:cs="Times New Roman"/>
            <w:sz w:val="24"/>
            <w:szCs w:val="24"/>
          </w:rPr>
          <w:t xml:space="preserve"> at zero. The means and variances of the intercept growth factors are estimated</w:t>
        </w:r>
      </w:ins>
      <w:ins w:id="263" w:author="Yetz,Neil" w:date="2020-06-12T10:17:00Z">
        <w:r w:rsidR="000E06ED">
          <w:rPr>
            <w:rFonts w:ascii="Times New Roman" w:eastAsia="Calibri" w:hAnsi="Times New Roman" w:cs="Times New Roman"/>
            <w:sz w:val="24"/>
            <w:szCs w:val="24"/>
          </w:rPr>
          <w:t xml:space="preserve">, and the </w:t>
        </w:r>
        <w:r>
          <w:rPr>
            <w:rFonts w:ascii="Times New Roman" w:eastAsia="Calibri" w:hAnsi="Times New Roman" w:cs="Times New Roman"/>
            <w:sz w:val="24"/>
            <w:szCs w:val="24"/>
          </w:rPr>
          <w:t xml:space="preserve">intercept growth </w:t>
        </w:r>
        <w:r>
          <w:rPr>
            <w:rFonts w:ascii="Times New Roman" w:eastAsia="Calibri" w:hAnsi="Times New Roman" w:cs="Times New Roman"/>
            <w:sz w:val="24"/>
            <w:szCs w:val="24"/>
          </w:rPr>
          <w:lastRenderedPageBreak/>
          <w:t>factor covariance is estimated because the intercept growth factors are i</w:t>
        </w:r>
      </w:ins>
      <w:ins w:id="264" w:author="Yetz,Neil" w:date="2020-06-12T10:18:00Z">
        <w:r>
          <w:rPr>
            <w:rFonts w:ascii="Times New Roman" w:eastAsia="Calibri" w:hAnsi="Times New Roman" w:cs="Times New Roman"/>
            <w:sz w:val="24"/>
            <w:szCs w:val="24"/>
          </w:rPr>
          <w:t>ndependent variables</w:t>
        </w:r>
      </w:ins>
      <w:ins w:id="265" w:author="Yetz,Neil" w:date="2020-06-12T10:09:00Z">
        <w:r w:rsidR="000E06ED">
          <w:rPr>
            <w:rFonts w:ascii="Times New Roman" w:eastAsia="Calibri" w:hAnsi="Times New Roman" w:cs="Times New Roman"/>
            <w:sz w:val="24"/>
            <w:szCs w:val="24"/>
          </w:rPr>
          <w:t>.</w:t>
        </w:r>
      </w:ins>
      <w:ins w:id="266" w:author="Yetz,Neil" w:date="2020-06-12T10:18:00Z">
        <w:r>
          <w:rPr>
            <w:rFonts w:ascii="Times New Roman" w:eastAsia="Calibri" w:hAnsi="Times New Roman" w:cs="Times New Roman"/>
            <w:sz w:val="24"/>
            <w:szCs w:val="24"/>
          </w:rPr>
          <w:t xml:space="preserve"> The slope growth factors are then correlated</w:t>
        </w:r>
      </w:ins>
      <w:ins w:id="267" w:author="Yetz,Neil" w:date="2020-06-12T10:19:00Z">
        <w:r>
          <w:rPr>
            <w:rFonts w:ascii="Times New Roman" w:eastAsia="Calibri" w:hAnsi="Times New Roman" w:cs="Times New Roman"/>
            <w:sz w:val="24"/>
            <w:szCs w:val="24"/>
          </w:rPr>
          <w:t>.</w:t>
        </w:r>
      </w:ins>
      <w:ins w:id="268" w:author="Yetz,Neil" w:date="2020-06-12T10:09:00Z">
        <w:r w:rsidR="000E06ED">
          <w:rPr>
            <w:rFonts w:ascii="Times New Roman" w:eastAsia="Calibri" w:hAnsi="Times New Roman" w:cs="Times New Roman"/>
            <w:sz w:val="24"/>
            <w:szCs w:val="24"/>
          </w:rPr>
          <w:t xml:space="preserve"> </w:t>
        </w:r>
      </w:ins>
      <w:commentRangeStart w:id="269"/>
      <w:r w:rsidR="00BF29CD">
        <w:rPr>
          <w:rFonts w:ascii="Times New Roman" w:eastAsia="Calibri" w:hAnsi="Times New Roman" w:cs="Times New Roman"/>
          <w:sz w:val="24"/>
          <w:szCs w:val="24"/>
        </w:rPr>
        <w:t xml:space="preserve">From here, I will compare all nine models to determine which relationship type (i.e. </w:t>
      </w:r>
      <w:r w:rsidR="00EF201A">
        <w:rPr>
          <w:rFonts w:ascii="Times New Roman" w:eastAsia="Calibri" w:hAnsi="Times New Roman" w:cs="Times New Roman"/>
          <w:sz w:val="24"/>
          <w:szCs w:val="24"/>
        </w:rPr>
        <w:t xml:space="preserve">inbound/outbound </w:t>
      </w:r>
      <w:r w:rsidR="00BF29CD">
        <w:rPr>
          <w:rFonts w:ascii="Times New Roman" w:eastAsia="Calibri" w:hAnsi="Times New Roman" w:cs="Times New Roman"/>
          <w:sz w:val="24"/>
          <w:szCs w:val="24"/>
        </w:rPr>
        <w:t>relationship</w:t>
      </w:r>
      <w:r w:rsidR="00EF201A">
        <w:rPr>
          <w:rFonts w:ascii="Times New Roman" w:eastAsia="Calibri" w:hAnsi="Times New Roman" w:cs="Times New Roman"/>
          <w:sz w:val="24"/>
          <w:szCs w:val="24"/>
        </w:rPr>
        <w:t>s</w:t>
      </w:r>
      <w:r w:rsidR="00BF29CD">
        <w:rPr>
          <w:rFonts w:ascii="Times New Roman" w:eastAsia="Calibri" w:hAnsi="Times New Roman" w:cs="Times New Roman"/>
          <w:sz w:val="24"/>
          <w:szCs w:val="24"/>
        </w:rPr>
        <w:t xml:space="preserve"> with other mentees, with the primary mentor, or other mentors/staff) is of most importance. </w:t>
      </w:r>
      <w:r w:rsidR="004D2AD1">
        <w:rPr>
          <w:rFonts w:ascii="Times New Roman" w:eastAsia="Calibri" w:hAnsi="Times New Roman" w:cs="Times New Roman"/>
          <w:sz w:val="24"/>
          <w:szCs w:val="24"/>
        </w:rPr>
        <w:t xml:space="preserve">I will determine which model is most important two ways. First, I will compare the </w:t>
      </w:r>
      <w:r w:rsidR="004F5C9B">
        <w:rPr>
          <w:rFonts w:ascii="Times New Roman" w:eastAsia="Calibri" w:hAnsi="Times New Roman" w:cs="Times New Roman"/>
          <w:sz w:val="24"/>
          <w:szCs w:val="24"/>
        </w:rPr>
        <w:t xml:space="preserve">Akaike </w:t>
      </w:r>
      <w:r w:rsidR="000273E4">
        <w:rPr>
          <w:rFonts w:ascii="Times New Roman" w:eastAsia="Calibri" w:hAnsi="Times New Roman" w:cs="Times New Roman"/>
          <w:sz w:val="24"/>
          <w:szCs w:val="24"/>
        </w:rPr>
        <w:t>I</w:t>
      </w:r>
      <w:r w:rsidR="004F5C9B">
        <w:rPr>
          <w:rFonts w:ascii="Times New Roman" w:eastAsia="Calibri" w:hAnsi="Times New Roman" w:cs="Times New Roman"/>
          <w:sz w:val="24"/>
          <w:szCs w:val="24"/>
        </w:rPr>
        <w:t xml:space="preserve">nformation </w:t>
      </w:r>
      <w:r w:rsidR="000273E4">
        <w:rPr>
          <w:rFonts w:ascii="Times New Roman" w:eastAsia="Calibri" w:hAnsi="Times New Roman" w:cs="Times New Roman"/>
          <w:sz w:val="24"/>
          <w:szCs w:val="24"/>
        </w:rPr>
        <w:t>C</w:t>
      </w:r>
      <w:r w:rsidR="004F5C9B">
        <w:rPr>
          <w:rFonts w:ascii="Times New Roman" w:eastAsia="Calibri" w:hAnsi="Times New Roman" w:cs="Times New Roman"/>
          <w:sz w:val="24"/>
          <w:szCs w:val="24"/>
        </w:rPr>
        <w:t>riterion (AIC) values across all nine models. The models with the lowest AIC values will be deemed the best fitting models. Secondly, I will utilize a series of multiple regression models to determine which predictors explain most of the variance in the outcome of belongingness. For this method, nine multiple regression models will be assessed. The predictor variables will be the different types of strength of social connections (inbound</w:t>
      </w:r>
      <w:r w:rsidR="00E0406B">
        <w:rPr>
          <w:rFonts w:ascii="Times New Roman" w:eastAsia="Calibri" w:hAnsi="Times New Roman" w:cs="Times New Roman"/>
          <w:sz w:val="24"/>
          <w:szCs w:val="24"/>
        </w:rPr>
        <w:t>,</w:t>
      </w:r>
      <w:r w:rsidR="004F5C9B">
        <w:rPr>
          <w:rFonts w:ascii="Times New Roman" w:eastAsia="Calibri" w:hAnsi="Times New Roman" w:cs="Times New Roman"/>
          <w:sz w:val="24"/>
          <w:szCs w:val="24"/>
        </w:rPr>
        <w:t xml:space="preserve"> outbound</w:t>
      </w:r>
      <w:r w:rsidR="00E0406B">
        <w:rPr>
          <w:rFonts w:ascii="Times New Roman" w:eastAsia="Calibri" w:hAnsi="Times New Roman" w:cs="Times New Roman"/>
          <w:sz w:val="24"/>
          <w:szCs w:val="24"/>
        </w:rPr>
        <w:t>, and all</w:t>
      </w:r>
      <w:r w:rsidR="004F5C9B">
        <w:rPr>
          <w:rFonts w:ascii="Times New Roman" w:eastAsia="Calibri" w:hAnsi="Times New Roman" w:cs="Times New Roman"/>
          <w:sz w:val="24"/>
          <w:szCs w:val="24"/>
        </w:rPr>
        <w:t xml:space="preserve">) and whom the connections are formed with (mentees, mentors, and staff) and the outcome variable will be belongingness. </w:t>
      </w:r>
      <w:r w:rsidR="006B79FE">
        <w:rPr>
          <w:rFonts w:ascii="Times New Roman" w:eastAsia="Calibri" w:hAnsi="Times New Roman" w:cs="Times New Roman"/>
          <w:sz w:val="24"/>
          <w:szCs w:val="24"/>
        </w:rPr>
        <w:t>I will then compare the effect sizes of each model (R</w:t>
      </w:r>
      <w:r w:rsidR="006B79FE">
        <w:rPr>
          <w:rFonts w:ascii="Times New Roman" w:eastAsia="Calibri" w:hAnsi="Times New Roman" w:cs="Times New Roman"/>
          <w:sz w:val="24"/>
          <w:szCs w:val="24"/>
          <w:vertAlign w:val="superscript"/>
        </w:rPr>
        <w:t>2</w:t>
      </w:r>
      <w:r w:rsidR="006B79FE">
        <w:rPr>
          <w:rFonts w:ascii="Times New Roman" w:eastAsia="Calibri" w:hAnsi="Times New Roman" w:cs="Times New Roman"/>
          <w:sz w:val="24"/>
          <w:szCs w:val="24"/>
        </w:rPr>
        <w:t>) to determine which model explains most of the variance. The models with the higher R</w:t>
      </w:r>
      <w:r w:rsidR="006B79FE">
        <w:rPr>
          <w:rFonts w:ascii="Times New Roman" w:eastAsia="Calibri" w:hAnsi="Times New Roman" w:cs="Times New Roman"/>
          <w:sz w:val="24"/>
          <w:szCs w:val="24"/>
          <w:vertAlign w:val="superscript"/>
        </w:rPr>
        <w:t>2</w:t>
      </w:r>
      <w:r w:rsidR="006B79FE">
        <w:rPr>
          <w:rFonts w:ascii="Times New Roman" w:eastAsia="Calibri" w:hAnsi="Times New Roman" w:cs="Times New Roman"/>
          <w:sz w:val="24"/>
          <w:szCs w:val="24"/>
        </w:rPr>
        <w:t xml:space="preserve"> value will be deemed the best models. </w:t>
      </w:r>
      <w:r w:rsidR="000273E4">
        <w:rPr>
          <w:rFonts w:ascii="Times New Roman" w:eastAsia="Calibri" w:hAnsi="Times New Roman" w:cs="Times New Roman"/>
          <w:sz w:val="24"/>
          <w:szCs w:val="24"/>
        </w:rPr>
        <w:t>All models will include necessary control variables (i.e.</w:t>
      </w:r>
      <w:bookmarkStart w:id="270" w:name="_Hlk44328416"/>
      <w:r w:rsidR="000273E4">
        <w:rPr>
          <w:rFonts w:ascii="Times New Roman" w:eastAsia="Calibri" w:hAnsi="Times New Roman" w:cs="Times New Roman"/>
          <w:sz w:val="24"/>
          <w:szCs w:val="24"/>
        </w:rPr>
        <w:t xml:space="preserve"> age, sex, ethnicity, SES, and social emotional competencies).</w:t>
      </w:r>
      <w:bookmarkEnd w:id="270"/>
      <w:commentRangeEnd w:id="269"/>
      <w:r w:rsidR="00316D00">
        <w:rPr>
          <w:rStyle w:val="CommentReference"/>
        </w:rPr>
        <w:commentReference w:id="269"/>
      </w:r>
    </w:p>
    <w:p w14:paraId="6969C8F7" w14:textId="59D10867" w:rsidR="004F06C2" w:rsidRDefault="000D7C27" w:rsidP="00FB1E4E">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 cannot assume that the growth of the social network grows at a linear rate. Therefore, I will utilize a non-linear growth curve model known as a </w:t>
      </w:r>
      <w:r w:rsidRPr="0054463B">
        <w:rPr>
          <w:rFonts w:ascii="Times New Roman" w:eastAsia="Calibri" w:hAnsi="Times New Roman" w:cs="Times New Roman"/>
          <w:i/>
          <w:iCs/>
          <w:sz w:val="24"/>
          <w:szCs w:val="24"/>
        </w:rPr>
        <w:t>latent basis growth</w:t>
      </w:r>
      <w:r>
        <w:rPr>
          <w:rFonts w:ascii="Times New Roman" w:eastAsia="Calibri" w:hAnsi="Times New Roman" w:cs="Times New Roman"/>
          <w:sz w:val="24"/>
          <w:szCs w:val="24"/>
        </w:rPr>
        <w:t xml:space="preserve"> </w:t>
      </w:r>
      <w:r w:rsidRPr="0054463B">
        <w:rPr>
          <w:rFonts w:ascii="Times New Roman" w:eastAsia="Calibri" w:hAnsi="Times New Roman" w:cs="Times New Roman"/>
          <w:i/>
          <w:iCs/>
          <w:sz w:val="24"/>
          <w:szCs w:val="24"/>
        </w:rPr>
        <w:t>model</w:t>
      </w:r>
      <w:r>
        <w:rPr>
          <w:rFonts w:ascii="Times New Roman" w:eastAsia="Calibri" w:hAnsi="Times New Roman" w:cs="Times New Roman"/>
          <w:sz w:val="24"/>
          <w:szCs w:val="24"/>
        </w:rPr>
        <w:t xml:space="preserve"> as proposed by Grimm, Ram and </w:t>
      </w:r>
      <w:proofErr w:type="spellStart"/>
      <w:r>
        <w:rPr>
          <w:rFonts w:ascii="Times New Roman" w:eastAsia="Calibri" w:hAnsi="Times New Roman" w:cs="Times New Roman"/>
          <w:sz w:val="24"/>
          <w:szCs w:val="24"/>
        </w:rPr>
        <w:t>Hamagami</w:t>
      </w:r>
      <w:proofErr w:type="spellEnd"/>
      <w:r>
        <w:rPr>
          <w:rFonts w:ascii="Times New Roman" w:eastAsia="Calibri" w:hAnsi="Times New Roman" w:cs="Times New Roman"/>
          <w:sz w:val="24"/>
          <w:szCs w:val="24"/>
        </w:rPr>
        <w:t xml:space="preserve"> (2011). The latent basis growth model is flexibly designed to capture a variety of nonlinear change patterns because it does not have a specific functional form.</w:t>
      </w:r>
      <w:r w:rsidR="004F06C2">
        <w:rPr>
          <w:rFonts w:ascii="Times New Roman" w:eastAsia="Calibri" w:hAnsi="Times New Roman" w:cs="Times New Roman"/>
          <w:sz w:val="24"/>
          <w:szCs w:val="24"/>
        </w:rPr>
        <w:t xml:space="preserve"> </w:t>
      </w:r>
      <w:commentRangeStart w:id="271"/>
      <w:r w:rsidR="00FB0B17">
        <w:rPr>
          <w:rFonts w:ascii="Times New Roman" w:eastAsia="Calibri" w:hAnsi="Times New Roman" w:cs="Times New Roman"/>
          <w:sz w:val="24"/>
          <w:szCs w:val="24"/>
        </w:rPr>
        <w:t xml:space="preserve">According to Grimm, Ram and </w:t>
      </w:r>
      <w:proofErr w:type="spellStart"/>
      <w:r w:rsidR="00FB0B17">
        <w:rPr>
          <w:rFonts w:ascii="Times New Roman" w:eastAsia="Calibri" w:hAnsi="Times New Roman" w:cs="Times New Roman"/>
          <w:sz w:val="24"/>
          <w:szCs w:val="24"/>
        </w:rPr>
        <w:t>Hamgami</w:t>
      </w:r>
      <w:proofErr w:type="spellEnd"/>
      <w:r w:rsidR="00FB0B17">
        <w:rPr>
          <w:rFonts w:ascii="Times New Roman" w:eastAsia="Calibri" w:hAnsi="Times New Roman" w:cs="Times New Roman"/>
          <w:sz w:val="24"/>
          <w:szCs w:val="24"/>
        </w:rPr>
        <w:t xml:space="preserve"> (2011), a</w:t>
      </w:r>
      <w:r w:rsidR="004F06C2">
        <w:rPr>
          <w:rFonts w:ascii="Times New Roman" w:eastAsia="Calibri" w:hAnsi="Times New Roman" w:cs="Times New Roman"/>
          <w:sz w:val="24"/>
          <w:szCs w:val="24"/>
        </w:rPr>
        <w:t xml:space="preserve"> latent basis growth model can be written as: </w:t>
      </w:r>
    </w:p>
    <w:p w14:paraId="70C7C10C" w14:textId="1A4F8F2A" w:rsidR="004F06C2" w:rsidRPr="00BF5F4B" w:rsidRDefault="004F06C2" w:rsidP="004F06C2">
      <w:pPr>
        <w:spacing w:after="0" w:line="480" w:lineRule="auto"/>
        <w:ind w:left="720" w:firstLine="720"/>
        <w:contextualSpacing/>
        <w:rPr>
          <w:rStyle w:val="Emphasis"/>
          <w:rFonts w:ascii="Times New Roman" w:hAnsi="Times New Roman" w:cs="Times New Roman"/>
          <w:color w:val="000000"/>
          <w:sz w:val="24"/>
          <w:szCs w:val="24"/>
          <w:shd w:val="clear" w:color="auto" w:fill="FFFFFF"/>
          <w:vertAlign w:val="subscript"/>
        </w:rPr>
      </w:pPr>
      <w:proofErr w:type="spellStart"/>
      <w:r w:rsidRPr="00BF5F4B">
        <w:rPr>
          <w:rStyle w:val="Emphasis"/>
          <w:rFonts w:ascii="Times New Roman" w:hAnsi="Times New Roman" w:cs="Times New Roman"/>
          <w:color w:val="000000"/>
          <w:sz w:val="24"/>
          <w:szCs w:val="24"/>
          <w:shd w:val="clear" w:color="auto" w:fill="FFFFFF"/>
        </w:rPr>
        <w:t>y</w:t>
      </w:r>
      <w:r w:rsidRPr="00BF5F4B">
        <w:rPr>
          <w:rStyle w:val="Emphasis"/>
          <w:rFonts w:ascii="Times New Roman" w:hAnsi="Times New Roman" w:cs="Times New Roman"/>
          <w:color w:val="000000"/>
          <w:sz w:val="24"/>
          <w:szCs w:val="24"/>
          <w:shd w:val="clear" w:color="auto" w:fill="FFFFFF"/>
          <w:vertAlign w:val="subscript"/>
        </w:rPr>
        <w:t>nt</w:t>
      </w:r>
      <w:proofErr w:type="spellEnd"/>
      <w:r w:rsidRPr="00BF5F4B">
        <w:rPr>
          <w:rFonts w:ascii="Times New Roman" w:hAnsi="Times New Roman" w:cs="Times New Roman"/>
          <w:color w:val="000000"/>
          <w:sz w:val="24"/>
          <w:szCs w:val="24"/>
          <w:shd w:val="clear" w:color="auto" w:fill="FFFFFF"/>
        </w:rPr>
        <w:t> = </w:t>
      </w:r>
      <w:bookmarkStart w:id="272" w:name="_Hlk43124288"/>
      <w:r w:rsidRPr="00BF5F4B">
        <w:rPr>
          <w:rStyle w:val="Emphasis"/>
          <w:rFonts w:ascii="Times New Roman" w:hAnsi="Times New Roman" w:cs="Times New Roman"/>
          <w:color w:val="000000"/>
          <w:sz w:val="24"/>
          <w:szCs w:val="24"/>
          <w:shd w:val="clear" w:color="auto" w:fill="FFFFFF"/>
        </w:rPr>
        <w:t>i</w:t>
      </w:r>
      <w:r w:rsidRPr="00BF5F4B">
        <w:rPr>
          <w:rStyle w:val="Emphasis"/>
          <w:rFonts w:ascii="Times New Roman" w:hAnsi="Times New Roman" w:cs="Times New Roman"/>
          <w:color w:val="000000"/>
          <w:sz w:val="24"/>
          <w:szCs w:val="24"/>
          <w:shd w:val="clear" w:color="auto" w:fill="FFFFFF"/>
          <w:vertAlign w:val="subscript"/>
        </w:rPr>
        <w:t>n</w:t>
      </w:r>
      <w:r w:rsidRPr="00BF5F4B">
        <w:rPr>
          <w:rFonts w:ascii="Times New Roman" w:hAnsi="Times New Roman" w:cs="Times New Roman"/>
          <w:color w:val="000000"/>
          <w:sz w:val="24"/>
          <w:szCs w:val="24"/>
          <w:shd w:val="clear" w:color="auto" w:fill="FFFFFF"/>
        </w:rPr>
        <w:t> </w:t>
      </w:r>
      <w:bookmarkEnd w:id="272"/>
      <w:r w:rsidRPr="00BF5F4B">
        <w:rPr>
          <w:rFonts w:ascii="Times New Roman" w:hAnsi="Times New Roman" w:cs="Times New Roman"/>
          <w:color w:val="000000"/>
          <w:sz w:val="24"/>
          <w:szCs w:val="24"/>
          <w:shd w:val="clear" w:color="auto" w:fill="FFFFFF"/>
        </w:rPr>
        <w:t>+ </w:t>
      </w:r>
      <w:bookmarkStart w:id="273" w:name="_Hlk43124410"/>
      <w:proofErr w:type="spellStart"/>
      <w:r w:rsidRPr="00BF5F4B">
        <w:rPr>
          <w:rStyle w:val="Emphasis"/>
          <w:rFonts w:ascii="Times New Roman" w:hAnsi="Times New Roman" w:cs="Times New Roman"/>
          <w:color w:val="000000"/>
          <w:sz w:val="24"/>
          <w:szCs w:val="24"/>
          <w:shd w:val="clear" w:color="auto" w:fill="FFFFFF"/>
        </w:rPr>
        <w:t>s</w:t>
      </w:r>
      <w:r w:rsidRPr="00BF5F4B">
        <w:rPr>
          <w:rStyle w:val="Emphasis"/>
          <w:rFonts w:ascii="Times New Roman" w:hAnsi="Times New Roman" w:cs="Times New Roman"/>
          <w:color w:val="000000"/>
          <w:sz w:val="24"/>
          <w:szCs w:val="24"/>
          <w:shd w:val="clear" w:color="auto" w:fill="FFFFFF"/>
          <w:vertAlign w:val="subscript"/>
        </w:rPr>
        <w:t>n</w:t>
      </w:r>
      <w:bookmarkEnd w:id="273"/>
      <w:proofErr w:type="spellEnd"/>
      <w:r w:rsidRPr="00BF5F4B">
        <w:rPr>
          <w:rFonts w:ascii="Times New Roman" w:hAnsi="Times New Roman" w:cs="Times New Roman"/>
          <w:color w:val="000000"/>
          <w:sz w:val="24"/>
          <w:szCs w:val="24"/>
          <w:shd w:val="clear" w:color="auto" w:fill="FFFFFF"/>
        </w:rPr>
        <w:t> · (α</w:t>
      </w:r>
      <w:r w:rsidRPr="00BF5F4B">
        <w:rPr>
          <w:rStyle w:val="Emphasis"/>
          <w:rFonts w:ascii="Times New Roman" w:hAnsi="Times New Roman" w:cs="Times New Roman"/>
          <w:color w:val="000000"/>
          <w:sz w:val="24"/>
          <w:szCs w:val="24"/>
          <w:shd w:val="clear" w:color="auto" w:fill="FFFFFF"/>
          <w:vertAlign w:val="subscript"/>
        </w:rPr>
        <w:t>t</w:t>
      </w:r>
      <w:r w:rsidRPr="00BF5F4B">
        <w:rPr>
          <w:rFonts w:ascii="Times New Roman" w:hAnsi="Times New Roman" w:cs="Times New Roman"/>
          <w:color w:val="000000"/>
          <w:sz w:val="24"/>
          <w:szCs w:val="24"/>
          <w:shd w:val="clear" w:color="auto" w:fill="FFFFFF"/>
        </w:rPr>
        <w:t>) + </w:t>
      </w:r>
      <w:proofErr w:type="spellStart"/>
      <w:r w:rsidRPr="00BF5F4B">
        <w:rPr>
          <w:rStyle w:val="Emphasis"/>
          <w:rFonts w:ascii="Times New Roman" w:hAnsi="Times New Roman" w:cs="Times New Roman"/>
          <w:color w:val="000000"/>
          <w:sz w:val="24"/>
          <w:szCs w:val="24"/>
          <w:shd w:val="clear" w:color="auto" w:fill="FFFFFF"/>
        </w:rPr>
        <w:t>e</w:t>
      </w:r>
      <w:r w:rsidRPr="00BF5F4B">
        <w:rPr>
          <w:rStyle w:val="Emphasis"/>
          <w:rFonts w:ascii="Times New Roman" w:hAnsi="Times New Roman" w:cs="Times New Roman"/>
          <w:color w:val="000000"/>
          <w:sz w:val="24"/>
          <w:szCs w:val="24"/>
          <w:shd w:val="clear" w:color="auto" w:fill="FFFFFF"/>
          <w:vertAlign w:val="subscript"/>
        </w:rPr>
        <w:t>nt</w:t>
      </w:r>
      <w:proofErr w:type="spellEnd"/>
    </w:p>
    <w:p w14:paraId="7AC3BC99" w14:textId="06EDF7C4" w:rsidR="006C2B93" w:rsidRDefault="004F06C2" w:rsidP="00BF5F4B">
      <w:pPr>
        <w:spacing w:after="0" w:line="480" w:lineRule="auto"/>
        <w:contextualSpacing/>
        <w:rPr>
          <w:rFonts w:ascii="Times New Roman" w:eastAsia="Calibri" w:hAnsi="Times New Roman" w:cs="Times New Roman"/>
          <w:sz w:val="24"/>
          <w:szCs w:val="24"/>
        </w:rPr>
      </w:pPr>
      <w:proofErr w:type="spellStart"/>
      <w:r w:rsidRPr="004F06C2">
        <w:rPr>
          <w:rStyle w:val="Emphasis"/>
          <w:rFonts w:ascii="Times New Roman" w:hAnsi="Times New Roman" w:cs="Times New Roman"/>
          <w:color w:val="000000"/>
          <w:sz w:val="24"/>
          <w:szCs w:val="24"/>
          <w:shd w:val="clear" w:color="auto" w:fill="FFFFFF"/>
        </w:rPr>
        <w:lastRenderedPageBreak/>
        <w:t>y</w:t>
      </w:r>
      <w:r w:rsidRPr="004F06C2">
        <w:rPr>
          <w:rStyle w:val="Emphasis"/>
          <w:rFonts w:ascii="Times New Roman" w:hAnsi="Times New Roman" w:cs="Times New Roman"/>
          <w:color w:val="000000"/>
          <w:sz w:val="24"/>
          <w:szCs w:val="24"/>
          <w:shd w:val="clear" w:color="auto" w:fill="FFFFFF"/>
          <w:vertAlign w:val="subscript"/>
        </w:rPr>
        <w:t>nt</w:t>
      </w:r>
      <w:proofErr w:type="spellEnd"/>
      <w:r w:rsidRPr="004F06C2">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repres</w:t>
      </w:r>
      <w:r w:rsidR="00FB0B17">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rPr>
        <w:t xml:space="preserve">nts the repeated measures of attribute y (strength of social connections &amp; belongingness), an individual n at time </w:t>
      </w:r>
      <w:r w:rsidRPr="00BF5F4B">
        <w:rPr>
          <w:rFonts w:ascii="Times New Roman" w:hAnsi="Times New Roman" w:cs="Times New Roman"/>
          <w:i/>
          <w:iCs/>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4F06C2">
        <w:rPr>
          <w:rFonts w:ascii="Times New Roman" w:hAnsi="Times New Roman" w:cs="Times New Roman"/>
          <w:color w:val="000000"/>
          <w:sz w:val="24"/>
          <w:szCs w:val="24"/>
          <w:shd w:val="clear" w:color="auto" w:fill="FFFFFF"/>
        </w:rPr>
        <w:t>α</w:t>
      </w:r>
      <w:r w:rsidRPr="004F06C2">
        <w:rPr>
          <w:rStyle w:val="Emphasis"/>
          <w:rFonts w:ascii="Times New Roman" w:hAnsi="Times New Roman" w:cs="Times New Roman"/>
          <w:color w:val="000000"/>
          <w:sz w:val="24"/>
          <w:szCs w:val="24"/>
          <w:shd w:val="clear" w:color="auto" w:fill="FFFFFF"/>
          <w:vertAlign w:val="subscript"/>
        </w:rPr>
        <w:t>t</w:t>
      </w:r>
      <w:r>
        <w:rPr>
          <w:rStyle w:val="Emphasis"/>
          <w:rFonts w:ascii="Times New Roman" w:hAnsi="Times New Roman" w:cs="Times New Roman"/>
          <w:i w:val="0"/>
          <w:iCs w:val="0"/>
          <w:color w:val="000000"/>
          <w:sz w:val="24"/>
          <w:szCs w:val="24"/>
          <w:shd w:val="clear" w:color="auto" w:fill="FFFFFF"/>
        </w:rPr>
        <w:t xml:space="preserve"> are basis coefficients that represent how the within-person change </w:t>
      </w:r>
      <w:r w:rsidR="00FB0B17">
        <w:rPr>
          <w:rStyle w:val="Emphasis"/>
          <w:rFonts w:ascii="Times New Roman" w:hAnsi="Times New Roman" w:cs="Times New Roman"/>
          <w:i w:val="0"/>
          <w:iCs w:val="0"/>
          <w:color w:val="000000"/>
          <w:sz w:val="24"/>
          <w:szCs w:val="24"/>
          <w:shd w:val="clear" w:color="auto" w:fill="FFFFFF"/>
        </w:rPr>
        <w:t xml:space="preserve">process unfolds, </w:t>
      </w:r>
      <w:r w:rsidR="00FB0B17" w:rsidRPr="00FB0B17">
        <w:rPr>
          <w:rFonts w:ascii="Times New Roman" w:hAnsi="Times New Roman" w:cs="Times New Roman"/>
          <w:i/>
          <w:iCs/>
          <w:color w:val="000000"/>
          <w:sz w:val="24"/>
          <w:szCs w:val="24"/>
          <w:shd w:val="clear" w:color="auto" w:fill="FFFFFF"/>
        </w:rPr>
        <w:t>i</w:t>
      </w:r>
      <w:r w:rsidR="00FB0B17" w:rsidRPr="00FB0B17">
        <w:rPr>
          <w:rFonts w:ascii="Times New Roman" w:hAnsi="Times New Roman" w:cs="Times New Roman"/>
          <w:i/>
          <w:iCs/>
          <w:color w:val="000000"/>
          <w:sz w:val="24"/>
          <w:szCs w:val="24"/>
          <w:shd w:val="clear" w:color="auto" w:fill="FFFFFF"/>
          <w:vertAlign w:val="subscript"/>
        </w:rPr>
        <w:t>n</w:t>
      </w:r>
      <w:r w:rsidR="00FB0B17" w:rsidRPr="00FB0B17">
        <w:rPr>
          <w:rFonts w:ascii="Times New Roman" w:hAnsi="Times New Roman" w:cs="Times New Roman"/>
          <w:color w:val="000000"/>
          <w:sz w:val="24"/>
          <w:szCs w:val="24"/>
          <w:shd w:val="clear" w:color="auto" w:fill="FFFFFF"/>
        </w:rPr>
        <w:t> </w:t>
      </w:r>
      <w:r w:rsidR="00FB0B17">
        <w:rPr>
          <w:rFonts w:ascii="Times New Roman" w:hAnsi="Times New Roman" w:cs="Times New Roman"/>
          <w:color w:val="000000"/>
          <w:sz w:val="24"/>
          <w:szCs w:val="24"/>
          <w:shd w:val="clear" w:color="auto" w:fill="FFFFFF"/>
        </w:rPr>
        <w:t xml:space="preserve">is the intercept for individual n when </w:t>
      </w:r>
      <w:r w:rsidR="00FB0B17" w:rsidRPr="004F06C2">
        <w:rPr>
          <w:rFonts w:ascii="Times New Roman" w:hAnsi="Times New Roman" w:cs="Times New Roman"/>
          <w:color w:val="000000"/>
          <w:sz w:val="24"/>
          <w:szCs w:val="24"/>
          <w:shd w:val="clear" w:color="auto" w:fill="FFFFFF"/>
        </w:rPr>
        <w:t>α</w:t>
      </w:r>
      <w:r w:rsidR="00FB0B17" w:rsidRPr="004F06C2">
        <w:rPr>
          <w:rStyle w:val="Emphasis"/>
          <w:rFonts w:ascii="Times New Roman" w:hAnsi="Times New Roman" w:cs="Times New Roman"/>
          <w:color w:val="000000"/>
          <w:sz w:val="24"/>
          <w:szCs w:val="24"/>
          <w:shd w:val="clear" w:color="auto" w:fill="FFFFFF"/>
          <w:vertAlign w:val="subscript"/>
        </w:rPr>
        <w:t>t</w:t>
      </w:r>
      <w:r w:rsidR="00FB0B17" w:rsidRPr="00FB0B17">
        <w:rPr>
          <w:rStyle w:val="Emphasis"/>
          <w:rFonts w:ascii="Times New Roman" w:hAnsi="Times New Roman" w:cs="Times New Roman"/>
          <w:i w:val="0"/>
          <w:iCs w:val="0"/>
          <w:color w:val="000000"/>
          <w:sz w:val="24"/>
          <w:szCs w:val="24"/>
          <w:shd w:val="clear" w:color="auto" w:fill="FFFFFF"/>
        </w:rPr>
        <w:t>=0</w:t>
      </w:r>
      <w:r w:rsidR="00FB0B17">
        <w:rPr>
          <w:rStyle w:val="Emphasis"/>
          <w:rFonts w:ascii="Times New Roman" w:hAnsi="Times New Roman" w:cs="Times New Roman"/>
          <w:i w:val="0"/>
          <w:iCs w:val="0"/>
          <w:color w:val="000000"/>
          <w:sz w:val="24"/>
          <w:szCs w:val="24"/>
          <w:shd w:val="clear" w:color="auto" w:fill="FFFFFF"/>
        </w:rPr>
        <w:t xml:space="preserve">, </w:t>
      </w:r>
      <w:proofErr w:type="spellStart"/>
      <w:r w:rsidR="00FB0B17" w:rsidRPr="00BF5F4B">
        <w:rPr>
          <w:rFonts w:ascii="Times New Roman" w:hAnsi="Times New Roman" w:cs="Times New Roman"/>
          <w:i/>
          <w:iCs/>
          <w:color w:val="000000"/>
          <w:sz w:val="24"/>
          <w:szCs w:val="24"/>
          <w:shd w:val="clear" w:color="auto" w:fill="FFFFFF"/>
        </w:rPr>
        <w:t>s</w:t>
      </w:r>
      <w:r w:rsidR="00FB0B17" w:rsidRPr="00BF5F4B">
        <w:rPr>
          <w:rFonts w:ascii="Times New Roman" w:hAnsi="Times New Roman" w:cs="Times New Roman"/>
          <w:i/>
          <w:iCs/>
          <w:color w:val="000000"/>
          <w:sz w:val="24"/>
          <w:szCs w:val="24"/>
          <w:shd w:val="clear" w:color="auto" w:fill="FFFFFF"/>
          <w:vertAlign w:val="subscript"/>
        </w:rPr>
        <w:t>n</w:t>
      </w:r>
      <w:proofErr w:type="spellEnd"/>
      <w:r w:rsidR="00FB0B17">
        <w:rPr>
          <w:rFonts w:ascii="Times New Roman" w:hAnsi="Times New Roman" w:cs="Times New Roman"/>
          <w:color w:val="000000"/>
          <w:sz w:val="24"/>
          <w:szCs w:val="24"/>
          <w:shd w:val="clear" w:color="auto" w:fill="FFFFFF"/>
        </w:rPr>
        <w:t xml:space="preserve"> is the shape factor for the predicted change in y for a one unit change in </w:t>
      </w:r>
      <w:r w:rsidR="00FB0B17" w:rsidRPr="00FB0B17">
        <w:rPr>
          <w:rFonts w:ascii="Times New Roman" w:hAnsi="Times New Roman" w:cs="Times New Roman"/>
          <w:i/>
          <w:iCs/>
          <w:color w:val="000000"/>
          <w:sz w:val="24"/>
          <w:szCs w:val="24"/>
          <w:shd w:val="clear" w:color="auto" w:fill="FFFFFF"/>
        </w:rPr>
        <w:t>α</w:t>
      </w:r>
      <w:r w:rsidR="00FB0B17" w:rsidRPr="00FB0B17">
        <w:rPr>
          <w:rStyle w:val="Emphasis"/>
          <w:rFonts w:ascii="Times New Roman" w:hAnsi="Times New Roman" w:cs="Times New Roman"/>
          <w:i w:val="0"/>
          <w:iCs w:val="0"/>
          <w:color w:val="000000"/>
          <w:sz w:val="24"/>
          <w:szCs w:val="24"/>
          <w:shd w:val="clear" w:color="auto" w:fill="FFFFFF"/>
          <w:vertAlign w:val="subscript"/>
        </w:rPr>
        <w:t>t</w:t>
      </w:r>
      <w:r w:rsidR="00FB0B17">
        <w:rPr>
          <w:rStyle w:val="Emphasis"/>
          <w:rFonts w:ascii="Times New Roman" w:hAnsi="Times New Roman" w:cs="Times New Roman"/>
          <w:i w:val="0"/>
          <w:iCs w:val="0"/>
          <w:color w:val="000000"/>
          <w:sz w:val="24"/>
          <w:szCs w:val="24"/>
          <w:shd w:val="clear" w:color="auto" w:fill="FFFFFF"/>
        </w:rPr>
        <w:t xml:space="preserve"> for an individual n at time </w:t>
      </w:r>
      <w:r w:rsidR="00FB0B17" w:rsidRPr="00BF5F4B">
        <w:rPr>
          <w:rStyle w:val="Emphasis"/>
          <w:rFonts w:ascii="Times New Roman" w:hAnsi="Times New Roman" w:cs="Times New Roman"/>
          <w:color w:val="000000"/>
          <w:sz w:val="24"/>
          <w:szCs w:val="24"/>
          <w:shd w:val="clear" w:color="auto" w:fill="FFFFFF"/>
        </w:rPr>
        <w:t>t</w:t>
      </w:r>
      <w:r w:rsidR="00FB0B17">
        <w:rPr>
          <w:rStyle w:val="Emphasis"/>
          <w:rFonts w:ascii="Times New Roman" w:hAnsi="Times New Roman" w:cs="Times New Roman"/>
          <w:i w:val="0"/>
          <w:iCs w:val="0"/>
          <w:color w:val="000000"/>
          <w:sz w:val="24"/>
          <w:szCs w:val="24"/>
          <w:shd w:val="clear" w:color="auto" w:fill="FFFFFF"/>
        </w:rPr>
        <w:t xml:space="preserve">. With this, I will place model constraints on </w:t>
      </w:r>
      <w:r w:rsidR="00FB0B17" w:rsidRPr="00BF5F4B">
        <w:rPr>
          <w:rFonts w:ascii="Times New Roman" w:hAnsi="Times New Roman" w:cs="Times New Roman"/>
          <w:color w:val="000000"/>
          <w:sz w:val="24"/>
          <w:szCs w:val="24"/>
          <w:shd w:val="clear" w:color="auto" w:fill="FFFFFF"/>
        </w:rPr>
        <w:t>α</w:t>
      </w:r>
      <w:r w:rsidR="00FB0B17" w:rsidRPr="00BF5F4B">
        <w:rPr>
          <w:rStyle w:val="Emphasis"/>
          <w:rFonts w:ascii="Times New Roman" w:hAnsi="Times New Roman" w:cs="Times New Roman"/>
          <w:color w:val="000000"/>
          <w:sz w:val="24"/>
          <w:szCs w:val="24"/>
          <w:shd w:val="clear" w:color="auto" w:fill="FFFFFF"/>
          <w:vertAlign w:val="subscript"/>
        </w:rPr>
        <w:t>t</w:t>
      </w:r>
      <w:r w:rsidR="00FB0B17" w:rsidRPr="00BF5F4B">
        <w:rPr>
          <w:rStyle w:val="Emphasis"/>
          <w:rFonts w:ascii="Times New Roman" w:hAnsi="Times New Roman" w:cs="Times New Roman"/>
          <w:color w:val="000000"/>
          <w:sz w:val="24"/>
          <w:szCs w:val="24"/>
          <w:shd w:val="clear" w:color="auto" w:fill="FFFFFF"/>
        </w:rPr>
        <w:t xml:space="preserve"> </w:t>
      </w:r>
      <w:r w:rsidR="00FB0B17">
        <w:rPr>
          <w:rStyle w:val="Emphasis"/>
          <w:rFonts w:ascii="Times New Roman" w:hAnsi="Times New Roman" w:cs="Times New Roman"/>
          <w:i w:val="0"/>
          <w:iCs w:val="0"/>
          <w:color w:val="000000"/>
          <w:sz w:val="24"/>
          <w:szCs w:val="24"/>
          <w:shd w:val="clear" w:color="auto" w:fill="FFFFFF"/>
        </w:rPr>
        <w:t xml:space="preserve">as to define </w:t>
      </w:r>
      <w:proofErr w:type="spellStart"/>
      <w:r w:rsidR="00FB0B17" w:rsidRPr="00BF5F4B">
        <w:rPr>
          <w:rFonts w:ascii="Times New Roman" w:hAnsi="Times New Roman" w:cs="Times New Roman"/>
          <w:i/>
          <w:iCs/>
          <w:color w:val="000000"/>
          <w:sz w:val="24"/>
          <w:szCs w:val="24"/>
          <w:shd w:val="clear" w:color="auto" w:fill="FFFFFF"/>
        </w:rPr>
        <w:t>s</w:t>
      </w:r>
      <w:r w:rsidR="00FB0B17" w:rsidRPr="00BF5F4B">
        <w:rPr>
          <w:rFonts w:ascii="Times New Roman" w:hAnsi="Times New Roman" w:cs="Times New Roman"/>
          <w:i/>
          <w:iCs/>
          <w:color w:val="000000"/>
          <w:sz w:val="24"/>
          <w:szCs w:val="24"/>
          <w:shd w:val="clear" w:color="auto" w:fill="FFFFFF"/>
          <w:vertAlign w:val="subscript"/>
        </w:rPr>
        <w:t>n</w:t>
      </w:r>
      <w:commentRangeStart w:id="274"/>
      <w:proofErr w:type="spellEnd"/>
      <w:r w:rsidR="00FB0B17">
        <w:rPr>
          <w:rFonts w:ascii="Times New Roman" w:hAnsi="Times New Roman" w:cs="Times New Roman"/>
          <w:color w:val="000000"/>
          <w:sz w:val="24"/>
          <w:szCs w:val="24"/>
          <w:shd w:val="clear" w:color="auto" w:fill="FFFFFF"/>
          <w:vertAlign w:val="subscript"/>
        </w:rPr>
        <w:t xml:space="preserve">. </w:t>
      </w:r>
      <w:r w:rsidR="00FB0B17">
        <w:rPr>
          <w:rFonts w:ascii="Times New Roman" w:hAnsi="Times New Roman" w:cs="Times New Roman"/>
          <w:color w:val="000000"/>
          <w:sz w:val="24"/>
          <w:szCs w:val="24"/>
          <w:shd w:val="clear" w:color="auto" w:fill="FFFFFF"/>
        </w:rPr>
        <w:t xml:space="preserve">I will constrain </w:t>
      </w:r>
      <w:r w:rsidR="00BF5F4B" w:rsidRPr="00FB0B17">
        <w:rPr>
          <w:rFonts w:ascii="Times New Roman" w:hAnsi="Times New Roman" w:cs="Times New Roman"/>
          <w:i/>
          <w:iCs/>
          <w:color w:val="000000"/>
          <w:sz w:val="24"/>
          <w:szCs w:val="24"/>
          <w:shd w:val="clear" w:color="auto" w:fill="FFFFFF"/>
        </w:rPr>
        <w:t>α</w:t>
      </w:r>
      <w:r w:rsidR="00BF5F4B">
        <w:rPr>
          <w:rStyle w:val="Emphasis"/>
          <w:rFonts w:ascii="Times New Roman" w:hAnsi="Times New Roman" w:cs="Times New Roman"/>
          <w:i w:val="0"/>
          <w:iCs w:val="0"/>
          <w:color w:val="000000"/>
          <w:sz w:val="24"/>
          <w:szCs w:val="24"/>
          <w:shd w:val="clear" w:color="auto" w:fill="FFFFFF"/>
          <w:vertAlign w:val="subscript"/>
        </w:rPr>
        <w:t>1</w:t>
      </w:r>
      <w:r w:rsidR="00BF5F4B">
        <w:rPr>
          <w:rStyle w:val="Emphasis"/>
          <w:rFonts w:ascii="Times New Roman" w:hAnsi="Times New Roman" w:cs="Times New Roman"/>
          <w:i w:val="0"/>
          <w:iCs w:val="0"/>
          <w:color w:val="000000"/>
          <w:sz w:val="24"/>
          <w:szCs w:val="24"/>
          <w:shd w:val="clear" w:color="auto" w:fill="FFFFFF"/>
        </w:rPr>
        <w:t xml:space="preserve"> to </w:t>
      </w:r>
      <w:r w:rsidR="00FC339B">
        <w:rPr>
          <w:rStyle w:val="Emphasis"/>
          <w:rFonts w:ascii="Times New Roman" w:hAnsi="Times New Roman" w:cs="Times New Roman"/>
          <w:i w:val="0"/>
          <w:iCs w:val="0"/>
          <w:color w:val="000000"/>
          <w:sz w:val="24"/>
          <w:szCs w:val="24"/>
          <w:shd w:val="clear" w:color="auto" w:fill="FFFFFF"/>
        </w:rPr>
        <w:t>0</w:t>
      </w:r>
      <w:r w:rsidR="00BF5F4B">
        <w:rPr>
          <w:rStyle w:val="Emphasis"/>
          <w:rFonts w:ascii="Times New Roman" w:hAnsi="Times New Roman" w:cs="Times New Roman"/>
          <w:i w:val="0"/>
          <w:iCs w:val="0"/>
          <w:color w:val="000000"/>
          <w:sz w:val="24"/>
          <w:szCs w:val="24"/>
          <w:shd w:val="clear" w:color="auto" w:fill="FFFFFF"/>
        </w:rPr>
        <w:t xml:space="preserve"> and </w:t>
      </w:r>
      <w:r w:rsidR="00BF5F4B" w:rsidRPr="00BF5F4B">
        <w:rPr>
          <w:rFonts w:ascii="Times New Roman" w:hAnsi="Times New Roman" w:cs="Times New Roman"/>
          <w:color w:val="000000"/>
          <w:sz w:val="24"/>
          <w:szCs w:val="24"/>
          <w:shd w:val="clear" w:color="auto" w:fill="FFFFFF"/>
        </w:rPr>
        <w:t>α</w:t>
      </w:r>
      <w:r w:rsidR="00C56513">
        <w:rPr>
          <w:rStyle w:val="Emphasis"/>
          <w:rFonts w:ascii="Times New Roman" w:hAnsi="Times New Roman" w:cs="Times New Roman"/>
          <w:color w:val="000000"/>
          <w:sz w:val="24"/>
          <w:szCs w:val="24"/>
          <w:shd w:val="clear" w:color="auto" w:fill="FFFFFF"/>
          <w:vertAlign w:val="subscript"/>
        </w:rPr>
        <w:t xml:space="preserve">5 </w:t>
      </w:r>
      <w:r w:rsidR="00BF5F4B">
        <w:rPr>
          <w:rStyle w:val="Emphasis"/>
          <w:rFonts w:ascii="Times New Roman" w:hAnsi="Times New Roman" w:cs="Times New Roman"/>
          <w:i w:val="0"/>
          <w:iCs w:val="0"/>
          <w:color w:val="000000"/>
          <w:sz w:val="24"/>
          <w:szCs w:val="24"/>
          <w:shd w:val="clear" w:color="auto" w:fill="FFFFFF"/>
        </w:rPr>
        <w:t xml:space="preserve">to </w:t>
      </w:r>
      <w:r w:rsidR="00FC339B">
        <w:rPr>
          <w:rStyle w:val="Emphasis"/>
          <w:rFonts w:ascii="Times New Roman" w:hAnsi="Times New Roman" w:cs="Times New Roman"/>
          <w:i w:val="0"/>
          <w:iCs w:val="0"/>
          <w:color w:val="000000"/>
          <w:sz w:val="24"/>
          <w:szCs w:val="24"/>
          <w:shd w:val="clear" w:color="auto" w:fill="FFFFFF"/>
        </w:rPr>
        <w:t>1</w:t>
      </w:r>
      <w:commentRangeEnd w:id="274"/>
      <w:r w:rsidR="00F74CBE">
        <w:rPr>
          <w:rStyle w:val="CommentReference"/>
        </w:rPr>
        <w:commentReference w:id="274"/>
      </w:r>
      <w:r w:rsidR="00BF5F4B">
        <w:rPr>
          <w:rStyle w:val="Emphasis"/>
          <w:rFonts w:ascii="Times New Roman" w:hAnsi="Times New Roman" w:cs="Times New Roman"/>
          <w:i w:val="0"/>
          <w:iCs w:val="0"/>
          <w:color w:val="000000"/>
          <w:sz w:val="24"/>
          <w:szCs w:val="24"/>
          <w:shd w:val="clear" w:color="auto" w:fill="FFFFFF"/>
        </w:rPr>
        <w:t>, thus making i</w:t>
      </w:r>
      <w:r w:rsidR="00BF5F4B">
        <w:rPr>
          <w:rStyle w:val="Emphasis"/>
          <w:rFonts w:ascii="Times New Roman" w:hAnsi="Times New Roman" w:cs="Times New Roman"/>
          <w:i w:val="0"/>
          <w:iCs w:val="0"/>
          <w:color w:val="000000"/>
          <w:sz w:val="24"/>
          <w:szCs w:val="24"/>
          <w:shd w:val="clear" w:color="auto" w:fill="FFFFFF"/>
          <w:vertAlign w:val="subscript"/>
        </w:rPr>
        <w:t>n</w:t>
      </w:r>
      <w:r w:rsidR="00BF5F4B">
        <w:rPr>
          <w:rStyle w:val="Emphasis"/>
          <w:rFonts w:ascii="Times New Roman" w:hAnsi="Times New Roman" w:cs="Times New Roman"/>
          <w:i w:val="0"/>
          <w:iCs w:val="0"/>
          <w:color w:val="000000"/>
          <w:sz w:val="24"/>
          <w:szCs w:val="24"/>
          <w:shd w:val="clear" w:color="auto" w:fill="FFFFFF"/>
        </w:rPr>
        <w:t xml:space="preserve"> interpreted as an individual’s predicted score at t = 1 and </w:t>
      </w:r>
      <w:proofErr w:type="spellStart"/>
      <w:r w:rsidR="00BF5F4B" w:rsidRPr="00BF5F4B">
        <w:rPr>
          <w:rStyle w:val="Emphasis"/>
          <w:rFonts w:ascii="Times New Roman" w:hAnsi="Times New Roman" w:cs="Times New Roman"/>
          <w:color w:val="000000"/>
          <w:sz w:val="24"/>
          <w:szCs w:val="24"/>
          <w:shd w:val="clear" w:color="auto" w:fill="FFFFFF"/>
        </w:rPr>
        <w:t>s</w:t>
      </w:r>
      <w:r w:rsidR="00BF5F4B" w:rsidRPr="00BF5F4B">
        <w:rPr>
          <w:rStyle w:val="Emphasis"/>
          <w:rFonts w:ascii="Times New Roman" w:hAnsi="Times New Roman" w:cs="Times New Roman"/>
          <w:color w:val="000000"/>
          <w:sz w:val="24"/>
          <w:szCs w:val="24"/>
          <w:shd w:val="clear" w:color="auto" w:fill="FFFFFF"/>
          <w:vertAlign w:val="subscript"/>
        </w:rPr>
        <w:t>n</w:t>
      </w:r>
      <w:proofErr w:type="spellEnd"/>
      <w:r w:rsidR="00BF5F4B">
        <w:rPr>
          <w:rStyle w:val="Emphasis"/>
          <w:rFonts w:ascii="Times New Roman" w:hAnsi="Times New Roman" w:cs="Times New Roman"/>
          <w:i w:val="0"/>
          <w:iCs w:val="0"/>
          <w:color w:val="000000"/>
          <w:sz w:val="24"/>
          <w:szCs w:val="24"/>
          <w:shd w:val="clear" w:color="auto" w:fill="FFFFFF"/>
        </w:rPr>
        <w:t xml:space="preserve"> as the total amount of change that occurred from </w:t>
      </w:r>
      <w:r w:rsidR="00BF5F4B" w:rsidRPr="00BF5F4B">
        <w:rPr>
          <w:rStyle w:val="Emphasis"/>
          <w:rFonts w:ascii="Times New Roman" w:hAnsi="Times New Roman" w:cs="Times New Roman"/>
          <w:color w:val="000000"/>
          <w:sz w:val="24"/>
          <w:szCs w:val="24"/>
          <w:shd w:val="clear" w:color="auto" w:fill="FFFFFF"/>
        </w:rPr>
        <w:t>t</w:t>
      </w:r>
      <w:r w:rsidR="00BF5F4B">
        <w:rPr>
          <w:rStyle w:val="Emphasis"/>
          <w:rFonts w:ascii="Times New Roman" w:hAnsi="Times New Roman" w:cs="Times New Roman"/>
          <w:i w:val="0"/>
          <w:iCs w:val="0"/>
          <w:color w:val="000000"/>
          <w:sz w:val="24"/>
          <w:szCs w:val="24"/>
          <w:shd w:val="clear" w:color="auto" w:fill="FFFFFF"/>
        </w:rPr>
        <w:t xml:space="preserve"> =1 to </w:t>
      </w:r>
      <w:r w:rsidR="00BF5F4B" w:rsidRPr="00BF5F4B">
        <w:rPr>
          <w:rStyle w:val="Emphasis"/>
          <w:rFonts w:ascii="Times New Roman" w:hAnsi="Times New Roman" w:cs="Times New Roman"/>
          <w:color w:val="000000"/>
          <w:sz w:val="24"/>
          <w:szCs w:val="24"/>
          <w:shd w:val="clear" w:color="auto" w:fill="FFFFFF"/>
        </w:rPr>
        <w:t>t</w:t>
      </w:r>
      <w:r w:rsidR="00BF5F4B">
        <w:rPr>
          <w:rStyle w:val="Emphasis"/>
          <w:rFonts w:ascii="Times New Roman" w:hAnsi="Times New Roman" w:cs="Times New Roman"/>
          <w:i w:val="0"/>
          <w:iCs w:val="0"/>
          <w:color w:val="000000"/>
          <w:sz w:val="24"/>
          <w:szCs w:val="24"/>
          <w:shd w:val="clear" w:color="auto" w:fill="FFFFFF"/>
        </w:rPr>
        <w:t xml:space="preserve"> = </w:t>
      </w:r>
      <w:r w:rsidR="00FC339B">
        <w:rPr>
          <w:rStyle w:val="Emphasis"/>
          <w:rFonts w:ascii="Times New Roman" w:hAnsi="Times New Roman" w:cs="Times New Roman"/>
          <w:color w:val="000000"/>
          <w:sz w:val="24"/>
          <w:szCs w:val="24"/>
          <w:shd w:val="clear" w:color="auto" w:fill="FFFFFF"/>
        </w:rPr>
        <w:t>5</w:t>
      </w:r>
      <w:r w:rsidR="00BF5F4B">
        <w:rPr>
          <w:rStyle w:val="Emphasis"/>
          <w:rFonts w:ascii="Times New Roman" w:hAnsi="Times New Roman" w:cs="Times New Roman"/>
          <w:i w:val="0"/>
          <w:iCs w:val="0"/>
          <w:color w:val="000000"/>
          <w:sz w:val="24"/>
          <w:szCs w:val="24"/>
          <w:shd w:val="clear" w:color="auto" w:fill="FFFFFF"/>
        </w:rPr>
        <w:t xml:space="preserve">. </w:t>
      </w:r>
      <w:commentRangeStart w:id="275"/>
      <w:commentRangeStart w:id="276"/>
      <w:r w:rsidR="000D7C27">
        <w:rPr>
          <w:rFonts w:ascii="Times New Roman" w:eastAsia="Calibri" w:hAnsi="Times New Roman" w:cs="Times New Roman"/>
          <w:sz w:val="24"/>
          <w:szCs w:val="24"/>
        </w:rPr>
        <w:t xml:space="preserve">This model allows for an atheoretical structure of change, thus allowing for the exploratory analysis I am searching for to answer this research question. </w:t>
      </w:r>
      <w:commentRangeEnd w:id="275"/>
      <w:r w:rsidR="0067034B">
        <w:rPr>
          <w:rStyle w:val="CommentReference"/>
        </w:rPr>
        <w:commentReference w:id="275"/>
      </w:r>
      <w:commentRangeEnd w:id="276"/>
      <w:r w:rsidR="00AA414A">
        <w:rPr>
          <w:rStyle w:val="CommentReference"/>
        </w:rPr>
        <w:commentReference w:id="276"/>
      </w:r>
      <w:commentRangeEnd w:id="271"/>
      <w:r w:rsidR="00F74CBE">
        <w:rPr>
          <w:rStyle w:val="CommentReference"/>
        </w:rPr>
        <w:commentReference w:id="271"/>
      </w:r>
    </w:p>
    <w:p w14:paraId="16CCBAF7" w14:textId="11E4A52E" w:rsidR="00BA2111" w:rsidRDefault="006C2B93" w:rsidP="006C2B93">
      <w:pPr>
        <w:spacing w:after="0" w:line="480" w:lineRule="auto"/>
        <w:ind w:firstLine="720"/>
        <w:contextualSpacing/>
        <w:jc w:val="center"/>
        <w:rPr>
          <w:rFonts w:ascii="Times New Roman" w:eastAsia="Calibri" w:hAnsi="Times New Roman" w:cs="Times New Roman"/>
          <w:sz w:val="24"/>
          <w:szCs w:val="24"/>
        </w:rPr>
      </w:pPr>
      <w:del w:id="277" w:author="Yetz,Neil" w:date="2020-06-12T08:02:00Z">
        <w:r w:rsidDel="003F1667">
          <w:rPr>
            <w:noProof/>
          </w:rPr>
          <w:lastRenderedPageBreak/>
          <w:drawing>
            <wp:inline distT="0" distB="0" distL="0" distR="0" wp14:anchorId="37FD39D5" wp14:editId="6DFB2BF8">
              <wp:extent cx="5223013" cy="4004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2094" cy="4011272"/>
                      </a:xfrm>
                      <a:prstGeom prst="rect">
                        <a:avLst/>
                      </a:prstGeom>
                    </pic:spPr>
                  </pic:pic>
                </a:graphicData>
              </a:graphic>
            </wp:inline>
          </w:drawing>
        </w:r>
      </w:del>
      <w:commentRangeStart w:id="278"/>
      <w:r w:rsidR="000A3DE7">
        <w:rPr>
          <w:noProof/>
        </w:rPr>
        <w:lastRenderedPageBreak/>
        <w:drawing>
          <wp:inline distT="0" distB="0" distL="0" distR="0" wp14:anchorId="0BA17E8D" wp14:editId="4E7DD800">
            <wp:extent cx="5943600" cy="440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403725"/>
                    </a:xfrm>
                    <a:prstGeom prst="rect">
                      <a:avLst/>
                    </a:prstGeom>
                  </pic:spPr>
                </pic:pic>
              </a:graphicData>
            </a:graphic>
          </wp:inline>
        </w:drawing>
      </w:r>
      <w:commentRangeEnd w:id="278"/>
      <w:r w:rsidR="00316D00">
        <w:rPr>
          <w:rStyle w:val="CommentReference"/>
        </w:rPr>
        <w:commentReference w:id="278"/>
      </w:r>
    </w:p>
    <w:p w14:paraId="6B21C2D5" w14:textId="706D8BA0" w:rsidR="006C2B93" w:rsidRPr="006C2B93" w:rsidRDefault="006C2B93" w:rsidP="0054463B">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i/>
          <w:iCs/>
          <w:sz w:val="24"/>
          <w:szCs w:val="24"/>
        </w:rPr>
        <w:t>Figure 3.</w:t>
      </w:r>
      <w:r>
        <w:rPr>
          <w:rFonts w:ascii="Times New Roman" w:eastAsia="Calibri" w:hAnsi="Times New Roman" w:cs="Times New Roman"/>
          <w:sz w:val="24"/>
          <w:szCs w:val="24"/>
        </w:rPr>
        <w:t xml:space="preserve"> Anticipated growth trajectory model for trajectory analysis plan. </w:t>
      </w:r>
      <w:ins w:id="279" w:author="Yetz,Neil" w:date="2020-06-12T09:07:00Z">
        <w:r w:rsidR="00EF201A">
          <w:rPr>
            <w:rFonts w:ascii="Times New Roman" w:eastAsia="Calibri" w:hAnsi="Times New Roman" w:cs="Times New Roman"/>
            <w:sz w:val="24"/>
            <w:szCs w:val="24"/>
          </w:rPr>
          <w:t>SN = Strength of social connections; B = Belongingness measure</w:t>
        </w:r>
      </w:ins>
      <w:r w:rsidR="00057BE0">
        <w:rPr>
          <w:rFonts w:ascii="Times New Roman" w:eastAsia="Calibri" w:hAnsi="Times New Roman" w:cs="Times New Roman"/>
          <w:sz w:val="24"/>
          <w:szCs w:val="24"/>
        </w:rPr>
        <w:t>.</w:t>
      </w:r>
    </w:p>
    <w:p w14:paraId="70EF25DE" w14:textId="2ECC6C40" w:rsidR="003F1BBD" w:rsidRDefault="003F1BBD" w:rsidP="00207255">
      <w:pPr>
        <w:pStyle w:val="Heading3"/>
        <w:spacing w:line="480" w:lineRule="auto"/>
        <w:rPr>
          <w:rFonts w:ascii="Times New Roman" w:hAnsi="Times New Roman" w:cs="Times New Roman"/>
        </w:rPr>
      </w:pPr>
      <w:bookmarkStart w:id="280" w:name="_Toc43112966"/>
      <w:r w:rsidRPr="00207255">
        <w:rPr>
          <w:rFonts w:ascii="Times New Roman" w:eastAsia="Calibri" w:hAnsi="Times New Roman" w:cs="Times New Roman"/>
          <w:i/>
          <w:iCs/>
          <w:color w:val="auto"/>
        </w:rPr>
        <w:t>Analysis for Research Question 2</w:t>
      </w:r>
      <w:bookmarkEnd w:id="280"/>
      <w:r w:rsidR="00B622DE" w:rsidRPr="0054463B">
        <w:rPr>
          <w:rFonts w:ascii="Times New Roman" w:hAnsi="Times New Roman" w:cs="Times New Roman"/>
        </w:rPr>
        <w:tab/>
      </w:r>
    </w:p>
    <w:p w14:paraId="037E5853" w14:textId="1DF34F47" w:rsidR="00E648A2" w:rsidRPr="00E648A2" w:rsidRDefault="00B622DE" w:rsidP="0054463B">
      <w:pPr>
        <w:spacing w:after="0" w:line="480" w:lineRule="auto"/>
        <w:ind w:firstLine="720"/>
        <w:contextualSpacing/>
        <w:rPr>
          <w:rFonts w:ascii="Times New Roman" w:eastAsia="Calibri" w:hAnsi="Times New Roman" w:cs="Times New Roman"/>
          <w:b/>
          <w:bCs/>
          <w:sz w:val="24"/>
          <w:szCs w:val="24"/>
        </w:rPr>
      </w:pPr>
      <w:r w:rsidRPr="00AC27DB">
        <w:rPr>
          <w:rFonts w:ascii="Times New Roman" w:hAnsi="Times New Roman" w:cs="Times New Roman"/>
          <w:sz w:val="24"/>
          <w:szCs w:val="24"/>
        </w:rPr>
        <w:t xml:space="preserve">Next, I </w:t>
      </w:r>
      <w:r w:rsidR="003F1BBD">
        <w:rPr>
          <w:rFonts w:ascii="Times New Roman" w:hAnsi="Times New Roman" w:cs="Times New Roman"/>
          <w:sz w:val="24"/>
          <w:szCs w:val="24"/>
        </w:rPr>
        <w:t>will fit</w:t>
      </w:r>
      <w:r>
        <w:rPr>
          <w:rFonts w:ascii="Times New Roman" w:hAnsi="Times New Roman" w:cs="Times New Roman"/>
          <w:sz w:val="24"/>
          <w:szCs w:val="24"/>
        </w:rPr>
        <w:t xml:space="preserve"> a mediation model with belongingness</w:t>
      </w:r>
      <w:r w:rsidR="000D7C27">
        <w:rPr>
          <w:rFonts w:ascii="Times New Roman" w:hAnsi="Times New Roman" w:cs="Times New Roman"/>
          <w:sz w:val="24"/>
          <w:szCs w:val="24"/>
        </w:rPr>
        <w:t xml:space="preserve"> at week 9 (wave 4)</w:t>
      </w:r>
      <w:r>
        <w:rPr>
          <w:rFonts w:ascii="Times New Roman" w:hAnsi="Times New Roman" w:cs="Times New Roman"/>
          <w:sz w:val="24"/>
          <w:szCs w:val="24"/>
        </w:rPr>
        <w:t xml:space="preserve"> as a mediator between the </w:t>
      </w:r>
      <w:del w:id="281" w:author="Yetz,Neil" w:date="2020-06-12T09:22:00Z">
        <w:r w:rsidDel="00B70C7F">
          <w:rPr>
            <w:rFonts w:ascii="Times New Roman" w:hAnsi="Times New Roman" w:cs="Times New Roman"/>
            <w:sz w:val="24"/>
            <w:szCs w:val="24"/>
          </w:rPr>
          <w:delText>number of connections</w:delText>
        </w:r>
      </w:del>
      <w:ins w:id="282" w:author="Yetz,Neil" w:date="2020-06-12T09:22:00Z">
        <w:r w:rsidR="00B70C7F">
          <w:rPr>
            <w:rFonts w:ascii="Times New Roman" w:hAnsi="Times New Roman" w:cs="Times New Roman"/>
            <w:sz w:val="24"/>
            <w:szCs w:val="24"/>
          </w:rPr>
          <w:t>strength of connections</w:t>
        </w:r>
      </w:ins>
      <w:r>
        <w:rPr>
          <w:rFonts w:ascii="Times New Roman" w:hAnsi="Times New Roman" w:cs="Times New Roman"/>
          <w:sz w:val="24"/>
          <w:szCs w:val="24"/>
        </w:rPr>
        <w:t xml:space="preserve"> (inbound, outbound, and inbound/outbound)</w:t>
      </w:r>
      <w:ins w:id="283" w:author="Yetz,Neil" w:date="2020-06-12T09:22:00Z">
        <w:r w:rsidR="00B70C7F">
          <w:rPr>
            <w:rFonts w:ascii="Times New Roman" w:hAnsi="Times New Roman" w:cs="Times New Roman"/>
            <w:sz w:val="24"/>
            <w:szCs w:val="24"/>
          </w:rPr>
          <w:t xml:space="preserve"> between others (</w:t>
        </w:r>
      </w:ins>
      <w:ins w:id="284" w:author="Yetz,Neil" w:date="2020-06-12T09:23:00Z">
        <w:r w:rsidR="00B70C7F">
          <w:rPr>
            <w:rFonts w:ascii="Times New Roman" w:hAnsi="Times New Roman" w:cs="Times New Roman"/>
            <w:sz w:val="24"/>
            <w:szCs w:val="24"/>
          </w:rPr>
          <w:t>youth, mentors and staff)</w:t>
        </w:r>
      </w:ins>
      <w:r>
        <w:rPr>
          <w:rFonts w:ascii="Times New Roman" w:hAnsi="Times New Roman" w:cs="Times New Roman"/>
          <w:sz w:val="24"/>
          <w:szCs w:val="24"/>
        </w:rPr>
        <w:t xml:space="preserve"> </w:t>
      </w:r>
      <w:r w:rsidR="000D7C27">
        <w:rPr>
          <w:rFonts w:ascii="Times New Roman" w:hAnsi="Times New Roman" w:cs="Times New Roman"/>
          <w:sz w:val="24"/>
          <w:szCs w:val="24"/>
        </w:rPr>
        <w:t xml:space="preserve">at week 6 (wave 3) </w:t>
      </w:r>
      <w:r>
        <w:rPr>
          <w:rFonts w:ascii="Times New Roman" w:hAnsi="Times New Roman" w:cs="Times New Roman"/>
          <w:sz w:val="24"/>
          <w:szCs w:val="24"/>
        </w:rPr>
        <w:t xml:space="preserve">and </w:t>
      </w:r>
      <w:r w:rsidR="0067034B">
        <w:rPr>
          <w:rFonts w:ascii="Times New Roman" w:hAnsi="Times New Roman" w:cs="Times New Roman"/>
          <w:sz w:val="24"/>
          <w:szCs w:val="24"/>
        </w:rPr>
        <w:t>the</w:t>
      </w:r>
      <w:r>
        <w:rPr>
          <w:rFonts w:ascii="Times New Roman" w:hAnsi="Times New Roman" w:cs="Times New Roman"/>
          <w:sz w:val="24"/>
          <w:szCs w:val="24"/>
        </w:rPr>
        <w:t xml:space="preserve"> developmental outcome</w:t>
      </w:r>
      <w:r w:rsidR="0067034B">
        <w:rPr>
          <w:rFonts w:ascii="Times New Roman" w:hAnsi="Times New Roman" w:cs="Times New Roman"/>
          <w:sz w:val="24"/>
          <w:szCs w:val="24"/>
        </w:rPr>
        <w:t>s</w:t>
      </w:r>
      <w:r>
        <w:rPr>
          <w:rFonts w:ascii="Times New Roman" w:hAnsi="Times New Roman" w:cs="Times New Roman"/>
          <w:sz w:val="24"/>
          <w:szCs w:val="24"/>
        </w:rPr>
        <w:t xml:space="preserve"> (i.e. academic aspirations, delinquency)</w:t>
      </w:r>
      <w:r w:rsidR="000D7C27">
        <w:rPr>
          <w:rFonts w:ascii="Times New Roman" w:hAnsi="Times New Roman" w:cs="Times New Roman"/>
          <w:sz w:val="24"/>
          <w:szCs w:val="24"/>
        </w:rPr>
        <w:t xml:space="preserve"> at week 11 (wave 5)</w:t>
      </w:r>
      <w:r>
        <w:rPr>
          <w:rFonts w:ascii="Times New Roman" w:hAnsi="Times New Roman" w:cs="Times New Roman"/>
          <w:sz w:val="24"/>
          <w:szCs w:val="24"/>
        </w:rPr>
        <w:t>.</w:t>
      </w:r>
      <w:r w:rsidR="00FC339B">
        <w:rPr>
          <w:rFonts w:ascii="Times New Roman" w:hAnsi="Times New Roman" w:cs="Times New Roman"/>
          <w:sz w:val="24"/>
          <w:szCs w:val="24"/>
        </w:rPr>
        <w:t xml:space="preserve"> This will make for a total of nine mediation models.</w:t>
      </w:r>
      <w:r>
        <w:rPr>
          <w:rFonts w:ascii="Times New Roman" w:hAnsi="Times New Roman" w:cs="Times New Roman"/>
          <w:sz w:val="24"/>
          <w:szCs w:val="24"/>
        </w:rPr>
        <w:t xml:space="preserve"> </w:t>
      </w:r>
      <w:r w:rsidR="00FD7803" w:rsidRPr="00FD7803">
        <w:rPr>
          <w:rFonts w:ascii="Times New Roman" w:hAnsi="Times New Roman" w:cs="Times New Roman"/>
          <w:sz w:val="24"/>
          <w:szCs w:val="24"/>
        </w:rPr>
        <w:t xml:space="preserve">All mediation models will be fit using R, version 3.5.3 </w:t>
      </w:r>
      <w:r w:rsidR="00FD7803">
        <w:rPr>
          <w:rFonts w:ascii="Times New Roman" w:hAnsi="Times New Roman" w:cs="Times New Roman"/>
          <w:sz w:val="24"/>
          <w:szCs w:val="24"/>
        </w:rPr>
        <w:t>(</w:t>
      </w:r>
      <w:r w:rsidR="00FD7803" w:rsidRPr="00FD7803">
        <w:rPr>
          <w:rFonts w:ascii="Times New Roman" w:hAnsi="Times New Roman" w:cs="Times New Roman"/>
          <w:sz w:val="24"/>
          <w:szCs w:val="24"/>
        </w:rPr>
        <w:t xml:space="preserve">R Core Team, 2020). </w:t>
      </w:r>
      <w:r w:rsidR="00505E3E">
        <w:rPr>
          <w:rFonts w:ascii="Times New Roman" w:hAnsi="Times New Roman" w:cs="Times New Roman"/>
          <w:sz w:val="24"/>
          <w:szCs w:val="24"/>
        </w:rPr>
        <w:t>The proposed model is shown in Figure 1</w:t>
      </w:r>
      <w:r w:rsidR="006C2B93">
        <w:rPr>
          <w:rFonts w:ascii="Times New Roman" w:hAnsi="Times New Roman" w:cs="Times New Roman"/>
          <w:sz w:val="24"/>
          <w:szCs w:val="24"/>
        </w:rPr>
        <w:t xml:space="preserve">. </w:t>
      </w:r>
      <w:r w:rsidR="00505E3E">
        <w:rPr>
          <w:rFonts w:ascii="Times New Roman" w:hAnsi="Times New Roman" w:cs="Times New Roman"/>
          <w:sz w:val="24"/>
          <w:szCs w:val="24"/>
        </w:rPr>
        <w:t xml:space="preserve">To calculate this, I will first analyze the direct effect of social connections on </w:t>
      </w:r>
      <w:r w:rsidR="003F1BBD">
        <w:rPr>
          <w:rFonts w:ascii="Times New Roman" w:hAnsi="Times New Roman" w:cs="Times New Roman"/>
          <w:sz w:val="24"/>
          <w:szCs w:val="24"/>
        </w:rPr>
        <w:t>the</w:t>
      </w:r>
      <w:r w:rsidR="00505E3E">
        <w:rPr>
          <w:rFonts w:ascii="Times New Roman" w:hAnsi="Times New Roman" w:cs="Times New Roman"/>
          <w:sz w:val="24"/>
          <w:szCs w:val="24"/>
        </w:rPr>
        <w:t xml:space="preserve"> developmental outcome</w:t>
      </w:r>
      <w:r w:rsidR="003F1BBD">
        <w:rPr>
          <w:rFonts w:ascii="Times New Roman" w:hAnsi="Times New Roman" w:cs="Times New Roman"/>
          <w:sz w:val="24"/>
          <w:szCs w:val="24"/>
        </w:rPr>
        <w:t>s</w:t>
      </w:r>
      <w:r w:rsidR="00505E3E">
        <w:rPr>
          <w:rFonts w:ascii="Times New Roman" w:hAnsi="Times New Roman" w:cs="Times New Roman"/>
          <w:sz w:val="24"/>
          <w:szCs w:val="24"/>
        </w:rPr>
        <w:t xml:space="preserve"> (i.e. </w:t>
      </w:r>
      <w:r w:rsidR="00505E3E">
        <w:rPr>
          <w:rFonts w:ascii="Times New Roman" w:hAnsi="Times New Roman" w:cs="Times New Roman"/>
          <w:sz w:val="24"/>
          <w:szCs w:val="24"/>
        </w:rPr>
        <w:lastRenderedPageBreak/>
        <w:t>delinquency, academic aspirations; the c path)</w:t>
      </w:r>
      <w:r w:rsidR="000D7C27">
        <w:rPr>
          <w:rFonts w:ascii="Times New Roman" w:hAnsi="Times New Roman" w:cs="Times New Roman"/>
          <w:sz w:val="24"/>
          <w:szCs w:val="24"/>
        </w:rPr>
        <w:t xml:space="preserve"> </w:t>
      </w:r>
      <w:r w:rsidR="0069528B">
        <w:rPr>
          <w:rFonts w:ascii="Times New Roman" w:hAnsi="Times New Roman" w:cs="Times New Roman"/>
          <w:sz w:val="24"/>
          <w:szCs w:val="24"/>
        </w:rPr>
        <w:t xml:space="preserve">entered in </w:t>
      </w:r>
      <w:r w:rsidR="000D7C27">
        <w:rPr>
          <w:rFonts w:ascii="Times New Roman" w:hAnsi="Times New Roman" w:cs="Times New Roman"/>
          <w:sz w:val="24"/>
          <w:szCs w:val="24"/>
        </w:rPr>
        <w:t>at week 11 (wave 5)</w:t>
      </w:r>
      <w:r w:rsidR="00FA7820">
        <w:rPr>
          <w:rFonts w:ascii="Times New Roman" w:hAnsi="Times New Roman" w:cs="Times New Roman"/>
          <w:sz w:val="24"/>
          <w:szCs w:val="24"/>
        </w:rPr>
        <w:t xml:space="preserve"> while controlling for </w:t>
      </w:r>
      <w:commentRangeStart w:id="285"/>
      <w:r w:rsidR="00FA7820">
        <w:rPr>
          <w:rFonts w:ascii="Times New Roman" w:hAnsi="Times New Roman" w:cs="Times New Roman"/>
          <w:sz w:val="24"/>
          <w:szCs w:val="24"/>
        </w:rPr>
        <w:t>age, sex, ethnicity, SES, and social emotional competencies</w:t>
      </w:r>
      <w:commentRangeEnd w:id="285"/>
      <w:r w:rsidR="00316D00">
        <w:rPr>
          <w:rStyle w:val="CommentReference"/>
        </w:rPr>
        <w:commentReference w:id="285"/>
      </w:r>
      <w:r w:rsidR="00505E3E">
        <w:rPr>
          <w:rFonts w:ascii="Times New Roman" w:hAnsi="Times New Roman" w:cs="Times New Roman"/>
          <w:sz w:val="24"/>
          <w:szCs w:val="24"/>
        </w:rPr>
        <w:t>.</w:t>
      </w:r>
      <w:r w:rsidR="008D079D">
        <w:rPr>
          <w:rFonts w:ascii="Times New Roman" w:hAnsi="Times New Roman" w:cs="Times New Roman"/>
          <w:sz w:val="24"/>
          <w:szCs w:val="24"/>
        </w:rPr>
        <w:t xml:space="preserve"> </w:t>
      </w:r>
      <w:commentRangeStart w:id="286"/>
      <w:r w:rsidR="008D079D">
        <w:rPr>
          <w:rFonts w:ascii="Times New Roman" w:hAnsi="Times New Roman" w:cs="Times New Roman"/>
          <w:sz w:val="24"/>
          <w:szCs w:val="24"/>
        </w:rPr>
        <w:t xml:space="preserve">I will analyze the </w:t>
      </w:r>
      <w:r w:rsidR="000273E4">
        <w:rPr>
          <w:rFonts w:ascii="Times New Roman" w:hAnsi="Times New Roman" w:cs="Times New Roman"/>
          <w:sz w:val="24"/>
          <w:szCs w:val="24"/>
        </w:rPr>
        <w:t>difference in scores from baseline to post</w:t>
      </w:r>
      <w:r w:rsidR="00FC339B">
        <w:rPr>
          <w:rFonts w:ascii="Times New Roman" w:hAnsi="Times New Roman" w:cs="Times New Roman"/>
          <w:sz w:val="24"/>
          <w:szCs w:val="24"/>
        </w:rPr>
        <w:t xml:space="preserve"> of</w:t>
      </w:r>
      <w:r w:rsidR="008D079D">
        <w:rPr>
          <w:rFonts w:ascii="Times New Roman" w:hAnsi="Times New Roman" w:cs="Times New Roman"/>
          <w:sz w:val="24"/>
          <w:szCs w:val="24"/>
        </w:rPr>
        <w:t xml:space="preserve"> the developmental outcome </w:t>
      </w:r>
      <w:r w:rsidR="00FC339B">
        <w:rPr>
          <w:rFonts w:ascii="Times New Roman" w:hAnsi="Times New Roman" w:cs="Times New Roman"/>
          <w:sz w:val="24"/>
          <w:szCs w:val="24"/>
        </w:rPr>
        <w:t xml:space="preserve">(i.e. </w:t>
      </w:r>
      <w:r w:rsidR="00FC339B" w:rsidRPr="00FC339B">
        <w:rPr>
          <w:rFonts w:ascii="Times New Roman" w:hAnsi="Times New Roman" w:cs="Times New Roman"/>
          <w:sz w:val="24"/>
          <w:szCs w:val="24"/>
        </w:rPr>
        <w:t xml:space="preserve">academic </w:t>
      </w:r>
      <w:r w:rsidR="00FC339B">
        <w:rPr>
          <w:rFonts w:ascii="Times New Roman" w:hAnsi="Times New Roman" w:cs="Times New Roman"/>
          <w:sz w:val="24"/>
          <w:szCs w:val="24"/>
        </w:rPr>
        <w:t>aspirations</w:t>
      </w:r>
      <w:r w:rsidR="00FC339B" w:rsidRPr="00FC339B">
        <w:rPr>
          <w:rFonts w:ascii="Times New Roman" w:hAnsi="Times New Roman" w:cs="Times New Roman"/>
          <w:sz w:val="24"/>
          <w:szCs w:val="24"/>
        </w:rPr>
        <w:t>, depression, anger, and delinquent behaviors</w:t>
      </w:r>
      <w:r w:rsidR="00FC339B">
        <w:rPr>
          <w:rFonts w:ascii="Times New Roman" w:hAnsi="Times New Roman" w:cs="Times New Roman"/>
          <w:sz w:val="24"/>
          <w:szCs w:val="24"/>
        </w:rPr>
        <w:t xml:space="preserve">) </w:t>
      </w:r>
      <w:r w:rsidR="008D079D">
        <w:rPr>
          <w:rFonts w:ascii="Times New Roman" w:hAnsi="Times New Roman" w:cs="Times New Roman"/>
          <w:sz w:val="24"/>
          <w:szCs w:val="24"/>
        </w:rPr>
        <w:t>from baseline to week 11. Th</w:t>
      </w:r>
      <w:r w:rsidR="00FC339B">
        <w:rPr>
          <w:rFonts w:ascii="Times New Roman" w:hAnsi="Times New Roman" w:cs="Times New Roman"/>
          <w:sz w:val="24"/>
          <w:szCs w:val="24"/>
        </w:rPr>
        <w:t>e</w:t>
      </w:r>
      <w:r w:rsidR="008D079D">
        <w:rPr>
          <w:rFonts w:ascii="Times New Roman" w:hAnsi="Times New Roman" w:cs="Times New Roman"/>
          <w:sz w:val="24"/>
          <w:szCs w:val="24"/>
        </w:rPr>
        <w:t xml:space="preserve"> decision </w:t>
      </w:r>
      <w:r w:rsidR="00FC339B">
        <w:rPr>
          <w:rFonts w:ascii="Times New Roman" w:hAnsi="Times New Roman" w:cs="Times New Roman"/>
          <w:sz w:val="24"/>
          <w:szCs w:val="24"/>
        </w:rPr>
        <w:t xml:space="preserve">to use </w:t>
      </w:r>
      <w:r w:rsidR="000273E4">
        <w:rPr>
          <w:rFonts w:ascii="Times New Roman" w:hAnsi="Times New Roman" w:cs="Times New Roman"/>
          <w:sz w:val="24"/>
          <w:szCs w:val="24"/>
        </w:rPr>
        <w:t>difference</w:t>
      </w:r>
      <w:del w:id="287" w:author="Yetz,Neil" w:date="2020-06-29T13:29:00Z">
        <w:r w:rsidR="000273E4" w:rsidDel="00316D00">
          <w:rPr>
            <w:rFonts w:ascii="Times New Roman" w:hAnsi="Times New Roman" w:cs="Times New Roman"/>
            <w:sz w:val="24"/>
            <w:szCs w:val="24"/>
          </w:rPr>
          <w:delText>s</w:delText>
        </w:r>
      </w:del>
      <w:r w:rsidR="000273E4">
        <w:rPr>
          <w:rFonts w:ascii="Times New Roman" w:hAnsi="Times New Roman" w:cs="Times New Roman"/>
          <w:sz w:val="24"/>
          <w:szCs w:val="24"/>
        </w:rPr>
        <w:t xml:space="preserve"> scores</w:t>
      </w:r>
      <w:r w:rsidR="00FC339B">
        <w:rPr>
          <w:rFonts w:ascii="Times New Roman" w:hAnsi="Times New Roman" w:cs="Times New Roman"/>
          <w:sz w:val="24"/>
          <w:szCs w:val="24"/>
        </w:rPr>
        <w:t xml:space="preserve"> </w:t>
      </w:r>
      <w:r w:rsidR="008D079D">
        <w:rPr>
          <w:rFonts w:ascii="Times New Roman" w:hAnsi="Times New Roman" w:cs="Times New Roman"/>
          <w:sz w:val="24"/>
          <w:szCs w:val="24"/>
        </w:rPr>
        <w:t>was made because, according to Castro-</w:t>
      </w:r>
      <w:proofErr w:type="spellStart"/>
      <w:r w:rsidR="008D079D">
        <w:rPr>
          <w:rFonts w:ascii="Times New Roman" w:hAnsi="Times New Roman" w:cs="Times New Roman"/>
          <w:sz w:val="24"/>
          <w:szCs w:val="24"/>
        </w:rPr>
        <w:t>Schilo</w:t>
      </w:r>
      <w:proofErr w:type="spellEnd"/>
      <w:r w:rsidR="008D079D">
        <w:rPr>
          <w:rFonts w:ascii="Times New Roman" w:hAnsi="Times New Roman" w:cs="Times New Roman"/>
          <w:sz w:val="24"/>
          <w:szCs w:val="24"/>
        </w:rPr>
        <w:t xml:space="preserve"> &amp; Grimm </w:t>
      </w:r>
      <w:r w:rsidR="008D079D">
        <w:rPr>
          <w:rFonts w:ascii="Times New Roman" w:hAnsi="Times New Roman" w:cs="Times New Roman"/>
          <w:sz w:val="24"/>
          <w:szCs w:val="24"/>
        </w:rPr>
        <w:fldChar w:fldCharType="begin" w:fldLock="1"/>
      </w:r>
      <w:r w:rsidR="006063B4">
        <w:rPr>
          <w:rFonts w:ascii="Times New Roman" w:hAnsi="Times New Roman" w:cs="Times New Roman"/>
          <w:sz w:val="24"/>
          <w:szCs w:val="24"/>
        </w:rPr>
        <w:instrText>ADDIN CSL_CITATION {"citationItems":[{"id":"ITEM-1","itemData":{"DOI":"10.1177/0265407517718387","abstract":"Researchers interested in studying change over time are often faced with an analytical conundrum: Whether a residualized change model versus a difference score model should be used to assess the effect of a key predictor on change that took place between two occasions. In this article, the authors pose a motivating example in which a researcher wants to investigate the effect of cohabitation on pre-to post-marriage change in relationship satisfaction. Key features of this example include the likely self-selection of dyads with lower relationship satisfaction to cohabit and the impossibility of using experimentation procedures to attain equivalent groups (i.e., cohabitants vs. not cohabitants). The authors use this example of a nonrandomized study to compare the residualized change and difference score models analytically and empirically. The authors describe the assumptions of the models to explain Lord's paradox; that is, the fact that these models can lead to different inferences about the effect under investigation. They also provide recommendations for modeling data from nonrandomized studies using a latent change score framework.","author":[{"dropping-particle":"","family":"Castro-Schilo","given":"Laura","non-dropping-particle":"","parse-names":false,"suffix":""},{"dropping-particle":"","family":"Grimm","given":"Kevin J","non-dropping-particle":"","parse-names":false,"suffix":""}],"container-title":"Journal of Social and Personal Relationships","id":"ITEM-1","issue":"1","issued":{"date-parts":[["2018","1","1"]]},"page":"32-58","publisher":"SAGE Publications Ltd","title":"Using residualized change versus difference scores for longitudinal research","type":"article-journal","volume":"35"},"uris":["http://www.mendeley.com/documents/?uuid=8bf73c12-818e-35f3-bc19-a30352de6bf0"]}],"mendeley":{"formattedCitation":"(Castro-Schilo &amp; Grimm, 2018)","manualFormatting":"(2018)","plainTextFormattedCitation":"(Castro-Schilo &amp; Grimm, 2018)"},"properties":{"noteIndex":0},"schema":"https://github.com/citation-style-language/schema/raw/master/csl-citation.json"}</w:instrText>
      </w:r>
      <w:r w:rsidR="008D079D">
        <w:rPr>
          <w:rFonts w:ascii="Times New Roman" w:hAnsi="Times New Roman" w:cs="Times New Roman"/>
          <w:sz w:val="24"/>
          <w:szCs w:val="24"/>
        </w:rPr>
        <w:fldChar w:fldCharType="separate"/>
      </w:r>
      <w:r w:rsidR="008D079D" w:rsidRPr="008D079D">
        <w:rPr>
          <w:rFonts w:ascii="Times New Roman" w:hAnsi="Times New Roman" w:cs="Times New Roman"/>
          <w:noProof/>
          <w:sz w:val="24"/>
          <w:szCs w:val="24"/>
        </w:rPr>
        <w:t>(2018)</w:t>
      </w:r>
      <w:r w:rsidR="008D079D">
        <w:rPr>
          <w:rFonts w:ascii="Times New Roman" w:hAnsi="Times New Roman" w:cs="Times New Roman"/>
          <w:sz w:val="24"/>
          <w:szCs w:val="24"/>
        </w:rPr>
        <w:fldChar w:fldCharType="end"/>
      </w:r>
      <w:r w:rsidR="008D079D">
        <w:rPr>
          <w:rFonts w:ascii="Times New Roman" w:hAnsi="Times New Roman" w:cs="Times New Roman"/>
          <w:sz w:val="24"/>
          <w:szCs w:val="24"/>
        </w:rPr>
        <w:t xml:space="preserve">, using the </w:t>
      </w:r>
      <w:r w:rsidR="000273E4">
        <w:rPr>
          <w:rFonts w:ascii="Times New Roman" w:hAnsi="Times New Roman" w:cs="Times New Roman"/>
          <w:sz w:val="24"/>
          <w:szCs w:val="24"/>
        </w:rPr>
        <w:t>difference scores approach may lead to less bias</w:t>
      </w:r>
      <w:commentRangeEnd w:id="286"/>
      <w:r w:rsidR="00E75B91">
        <w:rPr>
          <w:rStyle w:val="CommentReference"/>
        </w:rPr>
        <w:commentReference w:id="286"/>
      </w:r>
      <w:r w:rsidR="000273E4">
        <w:rPr>
          <w:rFonts w:ascii="Times New Roman" w:hAnsi="Times New Roman" w:cs="Times New Roman"/>
          <w:sz w:val="24"/>
          <w:szCs w:val="24"/>
        </w:rPr>
        <w:t xml:space="preserve">. </w:t>
      </w:r>
      <w:r w:rsidR="00505E3E">
        <w:rPr>
          <w:rFonts w:ascii="Times New Roman" w:hAnsi="Times New Roman" w:cs="Times New Roman"/>
          <w:sz w:val="24"/>
          <w:szCs w:val="24"/>
        </w:rPr>
        <w:t xml:space="preserve">Next, I will regress belongingness </w:t>
      </w:r>
      <w:r w:rsidR="006C2B93">
        <w:rPr>
          <w:rFonts w:ascii="Times New Roman" w:hAnsi="Times New Roman" w:cs="Times New Roman"/>
          <w:sz w:val="24"/>
          <w:szCs w:val="24"/>
        </w:rPr>
        <w:t xml:space="preserve">from </w:t>
      </w:r>
      <w:r w:rsidR="000D7C27">
        <w:rPr>
          <w:rFonts w:ascii="Times New Roman" w:hAnsi="Times New Roman" w:cs="Times New Roman"/>
          <w:sz w:val="24"/>
          <w:szCs w:val="24"/>
        </w:rPr>
        <w:t xml:space="preserve">week </w:t>
      </w:r>
      <w:r w:rsidR="0067034B">
        <w:rPr>
          <w:rFonts w:ascii="Times New Roman" w:hAnsi="Times New Roman" w:cs="Times New Roman"/>
          <w:sz w:val="24"/>
          <w:szCs w:val="24"/>
        </w:rPr>
        <w:t>9</w:t>
      </w:r>
      <w:r w:rsidR="006C2B93">
        <w:rPr>
          <w:rFonts w:ascii="Times New Roman" w:hAnsi="Times New Roman" w:cs="Times New Roman"/>
          <w:sz w:val="24"/>
          <w:szCs w:val="24"/>
        </w:rPr>
        <w:t xml:space="preserve"> </w:t>
      </w:r>
      <w:r w:rsidR="00505E3E">
        <w:rPr>
          <w:rFonts w:ascii="Times New Roman" w:hAnsi="Times New Roman" w:cs="Times New Roman"/>
          <w:sz w:val="24"/>
          <w:szCs w:val="24"/>
        </w:rPr>
        <w:t xml:space="preserve">on the </w:t>
      </w:r>
      <w:commentRangeStart w:id="288"/>
      <w:commentRangeStart w:id="289"/>
      <w:del w:id="290" w:author="Yetz,Neil" w:date="2020-06-12T09:23:00Z">
        <w:r w:rsidR="00505E3E" w:rsidDel="00B70C7F">
          <w:rPr>
            <w:rFonts w:ascii="Times New Roman" w:hAnsi="Times New Roman" w:cs="Times New Roman"/>
            <w:sz w:val="24"/>
            <w:szCs w:val="24"/>
          </w:rPr>
          <w:delText xml:space="preserve">social </w:delText>
        </w:r>
      </w:del>
      <w:ins w:id="291" w:author="Yetz,Neil" w:date="2020-06-12T09:23:00Z">
        <w:r w:rsidR="00B70C7F">
          <w:rPr>
            <w:rFonts w:ascii="Times New Roman" w:hAnsi="Times New Roman" w:cs="Times New Roman"/>
            <w:sz w:val="24"/>
            <w:szCs w:val="24"/>
          </w:rPr>
          <w:t xml:space="preserve">strength of </w:t>
        </w:r>
      </w:ins>
      <w:r w:rsidR="00505E3E">
        <w:rPr>
          <w:rFonts w:ascii="Times New Roman" w:hAnsi="Times New Roman" w:cs="Times New Roman"/>
          <w:sz w:val="24"/>
          <w:szCs w:val="24"/>
        </w:rPr>
        <w:t>connections (a path</w:t>
      </w:r>
      <w:ins w:id="292" w:author="Yetz,Neil" w:date="2020-06-12T14:08:00Z">
        <w:r w:rsidR="00BF0FFF">
          <w:rPr>
            <w:rFonts w:ascii="Times New Roman" w:hAnsi="Times New Roman" w:cs="Times New Roman"/>
            <w:sz w:val="24"/>
            <w:szCs w:val="24"/>
          </w:rPr>
          <w:t>; inbound, outbound, inbound/outbound</w:t>
        </w:r>
      </w:ins>
      <w:r w:rsidR="00505E3E">
        <w:rPr>
          <w:rFonts w:ascii="Times New Roman" w:hAnsi="Times New Roman" w:cs="Times New Roman"/>
          <w:sz w:val="24"/>
          <w:szCs w:val="24"/>
        </w:rPr>
        <w:t>)</w:t>
      </w:r>
      <w:r w:rsidR="000D7C27">
        <w:rPr>
          <w:rFonts w:ascii="Times New Roman" w:hAnsi="Times New Roman" w:cs="Times New Roman"/>
          <w:sz w:val="24"/>
          <w:szCs w:val="24"/>
        </w:rPr>
        <w:t xml:space="preserve"> at week 6</w:t>
      </w:r>
      <w:r w:rsidR="00505E3E">
        <w:rPr>
          <w:rFonts w:ascii="Times New Roman" w:hAnsi="Times New Roman" w:cs="Times New Roman"/>
          <w:sz w:val="24"/>
          <w:szCs w:val="24"/>
        </w:rPr>
        <w:t xml:space="preserve"> to </w:t>
      </w:r>
      <w:r w:rsidR="0067034B">
        <w:rPr>
          <w:rFonts w:ascii="Times New Roman" w:hAnsi="Times New Roman" w:cs="Times New Roman"/>
          <w:sz w:val="24"/>
          <w:szCs w:val="24"/>
        </w:rPr>
        <w:t>estimate the a</w:t>
      </w:r>
      <w:ins w:id="293" w:author="Yetz,Neil" w:date="2020-06-12T09:59:00Z">
        <w:r w:rsidR="003266B3">
          <w:rPr>
            <w:rFonts w:ascii="Times New Roman" w:hAnsi="Times New Roman" w:cs="Times New Roman"/>
            <w:sz w:val="24"/>
            <w:szCs w:val="24"/>
          </w:rPr>
          <w:t xml:space="preserve"> </w:t>
        </w:r>
      </w:ins>
      <w:del w:id="294" w:author="Yetz,Neil" w:date="2020-06-12T09:59:00Z">
        <w:r w:rsidR="0067034B" w:rsidDel="003266B3">
          <w:rPr>
            <w:rFonts w:ascii="Times New Roman" w:hAnsi="Times New Roman" w:cs="Times New Roman"/>
            <w:sz w:val="24"/>
            <w:szCs w:val="24"/>
          </w:rPr>
          <w:delText>-</w:delText>
        </w:r>
      </w:del>
      <w:r w:rsidR="0067034B">
        <w:rPr>
          <w:rFonts w:ascii="Times New Roman" w:hAnsi="Times New Roman" w:cs="Times New Roman"/>
          <w:sz w:val="24"/>
          <w:szCs w:val="24"/>
        </w:rPr>
        <w:t>path of the mediation model</w:t>
      </w:r>
      <w:r w:rsidR="0069528B">
        <w:rPr>
          <w:rFonts w:ascii="Times New Roman" w:hAnsi="Times New Roman" w:cs="Times New Roman"/>
          <w:sz w:val="24"/>
          <w:szCs w:val="24"/>
        </w:rPr>
        <w:t xml:space="preserve"> </w:t>
      </w:r>
      <w:r w:rsidR="00FA7820">
        <w:rPr>
          <w:rFonts w:ascii="Times New Roman" w:hAnsi="Times New Roman" w:cs="Times New Roman"/>
          <w:sz w:val="24"/>
          <w:szCs w:val="24"/>
        </w:rPr>
        <w:t xml:space="preserve">while controlling for </w:t>
      </w:r>
      <w:commentRangeStart w:id="295"/>
      <w:r w:rsidR="00FA7820">
        <w:rPr>
          <w:rFonts w:ascii="Times New Roman" w:hAnsi="Times New Roman" w:cs="Times New Roman"/>
          <w:sz w:val="24"/>
          <w:szCs w:val="24"/>
        </w:rPr>
        <w:t>age, sex, ethnicity, SES, and social emotional competencies</w:t>
      </w:r>
      <w:commentRangeEnd w:id="295"/>
      <w:r w:rsidR="00316D00">
        <w:rPr>
          <w:rStyle w:val="CommentReference"/>
        </w:rPr>
        <w:commentReference w:id="295"/>
      </w:r>
      <w:r w:rsidR="00505E3E">
        <w:rPr>
          <w:rFonts w:ascii="Times New Roman" w:hAnsi="Times New Roman" w:cs="Times New Roman"/>
          <w:sz w:val="24"/>
          <w:szCs w:val="24"/>
        </w:rPr>
        <w:t>. Then, I will regress the developmental outcomes (i.e. delinquency, academic aspirations)</w:t>
      </w:r>
      <w:r w:rsidR="006C2B93">
        <w:rPr>
          <w:rFonts w:ascii="Times New Roman" w:hAnsi="Times New Roman" w:cs="Times New Roman"/>
          <w:sz w:val="24"/>
          <w:szCs w:val="24"/>
        </w:rPr>
        <w:t xml:space="preserve"> onto the strength of the social </w:t>
      </w:r>
      <w:r w:rsidR="008D079D">
        <w:rPr>
          <w:rFonts w:ascii="Times New Roman" w:hAnsi="Times New Roman" w:cs="Times New Roman"/>
          <w:sz w:val="24"/>
          <w:szCs w:val="24"/>
        </w:rPr>
        <w:t>connections</w:t>
      </w:r>
      <w:ins w:id="296" w:author="Yetz,Neil" w:date="2020-06-12T14:09:00Z">
        <w:r w:rsidR="00BF0FFF">
          <w:rPr>
            <w:rFonts w:ascii="Times New Roman" w:hAnsi="Times New Roman" w:cs="Times New Roman"/>
            <w:sz w:val="24"/>
            <w:szCs w:val="24"/>
          </w:rPr>
          <w:t xml:space="preserve"> (inbound, outbound, inbound/outbound) </w:t>
        </w:r>
      </w:ins>
      <w:commentRangeEnd w:id="288"/>
      <w:r w:rsidR="0067034B">
        <w:rPr>
          <w:rStyle w:val="CommentReference"/>
        </w:rPr>
        <w:commentReference w:id="288"/>
      </w:r>
      <w:commentRangeEnd w:id="289"/>
      <w:r w:rsidR="00BF0FFF">
        <w:rPr>
          <w:rStyle w:val="CommentReference"/>
        </w:rPr>
        <w:commentReference w:id="289"/>
      </w:r>
      <w:r w:rsidR="006C2B93">
        <w:rPr>
          <w:rFonts w:ascii="Times New Roman" w:hAnsi="Times New Roman" w:cs="Times New Roman"/>
          <w:sz w:val="24"/>
          <w:szCs w:val="24"/>
        </w:rPr>
        <w:t>and belongingness (b path and c’ path)</w:t>
      </w:r>
      <w:r w:rsidR="00FA7820">
        <w:rPr>
          <w:rFonts w:ascii="Times New Roman" w:hAnsi="Times New Roman" w:cs="Times New Roman"/>
          <w:sz w:val="24"/>
          <w:szCs w:val="24"/>
        </w:rPr>
        <w:t xml:space="preserve"> while </w:t>
      </w:r>
      <w:commentRangeStart w:id="297"/>
      <w:r w:rsidR="00FA7820">
        <w:rPr>
          <w:rFonts w:ascii="Times New Roman" w:hAnsi="Times New Roman" w:cs="Times New Roman"/>
          <w:sz w:val="24"/>
          <w:szCs w:val="24"/>
        </w:rPr>
        <w:t>controlling for age, sex, ethnicity, SES, and social emotional competencies</w:t>
      </w:r>
      <w:r w:rsidR="00505E3E">
        <w:rPr>
          <w:rFonts w:ascii="Times New Roman" w:hAnsi="Times New Roman" w:cs="Times New Roman"/>
          <w:sz w:val="24"/>
          <w:szCs w:val="24"/>
        </w:rPr>
        <w:t>.</w:t>
      </w:r>
      <w:commentRangeEnd w:id="297"/>
      <w:r w:rsidR="00ED7526">
        <w:rPr>
          <w:rStyle w:val="CommentReference"/>
        </w:rPr>
        <w:commentReference w:id="297"/>
      </w:r>
      <w:r w:rsidR="00505E3E">
        <w:rPr>
          <w:rFonts w:ascii="Times New Roman" w:hAnsi="Times New Roman" w:cs="Times New Roman"/>
          <w:sz w:val="24"/>
          <w:szCs w:val="24"/>
        </w:rPr>
        <w:t xml:space="preserve"> </w:t>
      </w:r>
      <w:r w:rsidR="006C2B93">
        <w:rPr>
          <w:rFonts w:ascii="Times New Roman" w:hAnsi="Times New Roman" w:cs="Times New Roman"/>
          <w:sz w:val="24"/>
          <w:szCs w:val="24"/>
        </w:rPr>
        <w:t xml:space="preserve">I will then multiply the a path and the b path to obtain the indirect effect. According to MacKinnon et al. </w:t>
      </w:r>
      <w:r w:rsidR="006C2B93">
        <w:rPr>
          <w:rFonts w:ascii="Times New Roman" w:hAnsi="Times New Roman" w:cs="Times New Roman"/>
          <w:sz w:val="24"/>
          <w:szCs w:val="24"/>
        </w:rPr>
        <w:fldChar w:fldCharType="begin" w:fldLock="1"/>
      </w:r>
      <w:r w:rsidR="006C2B93">
        <w:rPr>
          <w:rFonts w:ascii="Times New Roman" w:hAnsi="Times New Roman" w:cs="Times New Roman"/>
          <w:sz w:val="24"/>
          <w:szCs w:val="24"/>
        </w:rPr>
        <w:instrText>ADDIN CSL_CITATION {"citationItems":[{"id":"ITEM-1","itemData":{"DOI":"10.3758/BF03193007","ISSN":"1554351X","abstract":"This article describes a program, PRODCLIN (distribution of the PRODuct Confidence Limits for INdirect effects), written for SAS, SPSS, and R, that computes confidence limits for the product of two normal random variables. The program is important because it can be used to obtain more accurate confidence limits for the indirect effect, as demonstrated in several recent articles (MacKinnon, Lockwood, &amp; Williams, 2004; Pituch, Whittaker, &amp; Stapleton, 2005). Tests of the significance of and confidence limits for indirect effects based on the distribution of the product method have more accurate Type I error rates and more power than other, more commonly used tests. Values for the two paths involved in the indirect effect and their standard errors are entered in the PRODCLIN program, and distribution of the product confidence limits are computed. Several examples are used to illustrate the PRODCLIN program. The PRODCLIN programs in rich text format may be downloaded from www.psychonomic.org/archive. Copyright 2007 Psychonomic Society, Inc.","author":[{"dropping-particle":"","family":"MacKinnon","given":"David P.","non-dropping-particle":"","parse-names":false,"suffix":""},{"dropping-particle":"","family":"Fritz","given":"Matthew S.","non-dropping-particle":"","parse-names":false,"suffix":""},{"dropping-particle":"","family":"Williams","given":"Jason","non-dropping-particle":"","parse-names":false,"suffix":""},{"dropping-particle":"","family":"Lockwood","given":"Chondra M.","non-dropping-particle":"","parse-names":false,"suffix":""}],"container-title":"Behavior Research Methods","id":"ITEM-1","issue":"3","issued":{"date-parts":[["2007"]]},"page":"384-389","publisher":"Springer New York LLC","title":"Distribution of the product confidence limits for the indirect effect: Program PRODCLIN","type":"article-journal","volume":"39"},"uris":["http://www.mendeley.com/documents/?uuid=16dcece0-9b08-332b-99d6-8baff83ea167"]}],"mendeley":{"formattedCitation":"(MacKinnon, Fritz, Williams, &amp; Lockwood, 2007)","manualFormatting":"(2007)","plainTextFormattedCitation":"(MacKinnon, Fritz, Williams, &amp; Lockwood, 2007)","previouslyFormattedCitation":"(MacKinnon, Fritz, Williams, &amp; Lockwood, 2007)"},"properties":{"noteIndex":0},"schema":"https://github.com/citation-style-language/schema/raw/master/csl-citation.json"}</w:instrText>
      </w:r>
      <w:r w:rsidR="006C2B93">
        <w:rPr>
          <w:rFonts w:ascii="Times New Roman" w:hAnsi="Times New Roman" w:cs="Times New Roman"/>
          <w:sz w:val="24"/>
          <w:szCs w:val="24"/>
        </w:rPr>
        <w:fldChar w:fldCharType="separate"/>
      </w:r>
      <w:r w:rsidR="006C2B93" w:rsidRPr="006C2B93">
        <w:rPr>
          <w:rFonts w:ascii="Times New Roman" w:hAnsi="Times New Roman" w:cs="Times New Roman"/>
          <w:noProof/>
          <w:sz w:val="24"/>
          <w:szCs w:val="24"/>
        </w:rPr>
        <w:t>(2007)</w:t>
      </w:r>
      <w:r w:rsidR="006C2B93">
        <w:rPr>
          <w:rFonts w:ascii="Times New Roman" w:hAnsi="Times New Roman" w:cs="Times New Roman"/>
          <w:sz w:val="24"/>
          <w:szCs w:val="24"/>
        </w:rPr>
        <w:fldChar w:fldCharType="end"/>
      </w:r>
      <w:r w:rsidR="006C2B93">
        <w:rPr>
          <w:rFonts w:ascii="Times New Roman" w:hAnsi="Times New Roman" w:cs="Times New Roman"/>
          <w:sz w:val="24"/>
          <w:szCs w:val="24"/>
        </w:rPr>
        <w:t xml:space="preserve">, the </w:t>
      </w:r>
      <w:del w:id="298" w:author="Yetz,Neil" w:date="2020-06-12T06:53:00Z">
        <w:r w:rsidR="006C2B93" w:rsidDel="0054463B">
          <w:rPr>
            <w:rFonts w:ascii="Times New Roman" w:hAnsi="Times New Roman" w:cs="Times New Roman"/>
            <w:sz w:val="24"/>
            <w:szCs w:val="24"/>
          </w:rPr>
          <w:delText>confidence intervals</w:delText>
        </w:r>
      </w:del>
      <w:ins w:id="299" w:author="Yetz,Neil" w:date="2020-06-12T06:53:00Z">
        <w:r w:rsidR="0054463B">
          <w:rPr>
            <w:rFonts w:ascii="Times New Roman" w:hAnsi="Times New Roman" w:cs="Times New Roman"/>
            <w:sz w:val="24"/>
            <w:szCs w:val="24"/>
          </w:rPr>
          <w:t>estimates</w:t>
        </w:r>
      </w:ins>
      <w:r w:rsidR="006C2B93">
        <w:rPr>
          <w:rFonts w:ascii="Times New Roman" w:hAnsi="Times New Roman" w:cs="Times New Roman"/>
          <w:sz w:val="24"/>
          <w:szCs w:val="24"/>
        </w:rPr>
        <w:t xml:space="preserve"> for a mediation model</w:t>
      </w:r>
      <w:ins w:id="300" w:author="Yetz,Neil" w:date="2020-06-12T09:45:00Z">
        <w:r w:rsidR="00526EC9">
          <w:rPr>
            <w:rFonts w:ascii="Times New Roman" w:hAnsi="Times New Roman" w:cs="Times New Roman"/>
            <w:sz w:val="24"/>
            <w:szCs w:val="24"/>
          </w:rPr>
          <w:t>’s</w:t>
        </w:r>
      </w:ins>
      <w:r w:rsidR="006C2B93">
        <w:rPr>
          <w:rFonts w:ascii="Times New Roman" w:hAnsi="Times New Roman" w:cs="Times New Roman"/>
          <w:sz w:val="24"/>
          <w:szCs w:val="24"/>
        </w:rPr>
        <w:t xml:space="preserve"> indirect effect</w:t>
      </w:r>
      <w:ins w:id="301" w:author="Yetz,Neil" w:date="2020-06-12T09:45:00Z">
        <w:r w:rsidR="00526EC9">
          <w:rPr>
            <w:rFonts w:ascii="Times New Roman" w:hAnsi="Times New Roman" w:cs="Times New Roman"/>
            <w:sz w:val="24"/>
            <w:szCs w:val="24"/>
          </w:rPr>
          <w:t>s</w:t>
        </w:r>
      </w:ins>
      <w:r w:rsidR="006C2B93">
        <w:rPr>
          <w:rFonts w:ascii="Times New Roman" w:hAnsi="Times New Roman" w:cs="Times New Roman"/>
          <w:sz w:val="24"/>
          <w:szCs w:val="24"/>
        </w:rPr>
        <w:t xml:space="preserve"> are not distributed normally. Therefore, the bootstrapped confidence intervals for the indirect effect will be taken to determine more accurate confidence intervals and statistical significance. </w:t>
      </w:r>
      <w:r w:rsidR="00AB1D11">
        <w:rPr>
          <w:rFonts w:ascii="Times New Roman" w:hAnsi="Times New Roman" w:cs="Times New Roman"/>
          <w:sz w:val="24"/>
          <w:szCs w:val="24"/>
        </w:rPr>
        <w:t xml:space="preserve">With this model, I aim to understand the impact belongingness has on developmental outcomes (i.e., </w:t>
      </w:r>
      <w:bookmarkStart w:id="302" w:name="_Hlk43185160"/>
      <w:r w:rsidR="00AB1D11">
        <w:rPr>
          <w:rFonts w:ascii="Times New Roman" w:hAnsi="Times New Roman" w:cs="Times New Roman"/>
          <w:sz w:val="24"/>
          <w:szCs w:val="24"/>
        </w:rPr>
        <w:t xml:space="preserve">academic </w:t>
      </w:r>
      <w:r w:rsidR="00FC339B">
        <w:rPr>
          <w:rFonts w:ascii="Times New Roman" w:hAnsi="Times New Roman" w:cs="Times New Roman"/>
          <w:sz w:val="24"/>
          <w:szCs w:val="24"/>
        </w:rPr>
        <w:t>aspirations</w:t>
      </w:r>
      <w:r w:rsidR="00AB1D11">
        <w:rPr>
          <w:rFonts w:ascii="Times New Roman" w:hAnsi="Times New Roman" w:cs="Times New Roman"/>
          <w:sz w:val="24"/>
          <w:szCs w:val="24"/>
        </w:rPr>
        <w:t>, depression, anger, and delinquent behaviors</w:t>
      </w:r>
      <w:bookmarkEnd w:id="302"/>
      <w:r w:rsidR="00AB1D11">
        <w:rPr>
          <w:rFonts w:ascii="Times New Roman" w:hAnsi="Times New Roman" w:cs="Times New Roman"/>
          <w:sz w:val="24"/>
          <w:szCs w:val="24"/>
        </w:rPr>
        <w:t xml:space="preserve">). </w:t>
      </w:r>
    </w:p>
    <w:p w14:paraId="0FBA0659" w14:textId="77777777" w:rsidR="00E648A2" w:rsidRDefault="00E648A2" w:rsidP="001D4D22">
      <w:pPr>
        <w:spacing w:after="0" w:line="480" w:lineRule="auto"/>
        <w:contextualSpacing/>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2B0885E" w14:textId="58A01106" w:rsidR="00F641D3" w:rsidRPr="0054463B" w:rsidRDefault="00620E3E" w:rsidP="001D4D22">
      <w:pPr>
        <w:pStyle w:val="Heading1"/>
        <w:spacing w:before="0" w:line="480" w:lineRule="auto"/>
        <w:contextualSpacing/>
        <w:jc w:val="center"/>
        <w:rPr>
          <w:rFonts w:ascii="Times New Roman" w:hAnsi="Times New Roman" w:cs="Times New Roman"/>
          <w:b/>
          <w:bCs/>
          <w:color w:val="auto"/>
          <w:sz w:val="24"/>
          <w:szCs w:val="24"/>
        </w:rPr>
      </w:pPr>
      <w:bookmarkStart w:id="303" w:name="_Toc43112967"/>
      <w:r w:rsidRPr="0054463B">
        <w:rPr>
          <w:rFonts w:ascii="Times New Roman" w:hAnsi="Times New Roman" w:cs="Times New Roman"/>
          <w:b/>
          <w:bCs/>
          <w:color w:val="auto"/>
          <w:sz w:val="24"/>
          <w:szCs w:val="24"/>
        </w:rPr>
        <w:lastRenderedPageBreak/>
        <w:t>References</w:t>
      </w:r>
      <w:bookmarkEnd w:id="303"/>
    </w:p>
    <w:p w14:paraId="2E5B9C4C" w14:textId="10F4EDEF" w:rsidR="008D079D" w:rsidRPr="008D079D" w:rsidRDefault="00A20FB1"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8D079D" w:rsidRPr="008D079D">
        <w:rPr>
          <w:rFonts w:ascii="Times New Roman" w:hAnsi="Times New Roman" w:cs="Times New Roman"/>
          <w:noProof/>
          <w:sz w:val="24"/>
          <w:szCs w:val="24"/>
        </w:rPr>
        <w:t xml:space="preserve">Akiva, T., Cortina, K. S., Eccles, J. S., &amp; Smith, C. (2013). Youth belonging and cognitive engagement in organized activities: A large-scale field study. </w:t>
      </w:r>
      <w:r w:rsidR="008D079D" w:rsidRPr="008D079D">
        <w:rPr>
          <w:rFonts w:ascii="Times New Roman" w:hAnsi="Times New Roman" w:cs="Times New Roman"/>
          <w:i/>
          <w:iCs/>
          <w:noProof/>
          <w:sz w:val="24"/>
          <w:szCs w:val="24"/>
        </w:rPr>
        <w:t>Journal of Applied Developmental Psychology</w:t>
      </w:r>
      <w:r w:rsidR="008D079D" w:rsidRPr="008D079D">
        <w:rPr>
          <w:rFonts w:ascii="Times New Roman" w:hAnsi="Times New Roman" w:cs="Times New Roman"/>
          <w:noProof/>
          <w:sz w:val="24"/>
          <w:szCs w:val="24"/>
        </w:rPr>
        <w:t xml:space="preserve">, </w:t>
      </w:r>
      <w:r w:rsidR="008D079D" w:rsidRPr="008D079D">
        <w:rPr>
          <w:rFonts w:ascii="Times New Roman" w:hAnsi="Times New Roman" w:cs="Times New Roman"/>
          <w:i/>
          <w:iCs/>
          <w:noProof/>
          <w:sz w:val="24"/>
          <w:szCs w:val="24"/>
        </w:rPr>
        <w:t>34</w:t>
      </w:r>
      <w:r w:rsidR="008D079D" w:rsidRPr="008D079D">
        <w:rPr>
          <w:rFonts w:ascii="Times New Roman" w:hAnsi="Times New Roman" w:cs="Times New Roman"/>
          <w:noProof/>
          <w:sz w:val="24"/>
          <w:szCs w:val="24"/>
        </w:rPr>
        <w:t>(5), 208–218. https://doi.org/10.1016/j.appdev.2013.05.001</w:t>
      </w:r>
    </w:p>
    <w:p w14:paraId="0B87EA0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Alberti Gambone, M., Klem, A. M., &amp; Connell, J. P. (n.d.). </w:t>
      </w:r>
      <w:r w:rsidRPr="008D079D">
        <w:rPr>
          <w:rFonts w:ascii="Times New Roman" w:hAnsi="Times New Roman" w:cs="Times New Roman"/>
          <w:i/>
          <w:iCs/>
          <w:noProof/>
          <w:sz w:val="24"/>
          <w:szCs w:val="24"/>
        </w:rPr>
        <w:t>Finding Out for Youth: Finding Out What Matters for Youth: Testing Key Links in a Community Action Framework for Youth Development</w:t>
      </w:r>
      <w:r w:rsidRPr="008D079D">
        <w:rPr>
          <w:rFonts w:ascii="Times New Roman" w:hAnsi="Times New Roman" w:cs="Times New Roman"/>
          <w:noProof/>
          <w:sz w:val="24"/>
          <w:szCs w:val="24"/>
        </w:rPr>
        <w:t>.</w:t>
      </w:r>
    </w:p>
    <w:p w14:paraId="782AB16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Anderson-Butcher, D., &amp; Conroy, D. E. (2002). Factorial and criterion validity of scores of a measure of belonging in youth development programs. </w:t>
      </w:r>
      <w:r w:rsidRPr="008D079D">
        <w:rPr>
          <w:rFonts w:ascii="Times New Roman" w:hAnsi="Times New Roman" w:cs="Times New Roman"/>
          <w:i/>
          <w:iCs/>
          <w:noProof/>
          <w:sz w:val="24"/>
          <w:szCs w:val="24"/>
        </w:rPr>
        <w:t>Educational and Psychological Measurement</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62</w:t>
      </w:r>
      <w:r w:rsidRPr="008D079D">
        <w:rPr>
          <w:rFonts w:ascii="Times New Roman" w:hAnsi="Times New Roman" w:cs="Times New Roman"/>
          <w:noProof/>
          <w:sz w:val="24"/>
          <w:szCs w:val="24"/>
        </w:rPr>
        <w:t>(5), 857–876. https://doi.org/10.1177/001316402236882</w:t>
      </w:r>
    </w:p>
    <w:p w14:paraId="18E50E4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Appleton, J. J., Christenson, S. L., Kim, D., &amp; Reschly, A. L. (2006). Measuring cognitive and psychological engagement: Validation of the Student Engagement Instrument. </w:t>
      </w:r>
      <w:r w:rsidRPr="008D079D">
        <w:rPr>
          <w:rFonts w:ascii="Times New Roman" w:hAnsi="Times New Roman" w:cs="Times New Roman"/>
          <w:i/>
          <w:iCs/>
          <w:noProof/>
          <w:sz w:val="24"/>
          <w:szCs w:val="24"/>
        </w:rPr>
        <w:t>Journal of School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44</w:t>
      </w:r>
      <w:r w:rsidRPr="008D079D">
        <w:rPr>
          <w:rFonts w:ascii="Times New Roman" w:hAnsi="Times New Roman" w:cs="Times New Roman"/>
          <w:noProof/>
          <w:sz w:val="24"/>
          <w:szCs w:val="24"/>
        </w:rPr>
        <w:t>(5), 427–445. https://doi.org/10.1016/j.jsp.2006.04.002</w:t>
      </w:r>
    </w:p>
    <w:p w14:paraId="2662248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Baumeister, R. F., &amp; Leary, M. R. (1995). The Need to Belong: Desire for Interpersonal Attachments as a Fundamental Human Motivation. In </w:t>
      </w:r>
      <w:r w:rsidRPr="008D079D">
        <w:rPr>
          <w:rFonts w:ascii="Times New Roman" w:hAnsi="Times New Roman" w:cs="Times New Roman"/>
          <w:i/>
          <w:iCs/>
          <w:noProof/>
          <w:sz w:val="24"/>
          <w:szCs w:val="24"/>
        </w:rPr>
        <w:t>Psychological Bulletin</w:t>
      </w:r>
      <w:r w:rsidRPr="008D079D">
        <w:rPr>
          <w:rFonts w:ascii="Times New Roman" w:hAnsi="Times New Roman" w:cs="Times New Roman"/>
          <w:noProof/>
          <w:sz w:val="24"/>
          <w:szCs w:val="24"/>
        </w:rPr>
        <w:t xml:space="preserve"> (Vol. 117).</w:t>
      </w:r>
    </w:p>
    <w:p w14:paraId="1E20C56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Butts, C. T. (2008). </w:t>
      </w:r>
      <w:r w:rsidRPr="008D079D">
        <w:rPr>
          <w:rFonts w:ascii="Times New Roman" w:hAnsi="Times New Roman" w:cs="Times New Roman"/>
          <w:i/>
          <w:iCs/>
          <w:noProof/>
          <w:sz w:val="24"/>
          <w:szCs w:val="24"/>
        </w:rPr>
        <w:t>Social network analysis: A methodological introduction</w:t>
      </w:r>
      <w:r w:rsidRPr="008D079D">
        <w:rPr>
          <w:rFonts w:ascii="Times New Roman" w:hAnsi="Times New Roman" w:cs="Times New Roman"/>
          <w:noProof/>
          <w:sz w:val="24"/>
          <w:szCs w:val="24"/>
        </w:rPr>
        <w:t>. https://doi.org/10.1111/j.1467-839X.2007.00241.x</w:t>
      </w:r>
    </w:p>
    <w:p w14:paraId="6A42099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Castro-Schilo, L., &amp; Grimm, K. J. (2018). Using residualized change versus difference scores for longitudinal research. </w:t>
      </w:r>
      <w:r w:rsidRPr="008D079D">
        <w:rPr>
          <w:rFonts w:ascii="Times New Roman" w:hAnsi="Times New Roman" w:cs="Times New Roman"/>
          <w:i/>
          <w:iCs/>
          <w:noProof/>
          <w:sz w:val="24"/>
          <w:szCs w:val="24"/>
        </w:rPr>
        <w:t>Journal of Social and Personal Relationships</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35</w:t>
      </w:r>
      <w:r w:rsidRPr="008D079D">
        <w:rPr>
          <w:rFonts w:ascii="Times New Roman" w:hAnsi="Times New Roman" w:cs="Times New Roman"/>
          <w:noProof/>
          <w:sz w:val="24"/>
          <w:szCs w:val="24"/>
        </w:rPr>
        <w:t>(1), 32–58. https://doi.org/10.1177/0265407517718387</w:t>
      </w:r>
    </w:p>
    <w:p w14:paraId="027795E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Cohen, G. L. (2003, November). Party Over Policy: The Dominating Impact of Group Influence on Political Beliefs. </w:t>
      </w:r>
      <w:r w:rsidRPr="008D079D">
        <w:rPr>
          <w:rFonts w:ascii="Times New Roman" w:hAnsi="Times New Roman" w:cs="Times New Roman"/>
          <w:i/>
          <w:iCs/>
          <w:noProof/>
          <w:sz w:val="24"/>
          <w:szCs w:val="24"/>
        </w:rPr>
        <w:t>Journal of Personality and Social Psychology</w:t>
      </w:r>
      <w:r w:rsidRPr="008D079D">
        <w:rPr>
          <w:rFonts w:ascii="Times New Roman" w:hAnsi="Times New Roman" w:cs="Times New Roman"/>
          <w:noProof/>
          <w:sz w:val="24"/>
          <w:szCs w:val="24"/>
        </w:rPr>
        <w:t>, Vol. 85, pp. 808–822. https://doi.org/10.1037/0022-3514.85.5.808</w:t>
      </w:r>
    </w:p>
    <w:p w14:paraId="40BF0F98"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lastRenderedPageBreak/>
        <w:t xml:space="preserve">Cohen, J. (1992). Statistical Power Analysis. </w:t>
      </w:r>
      <w:r w:rsidRPr="008D079D">
        <w:rPr>
          <w:rFonts w:ascii="Times New Roman" w:hAnsi="Times New Roman" w:cs="Times New Roman"/>
          <w:i/>
          <w:iCs/>
          <w:noProof/>
          <w:sz w:val="24"/>
          <w:szCs w:val="24"/>
        </w:rPr>
        <w:t>Current Directions in Psychological Science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w:t>
      </w:r>
      <w:r w:rsidRPr="008D079D">
        <w:rPr>
          <w:rFonts w:ascii="Times New Roman" w:hAnsi="Times New Roman" w:cs="Times New Roman"/>
          <w:noProof/>
          <w:sz w:val="24"/>
          <w:szCs w:val="24"/>
        </w:rPr>
        <w:t>(3), 98–101. https://doi.org/10.1111/1467-8721.ep10768783</w:t>
      </w:r>
    </w:p>
    <w:p w14:paraId="7CC60F0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Cohen, J. R., Andrews, A. R., Davis, M. M., &amp; Rudolph, K. D. (2018). Anxiety and Depression During Childhood and Adolescence: Testing Theoretical Models of Continuity and Discontinuity. </w:t>
      </w:r>
      <w:r w:rsidRPr="008D079D">
        <w:rPr>
          <w:rFonts w:ascii="Times New Roman" w:hAnsi="Times New Roman" w:cs="Times New Roman"/>
          <w:i/>
          <w:iCs/>
          <w:noProof/>
          <w:sz w:val="24"/>
          <w:szCs w:val="24"/>
        </w:rPr>
        <w:t>Journal of Abnormal Child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46</w:t>
      </w:r>
      <w:r w:rsidRPr="008D079D">
        <w:rPr>
          <w:rFonts w:ascii="Times New Roman" w:hAnsi="Times New Roman" w:cs="Times New Roman"/>
          <w:noProof/>
          <w:sz w:val="24"/>
          <w:szCs w:val="24"/>
        </w:rPr>
        <w:t>(6), 1295–1308. https://doi.org/10.1007/s10802-017-0370-x</w:t>
      </w:r>
    </w:p>
    <w:p w14:paraId="553BD4CA"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Crosnoe, R., &amp; Johnson, M. K. (2011). Research on Adolescence in the Twenty-First Century. </w:t>
      </w:r>
      <w:r w:rsidRPr="008D079D">
        <w:rPr>
          <w:rFonts w:ascii="Times New Roman" w:hAnsi="Times New Roman" w:cs="Times New Roman"/>
          <w:i/>
          <w:iCs/>
          <w:noProof/>
          <w:sz w:val="24"/>
          <w:szCs w:val="24"/>
        </w:rPr>
        <w:t>Annual Review of Sociology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37</w:t>
      </w:r>
      <w:r w:rsidRPr="008D079D">
        <w:rPr>
          <w:rFonts w:ascii="Times New Roman" w:hAnsi="Times New Roman" w:cs="Times New Roman"/>
          <w:noProof/>
          <w:sz w:val="24"/>
          <w:szCs w:val="24"/>
        </w:rPr>
        <w:t>(1), 439–460. https://doi.org/10.1146/annurev-soc-081309-150008</w:t>
      </w:r>
    </w:p>
    <w:p w14:paraId="735F216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Cummings, L. (2010). Evaluating the Influence of Participaiton in a Diverse High School-Based Group Mentoring Program. </w:t>
      </w:r>
      <w:r w:rsidRPr="008D079D">
        <w:rPr>
          <w:rFonts w:ascii="Times New Roman" w:hAnsi="Times New Roman" w:cs="Times New Roman"/>
          <w:i/>
          <w:iCs/>
          <w:noProof/>
          <w:sz w:val="24"/>
          <w:szCs w:val="24"/>
        </w:rPr>
        <w:t>Psychology Dissertations</w:t>
      </w:r>
      <w:r w:rsidRPr="008D079D">
        <w:rPr>
          <w:rFonts w:ascii="Times New Roman" w:hAnsi="Times New Roman" w:cs="Times New Roman"/>
          <w:noProof/>
          <w:sz w:val="24"/>
          <w:szCs w:val="24"/>
        </w:rPr>
        <w:t>. Retrieved from https://scholarworks.gsu.edu/psych_diss/69</w:t>
      </w:r>
    </w:p>
    <w:p w14:paraId="2392167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Cwir, D., Carr, P. B., Walton, G. M., &amp; Spencer, S. J. (2011). Your heart makes my heart move: Cues of social connectedness cause shared emotions and physiological states among strangers. </w:t>
      </w:r>
      <w:r w:rsidRPr="008D079D">
        <w:rPr>
          <w:rFonts w:ascii="Times New Roman" w:hAnsi="Times New Roman" w:cs="Times New Roman"/>
          <w:i/>
          <w:iCs/>
          <w:noProof/>
          <w:sz w:val="24"/>
          <w:szCs w:val="24"/>
        </w:rPr>
        <w:t>Journal of Experimental Social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47</w:t>
      </w:r>
      <w:r w:rsidRPr="008D079D">
        <w:rPr>
          <w:rFonts w:ascii="Times New Roman" w:hAnsi="Times New Roman" w:cs="Times New Roman"/>
          <w:noProof/>
          <w:sz w:val="24"/>
          <w:szCs w:val="24"/>
        </w:rPr>
        <w:t>(3), 661–664. https://doi.org/10.1016/j.jesp.2011.01.009</w:t>
      </w:r>
    </w:p>
    <w:p w14:paraId="36755C67"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Deffenbacher, J. L., Oetting, E. R., Lynch, R. S., &amp; Morris, C. D. (1996). The expression of anger and its consequences. </w:t>
      </w:r>
      <w:r w:rsidRPr="008D079D">
        <w:rPr>
          <w:rFonts w:ascii="Times New Roman" w:hAnsi="Times New Roman" w:cs="Times New Roman"/>
          <w:i/>
          <w:iCs/>
          <w:noProof/>
          <w:sz w:val="24"/>
          <w:szCs w:val="24"/>
        </w:rPr>
        <w:t>Behaviour Research and Therapy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34</w:t>
      </w:r>
      <w:r w:rsidRPr="008D079D">
        <w:rPr>
          <w:rFonts w:ascii="Times New Roman" w:hAnsi="Times New Roman" w:cs="Times New Roman"/>
          <w:noProof/>
          <w:sz w:val="24"/>
          <w:szCs w:val="24"/>
        </w:rPr>
        <w:t>(7), 575–590. https://doi.org/10.1016/0005-7967(96)00018-6</w:t>
      </w:r>
    </w:p>
    <w:p w14:paraId="4F66AE9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Deutsch, N. L., Reitz-Krueger, C. L., Henneberger, A. K., Futch Ehrlich, V. A., &amp; Lawrence, E. C. (2017). “It Gave Me Ways to Solve Problems and Ways to Talk to People”: Outcomes From a Combined Group and One-on-One Mentoring Program for Early Adolescent Girls. </w:t>
      </w:r>
      <w:r w:rsidRPr="008D079D">
        <w:rPr>
          <w:rFonts w:ascii="Times New Roman" w:hAnsi="Times New Roman" w:cs="Times New Roman"/>
          <w:i/>
          <w:iCs/>
          <w:noProof/>
          <w:sz w:val="24"/>
          <w:szCs w:val="24"/>
        </w:rPr>
        <w:t>Journal of Adolescent Research</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32</w:t>
      </w:r>
      <w:r w:rsidRPr="008D079D">
        <w:rPr>
          <w:rFonts w:ascii="Times New Roman" w:hAnsi="Times New Roman" w:cs="Times New Roman"/>
          <w:noProof/>
          <w:sz w:val="24"/>
          <w:szCs w:val="24"/>
        </w:rPr>
        <w:t xml:space="preserve">(3), 291–322. </w:t>
      </w:r>
      <w:r w:rsidRPr="008D079D">
        <w:rPr>
          <w:rFonts w:ascii="Times New Roman" w:hAnsi="Times New Roman" w:cs="Times New Roman"/>
          <w:noProof/>
          <w:sz w:val="24"/>
          <w:szCs w:val="24"/>
        </w:rPr>
        <w:lastRenderedPageBreak/>
        <w:t>https://doi.org/10.1177/0743558416630813</w:t>
      </w:r>
    </w:p>
    <w:p w14:paraId="3144A22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Dishion, T. J., Eddy, J. M., Haas, E., Li, F., &amp; Spracklen, K. (1997). Friendships and violent behavior during adolescence. </w:t>
      </w:r>
      <w:r w:rsidRPr="008D079D">
        <w:rPr>
          <w:rFonts w:ascii="Times New Roman" w:hAnsi="Times New Roman" w:cs="Times New Roman"/>
          <w:i/>
          <w:iCs/>
          <w:noProof/>
          <w:sz w:val="24"/>
          <w:szCs w:val="24"/>
        </w:rPr>
        <w:t>Social Development</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6</w:t>
      </w:r>
      <w:r w:rsidRPr="008D079D">
        <w:rPr>
          <w:rFonts w:ascii="Times New Roman" w:hAnsi="Times New Roman" w:cs="Times New Roman"/>
          <w:noProof/>
          <w:sz w:val="24"/>
          <w:szCs w:val="24"/>
        </w:rPr>
        <w:t>(2), 207–223. https://doi.org/10.1111/j.1467-9507.1997.tb00102.x</w:t>
      </w:r>
    </w:p>
    <w:p w14:paraId="310DC76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Dishion, T. J., &amp; Tipsord, J. M. (2011). Peer Contagion in Child and Adolescent Social and Emotional Development. </w:t>
      </w:r>
      <w:r w:rsidRPr="008D079D">
        <w:rPr>
          <w:rFonts w:ascii="Times New Roman" w:hAnsi="Times New Roman" w:cs="Times New Roman"/>
          <w:i/>
          <w:iCs/>
          <w:noProof/>
          <w:sz w:val="24"/>
          <w:szCs w:val="24"/>
        </w:rPr>
        <w:t>Annual Review of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62</w:t>
      </w:r>
      <w:r w:rsidRPr="008D079D">
        <w:rPr>
          <w:rFonts w:ascii="Times New Roman" w:hAnsi="Times New Roman" w:cs="Times New Roman"/>
          <w:noProof/>
          <w:sz w:val="24"/>
          <w:szCs w:val="24"/>
        </w:rPr>
        <w:t>(1), 189–214. https://doi.org/10.1146/annurev.psych.093008.100412</w:t>
      </w:r>
    </w:p>
    <w:p w14:paraId="78A873D7"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8D079D">
        <w:rPr>
          <w:rFonts w:ascii="Times New Roman" w:hAnsi="Times New Roman" w:cs="Times New Roman"/>
          <w:i/>
          <w:iCs/>
          <w:noProof/>
          <w:sz w:val="24"/>
          <w:szCs w:val="24"/>
        </w:rPr>
        <w:t>Psychological Science in the Public Interest</w:t>
      </w:r>
      <w:r w:rsidRPr="008D079D">
        <w:rPr>
          <w:rFonts w:ascii="Times New Roman" w:hAnsi="Times New Roman" w:cs="Times New Roman"/>
          <w:noProof/>
          <w:sz w:val="24"/>
          <w:szCs w:val="24"/>
        </w:rPr>
        <w:t>. https://doi.org/10.1177/1529100611414806</w:t>
      </w:r>
    </w:p>
    <w:p w14:paraId="7170F7B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Eccles, J., &amp; Appleton Gootman, J. (2002). </w:t>
      </w:r>
      <w:r w:rsidRPr="008D079D">
        <w:rPr>
          <w:rFonts w:ascii="Times New Roman" w:hAnsi="Times New Roman" w:cs="Times New Roman"/>
          <w:i/>
          <w:iCs/>
          <w:noProof/>
          <w:sz w:val="24"/>
          <w:szCs w:val="24"/>
        </w:rPr>
        <w:t>Community Programs to Promote Youth Development</w:t>
      </w:r>
      <w:r w:rsidRPr="008D079D">
        <w:rPr>
          <w:rFonts w:ascii="Times New Roman" w:hAnsi="Times New Roman" w:cs="Times New Roman"/>
          <w:noProof/>
          <w:sz w:val="24"/>
          <w:szCs w:val="24"/>
        </w:rPr>
        <w:t>. https://doi.org/10.17226/10022</w:t>
      </w:r>
    </w:p>
    <w:p w14:paraId="15DCF89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Galliher, R. V., Rostosky, S. S., &amp; Hughes, H. K. (2004). School belonging, self-esteem, and depressive symptoms in adolescents: An examination of sex, sexual attraction status, and urbanicity. </w:t>
      </w:r>
      <w:r w:rsidRPr="008D079D">
        <w:rPr>
          <w:rFonts w:ascii="Times New Roman" w:hAnsi="Times New Roman" w:cs="Times New Roman"/>
          <w:i/>
          <w:iCs/>
          <w:noProof/>
          <w:sz w:val="24"/>
          <w:szCs w:val="24"/>
        </w:rPr>
        <w:t>Journal of Youth and Adolescence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33</w:t>
      </w:r>
      <w:r w:rsidRPr="008D079D">
        <w:rPr>
          <w:rFonts w:ascii="Times New Roman" w:hAnsi="Times New Roman" w:cs="Times New Roman"/>
          <w:noProof/>
          <w:sz w:val="24"/>
          <w:szCs w:val="24"/>
        </w:rPr>
        <w:t>(3), 235–245. https://doi.org/10.1023/B:JOYO.0000025322.11510.9d</w:t>
      </w:r>
    </w:p>
    <w:p w14:paraId="59394DC2"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Galvan, A., Hare, T. A., Parra, C. E., Penn, J., Voss, H., Glover, G., &amp; Casey, B. J. (2006). Behavioral/Systems/Cognitive Earlier Development of the Accumbens Relative to Orbitofrontal Cortex Might Underlie Risk-Taking Behavior in Adolescents. </w:t>
      </w:r>
      <w:r w:rsidRPr="008D079D">
        <w:rPr>
          <w:rFonts w:ascii="Times New Roman" w:hAnsi="Times New Roman" w:cs="Times New Roman"/>
          <w:i/>
          <w:iCs/>
          <w:noProof/>
          <w:sz w:val="24"/>
          <w:szCs w:val="24"/>
        </w:rPr>
        <w:t>Soc Neuroscience</w:t>
      </w:r>
      <w:r w:rsidRPr="008D079D">
        <w:rPr>
          <w:rFonts w:ascii="Times New Roman" w:hAnsi="Times New Roman" w:cs="Times New Roman"/>
          <w:noProof/>
          <w:sz w:val="24"/>
          <w:szCs w:val="24"/>
        </w:rPr>
        <w:t>. https://doi.org/10.1523/JNEUROSCI.1062-06.2006</w:t>
      </w:r>
    </w:p>
    <w:p w14:paraId="0668FF52"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Giuffre, K. (2015). Network Density - an overview | ScienceDirect Topics. Retrieved May 26, 2020, from https://www.sciencedirect.com/topics/computer-science/network-density</w:t>
      </w:r>
    </w:p>
    <w:p w14:paraId="0517993A"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Grimm, K. J., Ram, N., &amp; Hamagami, F. (2011). Nonlinear growth curves in developmental </w:t>
      </w:r>
      <w:r w:rsidRPr="008D079D">
        <w:rPr>
          <w:rFonts w:ascii="Times New Roman" w:hAnsi="Times New Roman" w:cs="Times New Roman"/>
          <w:noProof/>
          <w:sz w:val="24"/>
          <w:szCs w:val="24"/>
        </w:rPr>
        <w:lastRenderedPageBreak/>
        <w:t xml:space="preserve">research. </w:t>
      </w:r>
      <w:r w:rsidRPr="008D079D">
        <w:rPr>
          <w:rFonts w:ascii="Times New Roman" w:hAnsi="Times New Roman" w:cs="Times New Roman"/>
          <w:i/>
          <w:iCs/>
          <w:noProof/>
          <w:sz w:val="24"/>
          <w:szCs w:val="24"/>
        </w:rPr>
        <w:t>Child Development</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82</w:t>
      </w:r>
      <w:r w:rsidRPr="008D079D">
        <w:rPr>
          <w:rFonts w:ascii="Times New Roman" w:hAnsi="Times New Roman" w:cs="Times New Roman"/>
          <w:noProof/>
          <w:sz w:val="24"/>
          <w:szCs w:val="24"/>
        </w:rPr>
        <w:t>(5), 1357–1371. https://doi.org/10.1111/j.1467-8624.2011.01630.x</w:t>
      </w:r>
    </w:p>
    <w:p w14:paraId="755DEE87"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Gummadam, P., Pittman, L. D., &amp; Ioffe, M. (2016). School Belonging, Ethnic Identity, and Psychological Adjustment Among Ethnic Minority College Students. </w:t>
      </w:r>
      <w:r w:rsidRPr="008D079D">
        <w:rPr>
          <w:rFonts w:ascii="Times New Roman" w:hAnsi="Times New Roman" w:cs="Times New Roman"/>
          <w:i/>
          <w:iCs/>
          <w:noProof/>
          <w:sz w:val="24"/>
          <w:szCs w:val="24"/>
        </w:rPr>
        <w:t>Journal of Experimental Education</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84</w:t>
      </w:r>
      <w:r w:rsidRPr="008D079D">
        <w:rPr>
          <w:rFonts w:ascii="Times New Roman" w:hAnsi="Times New Roman" w:cs="Times New Roman"/>
          <w:noProof/>
          <w:sz w:val="24"/>
          <w:szCs w:val="24"/>
        </w:rPr>
        <w:t>(2), 289–306. https://doi.org/10.1080/00220973.2015.1048844</w:t>
      </w:r>
    </w:p>
    <w:p w14:paraId="2F94B48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8D079D">
        <w:rPr>
          <w:rFonts w:ascii="Times New Roman" w:hAnsi="Times New Roman" w:cs="Times New Roman"/>
          <w:i/>
          <w:iCs/>
          <w:noProof/>
          <w:sz w:val="24"/>
          <w:szCs w:val="24"/>
        </w:rPr>
        <w:t>Journal of Higher Education Outreach and Engagement</w:t>
      </w:r>
      <w:r w:rsidRPr="008D079D">
        <w:rPr>
          <w:rFonts w:ascii="Times New Roman" w:hAnsi="Times New Roman" w:cs="Times New Roman"/>
          <w:noProof/>
          <w:sz w:val="24"/>
          <w:szCs w:val="24"/>
        </w:rPr>
        <w:t xml:space="preserve"> (Vol. 17). Retrieved from http://openjournals.libs.uga.edu/index.php/jheoe/article/viewFile/1115/720</w:t>
      </w:r>
    </w:p>
    <w:p w14:paraId="76DF09F1"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Haroz, E., Ybarra, M., disorders, W. E.-J. of affective, &amp; 2014,  undefined. (n.d.). Psychometric evaluation of a self-report scale to measure adolescent depression: The CESDR-10 in two national adolescent samples in the United States. </w:t>
      </w:r>
      <w:r w:rsidRPr="008D079D">
        <w:rPr>
          <w:rFonts w:ascii="Times New Roman" w:hAnsi="Times New Roman" w:cs="Times New Roman"/>
          <w:i/>
          <w:iCs/>
          <w:noProof/>
          <w:sz w:val="24"/>
          <w:szCs w:val="24"/>
        </w:rPr>
        <w:t>Elsevier</w:t>
      </w:r>
      <w:r w:rsidRPr="008D079D">
        <w:rPr>
          <w:rFonts w:ascii="Times New Roman" w:hAnsi="Times New Roman" w:cs="Times New Roman"/>
          <w:noProof/>
          <w:sz w:val="24"/>
          <w:szCs w:val="24"/>
        </w:rPr>
        <w:t>. Retrieved from https://www.sciencedirect.com/science/article/pii/S0165032714000408?casa_token=S9qvl6w9NLYAAAAA:ihVEeL7c_SrbYCNdGxl6jcnTg3SvjlJUio4jfLBml-qL2XuxELA0zV2iE35hAqkSyEVDJaAQ</w:t>
      </w:r>
    </w:p>
    <w:p w14:paraId="658D4D6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Henry, K. L., Thornberry, T. P., &amp; Huizinga, D. H. (2009). A discrete-time survival analysis of the relationship between truancy and the onset of marijuana use. </w:t>
      </w:r>
      <w:r w:rsidRPr="008D079D">
        <w:rPr>
          <w:rFonts w:ascii="Times New Roman" w:hAnsi="Times New Roman" w:cs="Times New Roman"/>
          <w:i/>
          <w:iCs/>
          <w:noProof/>
          <w:sz w:val="24"/>
          <w:szCs w:val="24"/>
        </w:rPr>
        <w:t>Journal of Studies on Alcohol and Drugs</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70</w:t>
      </w:r>
      <w:r w:rsidRPr="008D079D">
        <w:rPr>
          <w:rFonts w:ascii="Times New Roman" w:hAnsi="Times New Roman" w:cs="Times New Roman"/>
          <w:noProof/>
          <w:sz w:val="24"/>
          <w:szCs w:val="24"/>
        </w:rPr>
        <w:t>(1), 5–15. https://doi.org/10.15288/jsad.2009.70.5</w:t>
      </w:r>
    </w:p>
    <w:p w14:paraId="78DF1CCA"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Herrera, C., Dubois, D. L., &amp; Grossman, J. B. (2013). </w:t>
      </w:r>
      <w:r w:rsidRPr="008D079D">
        <w:rPr>
          <w:rFonts w:ascii="Times New Roman" w:hAnsi="Times New Roman" w:cs="Times New Roman"/>
          <w:i/>
          <w:iCs/>
          <w:noProof/>
          <w:sz w:val="24"/>
          <w:szCs w:val="24"/>
        </w:rPr>
        <w:t>The Role of Risk Mentoring experiences and outcomes for Youth with Varying Risk Profiles</w:t>
      </w:r>
      <w:r w:rsidRPr="008D079D">
        <w:rPr>
          <w:rFonts w:ascii="Times New Roman" w:hAnsi="Times New Roman" w:cs="Times New Roman"/>
          <w:noProof/>
          <w:sz w:val="24"/>
          <w:szCs w:val="24"/>
        </w:rPr>
        <w:t>. Retrieved from https://www.mdrc.org/sites/default/files/Role of Risk_Final-web PDF.pdf</w:t>
      </w:r>
    </w:p>
    <w:p w14:paraId="22607050"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Hirschi, T. (2017). </w:t>
      </w:r>
      <w:r w:rsidRPr="008D079D">
        <w:rPr>
          <w:rFonts w:ascii="Times New Roman" w:hAnsi="Times New Roman" w:cs="Times New Roman"/>
          <w:i/>
          <w:iCs/>
          <w:noProof/>
          <w:sz w:val="24"/>
          <w:szCs w:val="24"/>
        </w:rPr>
        <w:t>Causes of delinquency</w:t>
      </w:r>
      <w:r w:rsidRPr="008D079D">
        <w:rPr>
          <w:rFonts w:ascii="Times New Roman" w:hAnsi="Times New Roman" w:cs="Times New Roman"/>
          <w:noProof/>
          <w:sz w:val="24"/>
          <w:szCs w:val="24"/>
        </w:rPr>
        <w:t>. Retrieved from https://content.taylorfrancis.com/books/download?dac=C2017-0-50434-</w:t>
      </w:r>
      <w:r w:rsidRPr="008D079D">
        <w:rPr>
          <w:rFonts w:ascii="Times New Roman" w:hAnsi="Times New Roman" w:cs="Times New Roman"/>
          <w:noProof/>
          <w:sz w:val="24"/>
          <w:szCs w:val="24"/>
        </w:rPr>
        <w:lastRenderedPageBreak/>
        <w:t>3&amp;isbn=9781351529723&amp;format=googlePreviewPdf</w:t>
      </w:r>
    </w:p>
    <w:p w14:paraId="68C17B83"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Jekielek, S. M., Moore, K. A., Hair, E. C., &amp; Scarupa, H. J. (2002). Mentoring: A Promising Strategy for Youth Development. In </w:t>
      </w:r>
      <w:r w:rsidRPr="008D079D">
        <w:rPr>
          <w:rFonts w:ascii="Times New Roman" w:hAnsi="Times New Roman" w:cs="Times New Roman"/>
          <w:i/>
          <w:iCs/>
          <w:noProof/>
          <w:sz w:val="24"/>
          <w:szCs w:val="24"/>
        </w:rPr>
        <w:t>ourchildrenla.org</w:t>
      </w:r>
      <w:r w:rsidRPr="008D079D">
        <w:rPr>
          <w:rFonts w:ascii="Times New Roman" w:hAnsi="Times New Roman" w:cs="Times New Roman"/>
          <w:noProof/>
          <w:sz w:val="24"/>
          <w:szCs w:val="24"/>
        </w:rPr>
        <w:t>. Retrieved from https://www.ourchildrenla.org/wp-content/uploads/2015/08/jekielek-mentoring.pdf</w:t>
      </w:r>
    </w:p>
    <w:p w14:paraId="61AC313F"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Kadushin, C. (2012). </w:t>
      </w:r>
      <w:r w:rsidRPr="008D079D">
        <w:rPr>
          <w:rFonts w:ascii="Times New Roman" w:hAnsi="Times New Roman" w:cs="Times New Roman"/>
          <w:i/>
          <w:iCs/>
          <w:noProof/>
          <w:sz w:val="24"/>
          <w:szCs w:val="24"/>
        </w:rPr>
        <w:t>Understanding social networks: Theories, concepts, and findings</w:t>
      </w:r>
      <w:r w:rsidRPr="008D079D">
        <w:rPr>
          <w:rFonts w:ascii="Times New Roman" w:hAnsi="Times New Roman" w:cs="Times New Roman"/>
          <w:noProof/>
          <w:sz w:val="24"/>
          <w:szCs w:val="24"/>
        </w:rPr>
        <w:t>. Retrieved from https://books.google.com/books?hl=en&amp;lr=&amp;id=ALOhpMgkW_cC&amp;oi=fnd&amp;pg=PP2&amp;dq=Kadushin,+C.+(2012).+Understanding+social+networks:+Theories,+concepts,+and+findings.+Oup+Usa.&amp;ots=7Q06cxqXqO&amp;sig=rQbi342gYoMXdwr4qU7tolnjtd8</w:t>
      </w:r>
    </w:p>
    <w:p w14:paraId="25EA23DE"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Kelly, J. G., Ryan, A. M., Altman, B. E., &amp; Stelzner, S. P. (2000). Understanding and Changing Social Systems. In </w:t>
      </w:r>
      <w:r w:rsidRPr="008D079D">
        <w:rPr>
          <w:rFonts w:ascii="Times New Roman" w:hAnsi="Times New Roman" w:cs="Times New Roman"/>
          <w:i/>
          <w:iCs/>
          <w:noProof/>
          <w:sz w:val="24"/>
          <w:szCs w:val="24"/>
        </w:rPr>
        <w:t>Handbook of Community Psychology</w:t>
      </w:r>
      <w:r w:rsidRPr="008D079D">
        <w:rPr>
          <w:rFonts w:ascii="Times New Roman" w:hAnsi="Times New Roman" w:cs="Times New Roman"/>
          <w:noProof/>
          <w:sz w:val="24"/>
          <w:szCs w:val="24"/>
        </w:rPr>
        <w:t xml:space="preserve"> (pp. 133–159). https://doi.org/10.1007/978-1-4615-4193-6_7</w:t>
      </w:r>
    </w:p>
    <w:p w14:paraId="226EB74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Krause, J., Croft, D. P., &amp; James, R. (2007). Social network theory in the behavioural sciences: potential applications. </w:t>
      </w:r>
      <w:r w:rsidRPr="008D079D">
        <w:rPr>
          <w:rFonts w:ascii="Times New Roman" w:hAnsi="Times New Roman" w:cs="Times New Roman"/>
          <w:i/>
          <w:iCs/>
          <w:noProof/>
          <w:sz w:val="24"/>
          <w:szCs w:val="24"/>
        </w:rPr>
        <w:t>Behavioral Ecology and Sociobiology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62</w:t>
      </w:r>
      <w:r w:rsidRPr="008D079D">
        <w:rPr>
          <w:rFonts w:ascii="Times New Roman" w:hAnsi="Times New Roman" w:cs="Times New Roman"/>
          <w:noProof/>
          <w:sz w:val="24"/>
          <w:szCs w:val="24"/>
        </w:rPr>
        <w:t>(1), 15–27. https://doi.org/10.1007/s00265-007-0445-8</w:t>
      </w:r>
    </w:p>
    <w:p w14:paraId="0C7A8234"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Kuperminc, G. P., Chan, W. Y., Hale, K. E., Joseph, H. L., &amp; Delbasso, C. A. (2019). The Role of School-based Group Mentoring in Promoting Resilience among Vulnerable High School Students. </w:t>
      </w:r>
      <w:r w:rsidRPr="008D079D">
        <w:rPr>
          <w:rFonts w:ascii="Times New Roman" w:hAnsi="Times New Roman" w:cs="Times New Roman"/>
          <w:i/>
          <w:iCs/>
          <w:noProof/>
          <w:sz w:val="24"/>
          <w:szCs w:val="24"/>
        </w:rPr>
        <w:t>American Journal of Community Psychology</w:t>
      </w:r>
      <w:r w:rsidRPr="008D079D">
        <w:rPr>
          <w:rFonts w:ascii="Times New Roman" w:hAnsi="Times New Roman" w:cs="Times New Roman"/>
          <w:noProof/>
          <w:sz w:val="24"/>
          <w:szCs w:val="24"/>
        </w:rPr>
        <w:t>, ajcp.12347. https://doi.org/10.1002/ajcp.12347</w:t>
      </w:r>
    </w:p>
    <w:p w14:paraId="52E1C315"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LeBuffe, P., Shapiro, V., &amp; Naglieri, J. (2009). </w:t>
      </w:r>
      <w:r w:rsidRPr="008D079D">
        <w:rPr>
          <w:rFonts w:ascii="Times New Roman" w:hAnsi="Times New Roman" w:cs="Times New Roman"/>
          <w:i/>
          <w:iCs/>
          <w:noProof/>
          <w:sz w:val="24"/>
          <w:szCs w:val="24"/>
        </w:rPr>
        <w:t>The Devereux Student Strengths Assessment (DESSA) Assessment, Technical Manual, and User’s Guide. Charlotte, NC: Apperson</w:t>
      </w:r>
      <w:r w:rsidRPr="008D079D">
        <w:rPr>
          <w:rFonts w:ascii="Times New Roman" w:hAnsi="Times New Roman" w:cs="Times New Roman"/>
          <w:noProof/>
          <w:sz w:val="24"/>
          <w:szCs w:val="24"/>
        </w:rPr>
        <w:t>.</w:t>
      </w:r>
    </w:p>
    <w:p w14:paraId="3A05CD54"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MacKinnon, D. P., Fritz, M. S., Williams, J., &amp; Lockwood, C. M. (2007). Distribution of the product confidence limits for the indirect effect: Program PRODCLIN. </w:t>
      </w:r>
      <w:r w:rsidRPr="008D079D">
        <w:rPr>
          <w:rFonts w:ascii="Times New Roman" w:hAnsi="Times New Roman" w:cs="Times New Roman"/>
          <w:i/>
          <w:iCs/>
          <w:noProof/>
          <w:sz w:val="24"/>
          <w:szCs w:val="24"/>
        </w:rPr>
        <w:t xml:space="preserve">Behavior Research </w:t>
      </w:r>
      <w:r w:rsidRPr="008D079D">
        <w:rPr>
          <w:rFonts w:ascii="Times New Roman" w:hAnsi="Times New Roman" w:cs="Times New Roman"/>
          <w:i/>
          <w:iCs/>
          <w:noProof/>
          <w:sz w:val="24"/>
          <w:szCs w:val="24"/>
        </w:rPr>
        <w:lastRenderedPageBreak/>
        <w:t>Methods</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39</w:t>
      </w:r>
      <w:r w:rsidRPr="008D079D">
        <w:rPr>
          <w:rFonts w:ascii="Times New Roman" w:hAnsi="Times New Roman" w:cs="Times New Roman"/>
          <w:noProof/>
          <w:sz w:val="24"/>
          <w:szCs w:val="24"/>
        </w:rPr>
        <w:t>(3), 384–389. https://doi.org/10.3758/BF03193007</w:t>
      </w:r>
    </w:p>
    <w:p w14:paraId="0BA2DB0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Malecki, C., Quarterly, M. D.-S. P., &amp; 2006,  undefined. (n.d.). Social support as a buffer in the relationship between socioeconomic status and academic performance. </w:t>
      </w:r>
      <w:r w:rsidRPr="008D079D">
        <w:rPr>
          <w:rFonts w:ascii="Times New Roman" w:hAnsi="Times New Roman" w:cs="Times New Roman"/>
          <w:i/>
          <w:iCs/>
          <w:noProof/>
          <w:sz w:val="24"/>
          <w:szCs w:val="24"/>
        </w:rPr>
        <w:t>Psycnet.Apa.Org</w:t>
      </w:r>
      <w:r w:rsidRPr="008D079D">
        <w:rPr>
          <w:rFonts w:ascii="Times New Roman" w:hAnsi="Times New Roman" w:cs="Times New Roman"/>
          <w:noProof/>
          <w:sz w:val="24"/>
          <w:szCs w:val="24"/>
        </w:rPr>
        <w:t>. Retrieved from https://psycnet.apa.org/doiLanding?doi=10.1037%2Fh0084129</w:t>
      </w:r>
    </w:p>
    <w:p w14:paraId="01BA1270"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Malone, G. P., Pillow, D. R., &amp; Osman, A. (2012). The general belongingness scale (gbs): Assessing achieved belongingness. </w:t>
      </w:r>
      <w:r w:rsidRPr="008D079D">
        <w:rPr>
          <w:rFonts w:ascii="Times New Roman" w:hAnsi="Times New Roman" w:cs="Times New Roman"/>
          <w:i/>
          <w:iCs/>
          <w:noProof/>
          <w:sz w:val="24"/>
          <w:szCs w:val="24"/>
        </w:rPr>
        <w:t>Personality and Individual Differences</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52</w:t>
      </w:r>
      <w:r w:rsidRPr="008D079D">
        <w:rPr>
          <w:rFonts w:ascii="Times New Roman" w:hAnsi="Times New Roman" w:cs="Times New Roman"/>
          <w:noProof/>
          <w:sz w:val="24"/>
          <w:szCs w:val="24"/>
        </w:rPr>
        <w:t>(3), 311–316. https://doi.org/10.1016/j.paid.2011.10.027</w:t>
      </w:r>
    </w:p>
    <w:p w14:paraId="5A61F335"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Marsh, S. C., &amp; Evans, W. P. (2009). Youth Perspectives on Their Relationships With Staff in Juvenile Correction Settings and Perceived Likelihood of Success on Release. </w:t>
      </w:r>
      <w:r w:rsidRPr="008D079D">
        <w:rPr>
          <w:rFonts w:ascii="Times New Roman" w:hAnsi="Times New Roman" w:cs="Times New Roman"/>
          <w:i/>
          <w:iCs/>
          <w:noProof/>
          <w:sz w:val="24"/>
          <w:szCs w:val="24"/>
        </w:rPr>
        <w:t>Youth Violence and Juvenile Justice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7</w:t>
      </w:r>
      <w:r w:rsidRPr="008D079D">
        <w:rPr>
          <w:rFonts w:ascii="Times New Roman" w:hAnsi="Times New Roman" w:cs="Times New Roman"/>
          <w:noProof/>
          <w:sz w:val="24"/>
          <w:szCs w:val="24"/>
        </w:rPr>
        <w:t>(1), 46–67. https://doi.org/10.1177/1541204008324484</w:t>
      </w:r>
    </w:p>
    <w:p w14:paraId="7ABC0BA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Maslow, A. H. (1943). A THEORY OF HUMAN MOTIVATION. In </w:t>
      </w:r>
      <w:r w:rsidRPr="008D079D">
        <w:rPr>
          <w:rFonts w:ascii="Times New Roman" w:hAnsi="Times New Roman" w:cs="Times New Roman"/>
          <w:i/>
          <w:iCs/>
          <w:noProof/>
          <w:sz w:val="24"/>
          <w:szCs w:val="24"/>
        </w:rPr>
        <w:t>psycnet.apa.org</w:t>
      </w:r>
      <w:r w:rsidRPr="008D079D">
        <w:rPr>
          <w:rFonts w:ascii="Times New Roman" w:hAnsi="Times New Roman" w:cs="Times New Roman"/>
          <w:noProof/>
          <w:sz w:val="24"/>
          <w:szCs w:val="24"/>
        </w:rPr>
        <w:t>. Retrieved from https://psycnet.apa.org/journals/rev/50/4/370/</w:t>
      </w:r>
    </w:p>
    <w:p w14:paraId="1B17D685"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Mcdaniel, S., &amp; Yarbrough, A.-M. (n.d.). </w:t>
      </w:r>
      <w:r w:rsidRPr="008D079D">
        <w:rPr>
          <w:rFonts w:ascii="Times New Roman" w:hAnsi="Times New Roman" w:cs="Times New Roman"/>
          <w:i/>
          <w:iCs/>
          <w:noProof/>
          <w:sz w:val="24"/>
          <w:szCs w:val="24"/>
        </w:rPr>
        <w:t>A Literature Review of Afterschool Mentoring Programs for Children At Risk</w:t>
      </w:r>
      <w:r w:rsidRPr="008D079D">
        <w:rPr>
          <w:rFonts w:ascii="Times New Roman" w:hAnsi="Times New Roman" w:cs="Times New Roman"/>
          <w:noProof/>
          <w:sz w:val="24"/>
          <w:szCs w:val="24"/>
        </w:rPr>
        <w:t>.</w:t>
      </w:r>
    </w:p>
    <w:p w14:paraId="7C8D5F7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Muthén, L. K., &amp; Muthén, B. O. (1998). </w:t>
      </w:r>
      <w:r w:rsidRPr="008D079D">
        <w:rPr>
          <w:rFonts w:ascii="Times New Roman" w:hAnsi="Times New Roman" w:cs="Times New Roman"/>
          <w:i/>
          <w:iCs/>
          <w:noProof/>
          <w:sz w:val="24"/>
          <w:szCs w:val="24"/>
        </w:rPr>
        <w:t>Statistical Analysis With Latent Variables User’s Guide</w:t>
      </w:r>
      <w:r w:rsidRPr="008D079D">
        <w:rPr>
          <w:rFonts w:ascii="Times New Roman" w:hAnsi="Times New Roman" w:cs="Times New Roman"/>
          <w:noProof/>
          <w:sz w:val="24"/>
          <w:szCs w:val="24"/>
        </w:rPr>
        <w:t>. Retrieved from www.StatModel.com</w:t>
      </w:r>
    </w:p>
    <w:p w14:paraId="569540EF"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Myklestad, I., &amp; Rise, J. (2007). Predicting Willingness to Engage in Unsafe Sex and Intention to Perform Sexual Protective Behaviors Among Adolescents. </w:t>
      </w:r>
      <w:r w:rsidRPr="008D079D">
        <w:rPr>
          <w:rFonts w:ascii="Times New Roman" w:hAnsi="Times New Roman" w:cs="Times New Roman"/>
          <w:i/>
          <w:iCs/>
          <w:noProof/>
          <w:sz w:val="24"/>
          <w:szCs w:val="24"/>
        </w:rPr>
        <w:t>Journals.Sagepub.Com</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34</w:t>
      </w:r>
      <w:r w:rsidRPr="008D079D">
        <w:rPr>
          <w:rFonts w:ascii="Times New Roman" w:hAnsi="Times New Roman" w:cs="Times New Roman"/>
          <w:noProof/>
          <w:sz w:val="24"/>
          <w:szCs w:val="24"/>
        </w:rPr>
        <w:t>(4), 686–699. https://doi.org/10.1177/1090198106289571</w:t>
      </w:r>
    </w:p>
    <w:p w14:paraId="36E8FAD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Paus, T., Keshavan, M., &amp; Giedd, J. N. (2008, December). Why do many psychiatric disorders emerge during adolescence? </w:t>
      </w:r>
      <w:r w:rsidRPr="008D079D">
        <w:rPr>
          <w:rFonts w:ascii="Times New Roman" w:hAnsi="Times New Roman" w:cs="Times New Roman"/>
          <w:i/>
          <w:iCs/>
          <w:noProof/>
          <w:sz w:val="24"/>
          <w:szCs w:val="24"/>
        </w:rPr>
        <w:t>Nature Reviews Neuroscience</w:t>
      </w:r>
      <w:r w:rsidRPr="008D079D">
        <w:rPr>
          <w:rFonts w:ascii="Times New Roman" w:hAnsi="Times New Roman" w:cs="Times New Roman"/>
          <w:noProof/>
          <w:sz w:val="24"/>
          <w:szCs w:val="24"/>
        </w:rPr>
        <w:t>, Vol. 9, pp. 947–957. https://doi.org/10.1038/nrn2513</w:t>
      </w:r>
    </w:p>
    <w:p w14:paraId="22EC317F"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Poulin, F., Dishion, T. J., &amp; Haas, E. (1999). The peer influence paradox: Friendship quality and </w:t>
      </w:r>
      <w:r w:rsidRPr="008D079D">
        <w:rPr>
          <w:rFonts w:ascii="Times New Roman" w:hAnsi="Times New Roman" w:cs="Times New Roman"/>
          <w:noProof/>
          <w:sz w:val="24"/>
          <w:szCs w:val="24"/>
        </w:rPr>
        <w:lastRenderedPageBreak/>
        <w:t xml:space="preserve">deviancy training within male adolescent friendships. </w:t>
      </w:r>
      <w:r w:rsidRPr="008D079D">
        <w:rPr>
          <w:rFonts w:ascii="Times New Roman" w:hAnsi="Times New Roman" w:cs="Times New Roman"/>
          <w:i/>
          <w:iCs/>
          <w:noProof/>
          <w:sz w:val="24"/>
          <w:szCs w:val="24"/>
        </w:rPr>
        <w:t>Merrill-Palmer Quarterly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45</w:t>
      </w:r>
      <w:r w:rsidRPr="008D079D">
        <w:rPr>
          <w:rFonts w:ascii="Times New Roman" w:hAnsi="Times New Roman" w:cs="Times New Roman"/>
          <w:noProof/>
          <w:sz w:val="24"/>
          <w:szCs w:val="24"/>
        </w:rPr>
        <w:t>(1), 42–61. Retrieved from https://colostate.primo.exlibrisgroup.com/discovery/openurl?institution=01COLSU_INST&amp;vid=01COLSU_INST:01COLSU&amp;volume=45&amp;date=1999&amp;aulast=Poulin&amp;issue=1&amp;issn=0272-930X&amp;spage=42&amp;auinit=F&amp;title=Merrill-Palmer quarterly.&amp;atitle=The Peer Influence Paradox: Fri</w:t>
      </w:r>
    </w:p>
    <w:p w14:paraId="5A33A6B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Raposa, E. B., Rhodes, J., Stams, G. J. J. M., Card, N., Burton, S., Schwartz, S., … Hussain, S. (2019, March 15). The Effects of Youth Mentoring Programs: A Meta-analysis of Outcome Studies. </w:t>
      </w:r>
      <w:r w:rsidRPr="008D079D">
        <w:rPr>
          <w:rFonts w:ascii="Times New Roman" w:hAnsi="Times New Roman" w:cs="Times New Roman"/>
          <w:i/>
          <w:iCs/>
          <w:noProof/>
          <w:sz w:val="24"/>
          <w:szCs w:val="24"/>
        </w:rPr>
        <w:t>Journal of Youth and Adolescence</w:t>
      </w:r>
      <w:r w:rsidRPr="008D079D">
        <w:rPr>
          <w:rFonts w:ascii="Times New Roman" w:hAnsi="Times New Roman" w:cs="Times New Roman"/>
          <w:noProof/>
          <w:sz w:val="24"/>
          <w:szCs w:val="24"/>
        </w:rPr>
        <w:t>, Vol. 48, pp. 423–443. https://doi.org/10.1007/s10964-019-00982-8</w:t>
      </w:r>
    </w:p>
    <w:p w14:paraId="0A904CB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Resnick, M. D., Bearman, P. S., Robert, ;, Blum, W., Bauman, K. E., Harris, K. M., … Udry, ; J Richard. (n.d.). </w:t>
      </w:r>
      <w:r w:rsidRPr="008D079D">
        <w:rPr>
          <w:rFonts w:ascii="Times New Roman" w:hAnsi="Times New Roman" w:cs="Times New Roman"/>
          <w:i/>
          <w:iCs/>
          <w:noProof/>
          <w:sz w:val="24"/>
          <w:szCs w:val="24"/>
        </w:rPr>
        <w:t>Protecting Adolescents From Harm Findings From the National Longitudinal Study on Adolescent Health</w:t>
      </w:r>
      <w:r w:rsidRPr="008D079D">
        <w:rPr>
          <w:rFonts w:ascii="Times New Roman" w:hAnsi="Times New Roman" w:cs="Times New Roman"/>
          <w:noProof/>
          <w:sz w:val="24"/>
          <w:szCs w:val="24"/>
        </w:rPr>
        <w:t>. Retrieved from https://jamanetwork.com/</w:t>
      </w:r>
    </w:p>
    <w:p w14:paraId="5CDC0130"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Rhodes, J. (2005). A model of youth mentoring. In </w:t>
      </w:r>
      <w:r w:rsidRPr="008D079D">
        <w:rPr>
          <w:rFonts w:ascii="Times New Roman" w:hAnsi="Times New Roman" w:cs="Times New Roman"/>
          <w:i/>
          <w:iCs/>
          <w:noProof/>
          <w:sz w:val="24"/>
          <w:szCs w:val="24"/>
        </w:rPr>
        <w:t>Handbook of youth mentoring</w:t>
      </w:r>
      <w:r w:rsidRPr="008D079D">
        <w:rPr>
          <w:rFonts w:ascii="Times New Roman" w:hAnsi="Times New Roman" w:cs="Times New Roman"/>
          <w:noProof/>
          <w:sz w:val="24"/>
          <w:szCs w:val="24"/>
        </w:rPr>
        <w:t>. Retrieved from https://books.google.com/books?hl=en&amp;lr=&amp;id=H5h2AwAAQBAJ&amp;oi=fnd&amp;pg=PA30&amp;dq=Rhodes,+J.+E.+(2005).+A+model+of+youth+mentoring.+In+D.L.+Dubois+%26+M.J.+Karcher+(Eds.),+Handbook+of+youth+mentoring,+(pp.+30-43).+Thousand+Oaks,+CA:+Sage.&amp;ots=bxTbGXiCa7&amp;sig=8wdW</w:t>
      </w:r>
    </w:p>
    <w:p w14:paraId="7F26802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Rhodes, J. E. (2005). A model for youth mentoring. In </w:t>
      </w:r>
      <w:r w:rsidRPr="008D079D">
        <w:rPr>
          <w:rFonts w:ascii="Times New Roman" w:hAnsi="Times New Roman" w:cs="Times New Roman"/>
          <w:i/>
          <w:iCs/>
          <w:noProof/>
          <w:sz w:val="24"/>
          <w:szCs w:val="24"/>
        </w:rPr>
        <w:t>Handbook of youth mentoring</w:t>
      </w:r>
      <w:r w:rsidRPr="008D079D">
        <w:rPr>
          <w:rFonts w:ascii="Times New Roman" w:hAnsi="Times New Roman" w:cs="Times New Roman"/>
          <w:noProof/>
          <w:sz w:val="24"/>
          <w:szCs w:val="24"/>
        </w:rPr>
        <w:t xml:space="preserve"> (pp. 30–43).</w:t>
      </w:r>
    </w:p>
    <w:p w14:paraId="03103437"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Rohde, P., Lewinsohn, P., … D. K.-C., &amp; 2013,  undefined. (2013). Key characteristics of major depressive disorder occurring in childhood, adolescence, emerging adulthood, and </w:t>
      </w:r>
      <w:r w:rsidRPr="008D079D">
        <w:rPr>
          <w:rFonts w:ascii="Times New Roman" w:hAnsi="Times New Roman" w:cs="Times New Roman"/>
          <w:noProof/>
          <w:sz w:val="24"/>
          <w:szCs w:val="24"/>
        </w:rPr>
        <w:lastRenderedPageBreak/>
        <w:t xml:space="preserve">adulthood. </w:t>
      </w:r>
      <w:r w:rsidRPr="008D079D">
        <w:rPr>
          <w:rFonts w:ascii="Times New Roman" w:hAnsi="Times New Roman" w:cs="Times New Roman"/>
          <w:i/>
          <w:iCs/>
          <w:noProof/>
          <w:sz w:val="24"/>
          <w:szCs w:val="24"/>
        </w:rPr>
        <w:t>Journals.Sagepub.Com</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w:t>
      </w:r>
      <w:r w:rsidRPr="008D079D">
        <w:rPr>
          <w:rFonts w:ascii="Times New Roman" w:hAnsi="Times New Roman" w:cs="Times New Roman"/>
          <w:noProof/>
          <w:sz w:val="24"/>
          <w:szCs w:val="24"/>
        </w:rPr>
        <w:t>(1), 41–53. https://doi.org/10.1177/2167702612457599</w:t>
      </w:r>
    </w:p>
    <w:p w14:paraId="1FAFCAD2"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Schmidt, J. A. (2003). Correlates of Reduced Misconduct among Adolescents Facing Adversity. </w:t>
      </w:r>
      <w:r w:rsidRPr="008D079D">
        <w:rPr>
          <w:rFonts w:ascii="Times New Roman" w:hAnsi="Times New Roman" w:cs="Times New Roman"/>
          <w:i/>
          <w:iCs/>
          <w:noProof/>
          <w:sz w:val="24"/>
          <w:szCs w:val="24"/>
        </w:rPr>
        <w:t>Journal of Youth and Adolescence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32</w:t>
      </w:r>
      <w:r w:rsidRPr="008D079D">
        <w:rPr>
          <w:rFonts w:ascii="Times New Roman" w:hAnsi="Times New Roman" w:cs="Times New Roman"/>
          <w:noProof/>
          <w:sz w:val="24"/>
          <w:szCs w:val="24"/>
        </w:rPr>
        <w:t>(6), 439–452. https://doi.org/10.1023/A:1025938402377</w:t>
      </w:r>
    </w:p>
    <w:p w14:paraId="36048D8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Siegel, D. (2015). </w:t>
      </w:r>
      <w:r w:rsidRPr="008D079D">
        <w:rPr>
          <w:rFonts w:ascii="Times New Roman" w:hAnsi="Times New Roman" w:cs="Times New Roman"/>
          <w:i/>
          <w:iCs/>
          <w:noProof/>
          <w:sz w:val="24"/>
          <w:szCs w:val="24"/>
        </w:rPr>
        <w:t>Brainstorm: The power and purpose of the teenage brain</w:t>
      </w:r>
      <w:r w:rsidRPr="008D079D">
        <w:rPr>
          <w:rFonts w:ascii="Times New Roman" w:hAnsi="Times New Roman" w:cs="Times New Roman"/>
          <w:noProof/>
          <w:sz w:val="24"/>
          <w:szCs w:val="24"/>
        </w:rPr>
        <w:t>. Retrieved from https://books.google.com/books?hl=en&amp;lr=&amp;id=u0cCDAAAQBAJ&amp;oi=fnd&amp;pg=PA1&amp;dq=brainstorm+siegel&amp;ots=Y9hW50pPpW&amp;sig=TCbsK0eDFXcwwMqHSp9Zbw507Ns</w:t>
      </w:r>
    </w:p>
    <w:p w14:paraId="67B6E144"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Slaten, C. D., Rose, C. A., Bonifay, W., &amp; Ferguson, J. K. (2018). The Milwaukee Youth Belongingness Scale (MYBS): Development and Validation of the Scale Utilizing Item Response Theory. </w:t>
      </w:r>
      <w:r w:rsidRPr="008D079D">
        <w:rPr>
          <w:rFonts w:ascii="Times New Roman" w:hAnsi="Times New Roman" w:cs="Times New Roman"/>
          <w:i/>
          <w:iCs/>
          <w:noProof/>
          <w:sz w:val="24"/>
          <w:szCs w:val="24"/>
        </w:rPr>
        <w:t>School Psychology Quarterly</w:t>
      </w:r>
      <w:r w:rsidRPr="008D079D">
        <w:rPr>
          <w:rFonts w:ascii="Times New Roman" w:hAnsi="Times New Roman" w:cs="Times New Roman"/>
          <w:noProof/>
          <w:sz w:val="24"/>
          <w:szCs w:val="24"/>
        </w:rPr>
        <w:t>. https://doi.org/10.1037/spq0000299</w:t>
      </w:r>
    </w:p>
    <w:p w14:paraId="6DECCA63"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Steinberg, L. (2007). Risk taking in adolescence: New perspectives from brain and behavioral science. </w:t>
      </w:r>
      <w:r w:rsidRPr="008D079D">
        <w:rPr>
          <w:rFonts w:ascii="Times New Roman" w:hAnsi="Times New Roman" w:cs="Times New Roman"/>
          <w:i/>
          <w:iCs/>
          <w:noProof/>
          <w:sz w:val="24"/>
          <w:szCs w:val="24"/>
        </w:rPr>
        <w:t>Current Directions in Psychological Science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16</w:t>
      </w:r>
      <w:r w:rsidRPr="008D079D">
        <w:rPr>
          <w:rFonts w:ascii="Times New Roman" w:hAnsi="Times New Roman" w:cs="Times New Roman"/>
          <w:noProof/>
          <w:sz w:val="24"/>
          <w:szCs w:val="24"/>
        </w:rPr>
        <w:t>(2), 55–59. https://doi.org/10.1111/j.1467-8721.2007.00475.x</w:t>
      </w:r>
    </w:p>
    <w:p w14:paraId="301D2C41"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Tanner-Smith, E. E., Durlak, J. A., &amp; Marx, R. A. (2018, November 1). Empirically Based Mean Effect Size Distributions for Universal Prevention Programs Targeting School-Aged Youth: A Review of Meta-Analyses. </w:t>
      </w:r>
      <w:r w:rsidRPr="008D079D">
        <w:rPr>
          <w:rFonts w:ascii="Times New Roman" w:hAnsi="Times New Roman" w:cs="Times New Roman"/>
          <w:i/>
          <w:iCs/>
          <w:noProof/>
          <w:sz w:val="24"/>
          <w:szCs w:val="24"/>
        </w:rPr>
        <w:t>Prevention Science</w:t>
      </w:r>
      <w:r w:rsidRPr="008D079D">
        <w:rPr>
          <w:rFonts w:ascii="Times New Roman" w:hAnsi="Times New Roman" w:cs="Times New Roman"/>
          <w:noProof/>
          <w:sz w:val="24"/>
          <w:szCs w:val="24"/>
        </w:rPr>
        <w:t>, Vol. 19, pp. 1091–1101. https://doi.org/10.1007/s11121-018-0942-1</w:t>
      </w:r>
    </w:p>
    <w:p w14:paraId="6A378FDA"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Tolan, P. H., Henry, D. B., Schoeny, M. S., Lovegrove, P., &amp; Nichols, E. (2014). Mentoring programs to affect delinquency and associated outcomes of youth at risk: A comprehensive meta-analytic review. </w:t>
      </w:r>
      <w:r w:rsidRPr="008D079D">
        <w:rPr>
          <w:rFonts w:ascii="Times New Roman" w:hAnsi="Times New Roman" w:cs="Times New Roman"/>
          <w:i/>
          <w:iCs/>
          <w:noProof/>
          <w:sz w:val="24"/>
          <w:szCs w:val="24"/>
        </w:rPr>
        <w:t>Journal of Experimental Criminology</w:t>
      </w:r>
      <w:r w:rsidRPr="008D079D">
        <w:rPr>
          <w:rFonts w:ascii="Times New Roman" w:hAnsi="Times New Roman" w:cs="Times New Roman"/>
          <w:noProof/>
          <w:sz w:val="24"/>
          <w:szCs w:val="24"/>
        </w:rPr>
        <w:t>. https://doi.org/10.1007/s11292-013-9181-4</w:t>
      </w:r>
    </w:p>
    <w:p w14:paraId="7096A104"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Tseng, V., &amp; Seidman, E. (2007). A systems framework for understanding social settings. </w:t>
      </w:r>
      <w:r w:rsidRPr="008D079D">
        <w:rPr>
          <w:rFonts w:ascii="Times New Roman" w:hAnsi="Times New Roman" w:cs="Times New Roman"/>
          <w:i/>
          <w:iCs/>
          <w:noProof/>
          <w:sz w:val="24"/>
          <w:szCs w:val="24"/>
        </w:rPr>
        <w:t>American Journal of Community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39</w:t>
      </w:r>
      <w:r w:rsidRPr="008D079D">
        <w:rPr>
          <w:rFonts w:ascii="Times New Roman" w:hAnsi="Times New Roman" w:cs="Times New Roman"/>
          <w:noProof/>
          <w:sz w:val="24"/>
          <w:szCs w:val="24"/>
        </w:rPr>
        <w:t xml:space="preserve">(3–4), 217–228. </w:t>
      </w:r>
      <w:r w:rsidRPr="008D079D">
        <w:rPr>
          <w:rFonts w:ascii="Times New Roman" w:hAnsi="Times New Roman" w:cs="Times New Roman"/>
          <w:noProof/>
          <w:sz w:val="24"/>
          <w:szCs w:val="24"/>
        </w:rPr>
        <w:lastRenderedPageBreak/>
        <w:t>https://doi.org/10.1007/s10464-007-9101-8</w:t>
      </w:r>
    </w:p>
    <w:p w14:paraId="5DAC1C33"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Valente, T. W. (2010). </w:t>
      </w:r>
      <w:r w:rsidRPr="008D079D">
        <w:rPr>
          <w:rFonts w:ascii="Times New Roman" w:hAnsi="Times New Roman" w:cs="Times New Roman"/>
          <w:i/>
          <w:iCs/>
          <w:noProof/>
          <w:sz w:val="24"/>
          <w:szCs w:val="24"/>
        </w:rPr>
        <w:t>Social Networks and Health: Models, Methods, and Applications - Thomas W. Valente - Google Books</w:t>
      </w:r>
      <w:r w:rsidRPr="008D079D">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2EC2B33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Walton, G. M., Cohen, G. L., Cwir, D., &amp; Spencer, S. J. (2012). Mere belonging: The power of social connections. </w:t>
      </w:r>
      <w:r w:rsidRPr="008D079D">
        <w:rPr>
          <w:rFonts w:ascii="Times New Roman" w:hAnsi="Times New Roman" w:cs="Times New Roman"/>
          <w:i/>
          <w:iCs/>
          <w:noProof/>
          <w:sz w:val="24"/>
          <w:szCs w:val="24"/>
        </w:rPr>
        <w:t>Journal of Personality and Social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102</w:t>
      </w:r>
      <w:r w:rsidRPr="008D079D">
        <w:rPr>
          <w:rFonts w:ascii="Times New Roman" w:hAnsi="Times New Roman" w:cs="Times New Roman"/>
          <w:noProof/>
          <w:sz w:val="24"/>
          <w:szCs w:val="24"/>
        </w:rPr>
        <w:t>(3), 513–532. https://doi.org/10.1037/a0025731</w:t>
      </w:r>
    </w:p>
    <w:p w14:paraId="7E61DA8E"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8D079D">
        <w:rPr>
          <w:rFonts w:ascii="Times New Roman" w:hAnsi="Times New Roman" w:cs="Times New Roman"/>
          <w:i/>
          <w:iCs/>
          <w:noProof/>
          <w:sz w:val="24"/>
          <w:szCs w:val="24"/>
        </w:rPr>
        <w:t>Applied Developmental Science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19</w:t>
      </w:r>
      <w:r w:rsidRPr="008D079D">
        <w:rPr>
          <w:rFonts w:ascii="Times New Roman" w:hAnsi="Times New Roman" w:cs="Times New Roman"/>
          <w:noProof/>
          <w:sz w:val="24"/>
          <w:szCs w:val="24"/>
        </w:rPr>
        <w:t>(4), 196–205. https://doi.org/10.1080/10888691.2015.1014484</w:t>
      </w:r>
    </w:p>
    <w:p w14:paraId="0B0A85C8"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Wesely, J. K., Dzoba, N. P., Miller, H. V., &amp; Rasche, C. E. (2017). Mentoring At-Risk Youth: an Examination of Strain and Mentor Response Strategies. </w:t>
      </w:r>
      <w:r w:rsidRPr="008D079D">
        <w:rPr>
          <w:rFonts w:ascii="Times New Roman" w:hAnsi="Times New Roman" w:cs="Times New Roman"/>
          <w:i/>
          <w:iCs/>
          <w:noProof/>
          <w:sz w:val="24"/>
          <w:szCs w:val="24"/>
        </w:rPr>
        <w:t>American Journal of Criminal Justice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42</w:t>
      </w:r>
      <w:r w:rsidRPr="008D079D">
        <w:rPr>
          <w:rFonts w:ascii="Times New Roman" w:hAnsi="Times New Roman" w:cs="Times New Roman"/>
          <w:noProof/>
          <w:sz w:val="24"/>
          <w:szCs w:val="24"/>
        </w:rPr>
        <w:t>(1), 198–217. https://doi.org/10.1007/s12103-016-9353-7</w:t>
      </w:r>
    </w:p>
    <w:p w14:paraId="2DBAF770"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rPr>
      </w:pPr>
      <w:r w:rsidRPr="008D079D">
        <w:rPr>
          <w:rFonts w:ascii="Times New Roman" w:hAnsi="Times New Roman" w:cs="Times New Roman"/>
          <w:noProof/>
          <w:sz w:val="24"/>
          <w:szCs w:val="24"/>
        </w:rPr>
        <w:t xml:space="preserve">Wood, S., &amp; Mayo-Wilson, E. (2012). School-Based Mentoring for Adolescents. </w:t>
      </w:r>
      <w:r w:rsidRPr="008D079D">
        <w:rPr>
          <w:rFonts w:ascii="Times New Roman" w:hAnsi="Times New Roman" w:cs="Times New Roman"/>
          <w:i/>
          <w:iCs/>
          <w:noProof/>
          <w:sz w:val="24"/>
          <w:szCs w:val="24"/>
        </w:rPr>
        <w:t>Research on Social Work Practice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22</w:t>
      </w:r>
      <w:r w:rsidRPr="008D079D">
        <w:rPr>
          <w:rFonts w:ascii="Times New Roman" w:hAnsi="Times New Roman" w:cs="Times New Roman"/>
          <w:noProof/>
          <w:sz w:val="24"/>
          <w:szCs w:val="24"/>
        </w:rPr>
        <w:t>(3), 257–269. https://doi.org/10.1177/1049731511430836</w:t>
      </w:r>
    </w:p>
    <w:p w14:paraId="798A6C59" w14:textId="5CD42B71" w:rsidR="00B951B3" w:rsidRPr="00A27726" w:rsidRDefault="00A20FB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fldChar w:fldCharType="end"/>
      </w:r>
    </w:p>
    <w:sectPr w:rsidR="00B951B3" w:rsidRPr="00A27726" w:rsidSect="008907FB">
      <w:type w:val="continuous"/>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Henry,Kimberly" w:date="2020-06-11T14:09:00Z" w:initials="H">
    <w:p w14:paraId="7363EF6C" w14:textId="3CCA1030" w:rsidR="00E51E35" w:rsidRDefault="00E51E35">
      <w:pPr>
        <w:pStyle w:val="CommentText"/>
      </w:pPr>
      <w:r>
        <w:rPr>
          <w:rStyle w:val="CommentReference"/>
        </w:rPr>
        <w:annotationRef/>
      </w:r>
      <w:r>
        <w:t>Is this now incorporated in your methods?</w:t>
      </w:r>
    </w:p>
  </w:comment>
  <w:comment w:id="3" w:author="Yetz,Neil" w:date="2020-06-12T10:26:00Z" w:initials="Y">
    <w:p w14:paraId="5C3AE5AC" w14:textId="59760C4E" w:rsidR="00E51E35" w:rsidRDefault="00E51E35">
      <w:pPr>
        <w:pStyle w:val="CommentText"/>
      </w:pPr>
      <w:r>
        <w:rPr>
          <w:rStyle w:val="CommentReference"/>
        </w:rPr>
        <w:annotationRef/>
      </w:r>
      <w:r>
        <w:t>I like to think so.</w:t>
      </w:r>
    </w:p>
  </w:comment>
  <w:comment w:id="116" w:author="Henry,Kimberly" w:date="2020-06-11T14:59:00Z" w:initials="H">
    <w:p w14:paraId="35A8937D" w14:textId="722BA667" w:rsidR="00E51E35" w:rsidRDefault="00E51E35">
      <w:pPr>
        <w:pStyle w:val="CommentText"/>
      </w:pPr>
      <w:r>
        <w:rPr>
          <w:rStyle w:val="CommentReference"/>
        </w:rPr>
        <w:annotationRef/>
      </w:r>
      <w:r>
        <w:t>Would administered be a more appropriate word here?</w:t>
      </w:r>
    </w:p>
  </w:comment>
  <w:comment w:id="197" w:author="Henry,Kimberly" w:date="2020-06-11T15:04:00Z" w:initials="H">
    <w:p w14:paraId="2F0D45BB" w14:textId="6F22BDAC" w:rsidR="00E51E35" w:rsidRDefault="00E51E35">
      <w:pPr>
        <w:pStyle w:val="CommentText"/>
      </w:pPr>
      <w:r>
        <w:rPr>
          <w:rStyle w:val="CommentReference"/>
        </w:rPr>
        <w:annotationRef/>
      </w:r>
      <w:r>
        <w:t>Are you doing anything with reciprocated ties?</w:t>
      </w:r>
    </w:p>
  </w:comment>
  <w:comment w:id="198" w:author="Yetz,Neil" w:date="2020-06-12T07:11:00Z" w:initials="Y">
    <w:p w14:paraId="376B0EC1" w14:textId="2B7745DC" w:rsidR="00E51E35" w:rsidRDefault="00E51E35">
      <w:pPr>
        <w:pStyle w:val="CommentText"/>
      </w:pPr>
      <w:r>
        <w:rPr>
          <w:rStyle w:val="CommentReference"/>
        </w:rPr>
        <w:annotationRef/>
      </w:r>
      <w:r>
        <w:t>I was thinking no…. This is already a lot of analyses without them. However, if you think it is pertinent, then I will include them.</w:t>
      </w:r>
    </w:p>
  </w:comment>
  <w:comment w:id="203" w:author="Henry,Kimberly" w:date="2020-06-11T15:07:00Z" w:initials="H">
    <w:p w14:paraId="0C84A823" w14:textId="0F350231" w:rsidR="00E51E35" w:rsidRDefault="00E51E35">
      <w:pPr>
        <w:pStyle w:val="CommentText"/>
      </w:pPr>
      <w:r>
        <w:rPr>
          <w:rStyle w:val="CommentReference"/>
        </w:rPr>
        <w:annotationRef/>
      </w:r>
      <w:r>
        <w:t>Where does connection with the primary mentor come into play?  Does “other mentors” include the primary mentor?</w:t>
      </w:r>
    </w:p>
  </w:comment>
  <w:comment w:id="204" w:author="Yetz,Neil" w:date="2020-06-12T11:14:00Z" w:initials="Y">
    <w:p w14:paraId="3940D42C" w14:textId="4636A0C3" w:rsidR="00E51E35" w:rsidRDefault="00E51E35">
      <w:pPr>
        <w:pStyle w:val="CommentText"/>
      </w:pPr>
      <w:r>
        <w:rPr>
          <w:rStyle w:val="CommentReference"/>
        </w:rPr>
        <w:annotationRef/>
      </w:r>
      <w:r>
        <w:t>Yes</w:t>
      </w:r>
    </w:p>
  </w:comment>
  <w:comment w:id="248" w:author="Yetz,Neil" w:date="2020-06-29T13:38:00Z" w:initials="Y">
    <w:p w14:paraId="22A72025" w14:textId="420CEAC3" w:rsidR="00316D00" w:rsidRDefault="00316D00">
      <w:pPr>
        <w:pStyle w:val="CommentText"/>
      </w:pPr>
      <w:r>
        <w:rPr>
          <w:rStyle w:val="CommentReference"/>
        </w:rPr>
        <w:annotationRef/>
      </w:r>
      <w:r>
        <w:t>Task 3</w:t>
      </w:r>
      <w:r w:rsidR="00ED7526">
        <w:t xml:space="preserve">: </w:t>
      </w:r>
      <w:r>
        <w:t xml:space="preserve">state how control variables will be entered in both models </w:t>
      </w:r>
    </w:p>
  </w:comment>
  <w:comment w:id="269" w:author="Yetz,Neil" w:date="2020-06-29T13:35:00Z" w:initials="Y">
    <w:p w14:paraId="6EF59F42" w14:textId="08B89105" w:rsidR="00316D00" w:rsidRDefault="00316D00">
      <w:pPr>
        <w:pStyle w:val="CommentText"/>
      </w:pPr>
      <w:r>
        <w:rPr>
          <w:rStyle w:val="CommentReference"/>
        </w:rPr>
        <w:annotationRef/>
      </w:r>
      <w:r>
        <w:t>Task 4: State how the models will be compared</w:t>
      </w:r>
    </w:p>
  </w:comment>
  <w:comment w:id="274" w:author="Yetz,Neil" w:date="2020-06-16T07:42:00Z" w:initials="Y">
    <w:p w14:paraId="040FCAB8" w14:textId="0DB644E4" w:rsidR="00E51E35" w:rsidRDefault="00E51E35">
      <w:pPr>
        <w:pStyle w:val="CommentText"/>
      </w:pPr>
      <w:r>
        <w:rPr>
          <w:rStyle w:val="CommentReference"/>
        </w:rPr>
        <w:annotationRef/>
      </w:r>
      <w:r>
        <w:t xml:space="preserve">Task </w:t>
      </w:r>
      <w:r w:rsidR="00E75B91">
        <w:t>1</w:t>
      </w:r>
      <w:r>
        <w:t>: Add constraints</w:t>
      </w:r>
    </w:p>
  </w:comment>
  <w:comment w:id="275" w:author="Henry,Kimberly" w:date="2020-06-11T15:33:00Z" w:initials="H">
    <w:p w14:paraId="0D59AD41" w14:textId="36D3E591" w:rsidR="00E51E35" w:rsidRDefault="00E51E35">
      <w:pPr>
        <w:pStyle w:val="CommentText"/>
      </w:pPr>
      <w:r>
        <w:rPr>
          <w:rStyle w:val="CommentReference"/>
        </w:rPr>
        <w:annotationRef/>
      </w:r>
      <w:r>
        <w:t>You need to say which factor loadings will be constrained.  You also need to tell us that you will fit this for all of your measures of social ties – and if/how you will compare them to one another to determine which is most important.</w:t>
      </w:r>
    </w:p>
  </w:comment>
  <w:comment w:id="276" w:author="Yetz,Neil" w:date="2020-06-12T10:25:00Z" w:initials="Y">
    <w:p w14:paraId="44EEA905" w14:textId="6636B7ED" w:rsidR="00E51E35" w:rsidRDefault="00E51E35">
      <w:pPr>
        <w:pStyle w:val="CommentText"/>
      </w:pPr>
      <w:r>
        <w:rPr>
          <w:rStyle w:val="CommentReference"/>
        </w:rPr>
        <w:annotationRef/>
      </w:r>
      <w:r>
        <w:t xml:space="preserve">I am not totally sure I did this right… But I define all of this in the paragraph above. I mostly took the information from 6.13 in the </w:t>
      </w:r>
      <w:proofErr w:type="spellStart"/>
      <w:r>
        <w:t>Mplus</w:t>
      </w:r>
      <w:proofErr w:type="spellEnd"/>
      <w:r>
        <w:t xml:space="preserve"> handbook. </w:t>
      </w:r>
    </w:p>
  </w:comment>
  <w:comment w:id="271" w:author="Yetz,Neil" w:date="2020-06-16T07:41:00Z" w:initials="Y">
    <w:p w14:paraId="7A97AEC9" w14:textId="6F7203FC" w:rsidR="00E51E35" w:rsidRDefault="00E51E35">
      <w:pPr>
        <w:pStyle w:val="CommentText"/>
      </w:pPr>
      <w:r>
        <w:rPr>
          <w:rStyle w:val="CommentReference"/>
        </w:rPr>
        <w:annotationRef/>
      </w:r>
      <w:r>
        <w:t>Is this necessary to have?</w:t>
      </w:r>
    </w:p>
  </w:comment>
  <w:comment w:id="278" w:author="Yetz,Neil" w:date="2020-06-29T13:37:00Z" w:initials="Y">
    <w:p w14:paraId="2BA02218" w14:textId="16D2738A" w:rsidR="00316D00" w:rsidRDefault="00316D00">
      <w:pPr>
        <w:pStyle w:val="CommentText"/>
      </w:pPr>
      <w:r>
        <w:rPr>
          <w:rStyle w:val="CommentReference"/>
        </w:rPr>
        <w:annotationRef/>
      </w:r>
      <w:r>
        <w:t>Task 1: Remove Greek symbols and add model constraints</w:t>
      </w:r>
    </w:p>
  </w:comment>
  <w:comment w:id="285" w:author="Yetz,Neil" w:date="2020-06-29T13:39:00Z" w:initials="Y">
    <w:p w14:paraId="1F562C5F" w14:textId="2581EE91" w:rsidR="00316D00" w:rsidRDefault="00316D00">
      <w:pPr>
        <w:pStyle w:val="CommentText"/>
      </w:pPr>
      <w:r>
        <w:rPr>
          <w:rStyle w:val="CommentReference"/>
        </w:rPr>
        <w:annotationRef/>
      </w:r>
      <w:r>
        <w:t>Task 3: State how control variables will be entered into models</w:t>
      </w:r>
    </w:p>
  </w:comment>
  <w:comment w:id="286" w:author="Yetz,Neil" w:date="2020-06-29T14:24:00Z" w:initials="Y">
    <w:p w14:paraId="247D95E7" w14:textId="4FD14123" w:rsidR="00E75B91" w:rsidRDefault="00E75B91">
      <w:pPr>
        <w:pStyle w:val="CommentText"/>
      </w:pPr>
      <w:r>
        <w:rPr>
          <w:rStyle w:val="CommentReference"/>
        </w:rPr>
        <w:annotationRef/>
      </w:r>
      <w:r>
        <w:t xml:space="preserve">Task 2: justify </w:t>
      </w:r>
      <w:proofErr w:type="spellStart"/>
      <w:r>
        <w:t>residualized</w:t>
      </w:r>
      <w:proofErr w:type="spellEnd"/>
      <w:r>
        <w:t xml:space="preserve"> gains. UPDATE: I decided to go with difference scores approach. </w:t>
      </w:r>
    </w:p>
  </w:comment>
  <w:comment w:id="295" w:author="Yetz,Neil" w:date="2020-06-29T13:39:00Z" w:initials="Y">
    <w:p w14:paraId="34E10AB3" w14:textId="0E4C1D2D" w:rsidR="00316D00" w:rsidRDefault="00316D00">
      <w:pPr>
        <w:pStyle w:val="CommentText"/>
      </w:pPr>
      <w:r>
        <w:rPr>
          <w:rStyle w:val="CommentReference"/>
        </w:rPr>
        <w:annotationRef/>
      </w:r>
      <w:r>
        <w:t xml:space="preserve">Task 3: </w:t>
      </w:r>
      <w:r>
        <w:t>State how control variables will be entered into models</w:t>
      </w:r>
    </w:p>
  </w:comment>
  <w:comment w:id="288" w:author="Henry,Kimberly" w:date="2020-06-11T15:38:00Z" w:initials="H">
    <w:p w14:paraId="57AC8DF6" w14:textId="52409E7B" w:rsidR="00E51E35" w:rsidRDefault="00E51E35">
      <w:pPr>
        <w:pStyle w:val="CommentText"/>
      </w:pPr>
      <w:r>
        <w:rPr>
          <w:rStyle w:val="CommentReference"/>
        </w:rPr>
        <w:annotationRef/>
      </w:r>
      <w:r>
        <w:t xml:space="preserve">Look here – as an example of my prior comment – within a span of two sentences, you first call this “social connections” then “strength of social ties” – the reader is going to be confused.  As a scientist – you have a duty to make your writing clear, concise, and easily digested by the reader.  I spend hours and hours working getting my own writing into the best possible shape – it’s important that you also do this.  </w:t>
      </w:r>
    </w:p>
  </w:comment>
  <w:comment w:id="289" w:author="Yetz,Neil" w:date="2020-06-12T14:09:00Z" w:initials="Y">
    <w:p w14:paraId="01249058" w14:textId="6F46D11C" w:rsidR="00E51E35" w:rsidRDefault="00E51E35">
      <w:pPr>
        <w:pStyle w:val="CommentText"/>
      </w:pPr>
      <w:r>
        <w:rPr>
          <w:rStyle w:val="CommentReference"/>
        </w:rPr>
        <w:annotationRef/>
      </w:r>
      <w:r>
        <w:t>I chose to go with “strength of connections”</w:t>
      </w:r>
    </w:p>
  </w:comment>
  <w:comment w:id="297" w:author="Yetz,Neil" w:date="2020-06-29T13:39:00Z" w:initials="Y">
    <w:p w14:paraId="15F1EE6B" w14:textId="7F9E2DA3" w:rsidR="00ED7526" w:rsidRDefault="00ED7526">
      <w:pPr>
        <w:pStyle w:val="CommentText"/>
      </w:pPr>
      <w:r>
        <w:rPr>
          <w:rStyle w:val="CommentReference"/>
        </w:rPr>
        <w:annotationRef/>
      </w:r>
      <w:r>
        <w:t xml:space="preserve">Task 3: </w:t>
      </w:r>
      <w:r>
        <w:t>State how control variables will be entered into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63EF6C" w15:done="0"/>
  <w15:commentEx w15:paraId="5C3AE5AC" w15:paraIdParent="7363EF6C" w15:done="0"/>
  <w15:commentEx w15:paraId="35A8937D" w15:done="0"/>
  <w15:commentEx w15:paraId="2F0D45BB" w15:done="0"/>
  <w15:commentEx w15:paraId="376B0EC1" w15:paraIdParent="2F0D45BB" w15:done="0"/>
  <w15:commentEx w15:paraId="0C84A823" w15:done="0"/>
  <w15:commentEx w15:paraId="3940D42C" w15:paraIdParent="0C84A823" w15:done="0"/>
  <w15:commentEx w15:paraId="22A72025" w15:done="0"/>
  <w15:commentEx w15:paraId="6EF59F42" w15:done="0"/>
  <w15:commentEx w15:paraId="040FCAB8" w15:done="0"/>
  <w15:commentEx w15:paraId="0D59AD41" w15:done="0"/>
  <w15:commentEx w15:paraId="44EEA905" w15:paraIdParent="0D59AD41" w15:done="0"/>
  <w15:commentEx w15:paraId="7A97AEC9" w15:done="0"/>
  <w15:commentEx w15:paraId="2BA02218" w15:done="0"/>
  <w15:commentEx w15:paraId="1F562C5F" w15:done="0"/>
  <w15:commentEx w15:paraId="247D95E7" w15:done="0"/>
  <w15:commentEx w15:paraId="34E10AB3" w15:done="0"/>
  <w15:commentEx w15:paraId="57AC8DF6" w15:done="0"/>
  <w15:commentEx w15:paraId="01249058" w15:paraIdParent="57AC8DF6" w15:done="0"/>
  <w15:commentEx w15:paraId="15F1EE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CB9B2" w16cex:dateUtc="2020-06-11T20:09:00Z"/>
  <w16cex:commentExtensible w16cex:durableId="228DD6E3" w16cex:dateUtc="2020-06-12T16:26:00Z"/>
  <w16cex:commentExtensible w16cex:durableId="228CC54B" w16cex:dateUtc="2020-06-11T20:59:00Z"/>
  <w16cex:commentExtensible w16cex:durableId="228CC696" w16cex:dateUtc="2020-06-11T21:04:00Z"/>
  <w16cex:commentExtensible w16cex:durableId="228DA90F" w16cex:dateUtc="2020-06-12T13:11:00Z"/>
  <w16cex:commentExtensible w16cex:durableId="228CC73F" w16cex:dateUtc="2020-06-11T21:07:00Z"/>
  <w16cex:commentExtensible w16cex:durableId="228DE203" w16cex:dateUtc="2020-06-12T17:14:00Z"/>
  <w16cex:commentExtensible w16cex:durableId="22A46D4A" w16cex:dateUtc="2020-06-29T19:38:00Z"/>
  <w16cex:commentExtensible w16cex:durableId="22A46C93" w16cex:dateUtc="2020-06-29T19:35:00Z"/>
  <w16cex:commentExtensible w16cex:durableId="2292F683" w16cex:dateUtc="2020-06-16T13:42:00Z"/>
  <w16cex:commentExtensible w16cex:durableId="228CCD67" w16cex:dateUtc="2020-06-11T21:33:00Z"/>
  <w16cex:commentExtensible w16cex:durableId="228DD68F" w16cex:dateUtc="2020-06-12T16:25:00Z"/>
  <w16cex:commentExtensible w16cex:durableId="2292F631" w16cex:dateUtc="2020-06-16T13:41:00Z"/>
  <w16cex:commentExtensible w16cex:durableId="22A46D15" w16cex:dateUtc="2020-06-29T19:37:00Z"/>
  <w16cex:commentExtensible w16cex:durableId="22A46D75" w16cex:dateUtc="2020-06-29T19:39:00Z"/>
  <w16cex:commentExtensible w16cex:durableId="22A47806" w16cex:dateUtc="2020-06-29T20:24:00Z"/>
  <w16cex:commentExtensible w16cex:durableId="22A46D90" w16cex:dateUtc="2020-06-29T19:39:00Z"/>
  <w16cex:commentExtensible w16cex:durableId="228CCE8E" w16cex:dateUtc="2020-06-11T21:38:00Z"/>
  <w16cex:commentExtensible w16cex:durableId="228E0B26" w16cex:dateUtc="2020-06-12T20:09:00Z"/>
  <w16cex:commentExtensible w16cex:durableId="22A46D9F" w16cex:dateUtc="2020-06-29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63EF6C" w16cid:durableId="228CB9B2"/>
  <w16cid:commentId w16cid:paraId="5C3AE5AC" w16cid:durableId="228DD6E3"/>
  <w16cid:commentId w16cid:paraId="35A8937D" w16cid:durableId="228CC54B"/>
  <w16cid:commentId w16cid:paraId="2F0D45BB" w16cid:durableId="228CC696"/>
  <w16cid:commentId w16cid:paraId="376B0EC1" w16cid:durableId="228DA90F"/>
  <w16cid:commentId w16cid:paraId="0C84A823" w16cid:durableId="228CC73F"/>
  <w16cid:commentId w16cid:paraId="3940D42C" w16cid:durableId="228DE203"/>
  <w16cid:commentId w16cid:paraId="22A72025" w16cid:durableId="22A46D4A"/>
  <w16cid:commentId w16cid:paraId="6EF59F42" w16cid:durableId="22A46C93"/>
  <w16cid:commentId w16cid:paraId="040FCAB8" w16cid:durableId="2292F683"/>
  <w16cid:commentId w16cid:paraId="0D59AD41" w16cid:durableId="228CCD67"/>
  <w16cid:commentId w16cid:paraId="44EEA905" w16cid:durableId="228DD68F"/>
  <w16cid:commentId w16cid:paraId="7A97AEC9" w16cid:durableId="2292F631"/>
  <w16cid:commentId w16cid:paraId="2BA02218" w16cid:durableId="22A46D15"/>
  <w16cid:commentId w16cid:paraId="1F562C5F" w16cid:durableId="22A46D75"/>
  <w16cid:commentId w16cid:paraId="247D95E7" w16cid:durableId="22A47806"/>
  <w16cid:commentId w16cid:paraId="34E10AB3" w16cid:durableId="22A46D90"/>
  <w16cid:commentId w16cid:paraId="57AC8DF6" w16cid:durableId="228CCE8E"/>
  <w16cid:commentId w16cid:paraId="01249058" w16cid:durableId="228E0B26"/>
  <w16cid:commentId w16cid:paraId="15F1EE6B" w16cid:durableId="22A46D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C0529" w14:textId="77777777" w:rsidR="00343415" w:rsidRDefault="00343415" w:rsidP="00D81811">
      <w:pPr>
        <w:spacing w:after="0" w:line="240" w:lineRule="auto"/>
      </w:pPr>
      <w:r>
        <w:separator/>
      </w:r>
    </w:p>
  </w:endnote>
  <w:endnote w:type="continuationSeparator" w:id="0">
    <w:p w14:paraId="4CDFBCC1" w14:textId="77777777" w:rsidR="00343415" w:rsidRDefault="00343415"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E55F5" w14:textId="77777777" w:rsidR="00E51E35" w:rsidRDefault="00E51E35" w:rsidP="00355F9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7E990" w14:textId="4C6DD993" w:rsidR="00E51E35" w:rsidRDefault="00E51E35">
    <w:pPr>
      <w:pStyle w:val="Footer"/>
      <w:jc w:val="center"/>
    </w:pPr>
  </w:p>
  <w:p w14:paraId="1811B556" w14:textId="77777777" w:rsidR="00E51E35" w:rsidRDefault="00E51E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05E20" w14:textId="1A7F919C" w:rsidR="00E51E35" w:rsidRDefault="00E51E35">
    <w:pPr>
      <w:pStyle w:val="Footer"/>
      <w:jc w:val="center"/>
    </w:pPr>
  </w:p>
  <w:p w14:paraId="4DE7FE17" w14:textId="77777777" w:rsidR="00E51E35" w:rsidRDefault="00E51E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8764039"/>
      <w:docPartObj>
        <w:docPartGallery w:val="Page Numbers (Bottom of Page)"/>
        <w:docPartUnique/>
      </w:docPartObj>
    </w:sdtPr>
    <w:sdtEndPr>
      <w:rPr>
        <w:rFonts w:ascii="Times New Roman" w:hAnsi="Times New Roman" w:cs="Times New Roman"/>
        <w:noProof/>
        <w:sz w:val="24"/>
        <w:szCs w:val="24"/>
      </w:rPr>
    </w:sdtEndPr>
    <w:sdtContent>
      <w:p w14:paraId="7643C8F9" w14:textId="77777777" w:rsidR="00E51E35" w:rsidRPr="00F938FC" w:rsidRDefault="00E51E35">
        <w:pPr>
          <w:pStyle w:val="Footer"/>
          <w:jc w:val="center"/>
          <w:rPr>
            <w:rFonts w:ascii="Times New Roman" w:hAnsi="Times New Roman" w:cs="Times New Roman"/>
            <w:sz w:val="24"/>
            <w:szCs w:val="24"/>
          </w:rPr>
        </w:pPr>
        <w:r w:rsidRPr="00F938FC">
          <w:rPr>
            <w:rFonts w:ascii="Times New Roman" w:hAnsi="Times New Roman" w:cs="Times New Roman"/>
            <w:sz w:val="24"/>
            <w:szCs w:val="24"/>
          </w:rPr>
          <w:fldChar w:fldCharType="begin"/>
        </w:r>
        <w:r w:rsidRPr="00F938FC">
          <w:rPr>
            <w:rFonts w:ascii="Times New Roman" w:hAnsi="Times New Roman" w:cs="Times New Roman"/>
            <w:sz w:val="24"/>
            <w:szCs w:val="24"/>
          </w:rPr>
          <w:instrText xml:space="preserve"> PAGE   \* MERGEFORMAT </w:instrText>
        </w:r>
        <w:r w:rsidRPr="00F938FC">
          <w:rPr>
            <w:rFonts w:ascii="Times New Roman" w:hAnsi="Times New Roman" w:cs="Times New Roman"/>
            <w:sz w:val="24"/>
            <w:szCs w:val="24"/>
          </w:rPr>
          <w:fldChar w:fldCharType="separate"/>
        </w:r>
        <w:r w:rsidRPr="00F938FC">
          <w:rPr>
            <w:rFonts w:ascii="Times New Roman" w:hAnsi="Times New Roman" w:cs="Times New Roman"/>
            <w:noProof/>
            <w:sz w:val="24"/>
            <w:szCs w:val="24"/>
          </w:rPr>
          <w:t>2</w:t>
        </w:r>
        <w:r w:rsidRPr="00F938FC">
          <w:rPr>
            <w:rFonts w:ascii="Times New Roman" w:hAnsi="Times New Roman" w:cs="Times New Roman"/>
            <w:noProof/>
            <w:sz w:val="24"/>
            <w:szCs w:val="24"/>
          </w:rPr>
          <w:fldChar w:fldCharType="end"/>
        </w:r>
      </w:p>
    </w:sdtContent>
  </w:sdt>
  <w:p w14:paraId="2181EA33" w14:textId="77777777" w:rsidR="00E51E35" w:rsidRDefault="00E51E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6851202"/>
      <w:docPartObj>
        <w:docPartGallery w:val="Page Numbers (Bottom of Page)"/>
        <w:docPartUnique/>
      </w:docPartObj>
    </w:sdtPr>
    <w:sdtEndPr>
      <w:rPr>
        <w:noProof/>
      </w:rPr>
    </w:sdtEndPr>
    <w:sdtContent>
      <w:p w14:paraId="6FE849AB" w14:textId="05E595CD" w:rsidR="00E51E35" w:rsidRDefault="00E51E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D8D821" w14:textId="77777777" w:rsidR="00E51E35" w:rsidRDefault="00E51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C297F" w14:textId="77777777" w:rsidR="00343415" w:rsidRDefault="00343415" w:rsidP="00D81811">
      <w:pPr>
        <w:spacing w:after="0" w:line="240" w:lineRule="auto"/>
      </w:pPr>
      <w:r>
        <w:separator/>
      </w:r>
    </w:p>
  </w:footnote>
  <w:footnote w:type="continuationSeparator" w:id="0">
    <w:p w14:paraId="5579FC71" w14:textId="77777777" w:rsidR="00343415" w:rsidRDefault="00343415"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D688" w14:textId="0A8F425C" w:rsidR="00E51E35" w:rsidRPr="00A81373" w:rsidRDefault="00E51E35" w:rsidP="00A81373">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0B2E"/>
    <w:multiLevelType w:val="hybridMultilevel"/>
    <w:tmpl w:val="E78CA026"/>
    <w:lvl w:ilvl="0" w:tplc="182CD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843A8"/>
    <w:multiLevelType w:val="hybridMultilevel"/>
    <w:tmpl w:val="895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77502"/>
    <w:multiLevelType w:val="hybridMultilevel"/>
    <w:tmpl w:val="5DDC1B8C"/>
    <w:lvl w:ilvl="0" w:tplc="CE7265F2">
      <w:start w:val="1"/>
      <w:numFmt w:val="decimal"/>
      <w:lvlText w:val="%1."/>
      <w:lvlJc w:val="left"/>
      <w:pPr>
        <w:ind w:left="720" w:hanging="360"/>
      </w:pPr>
      <w:rPr>
        <w:rFonts w:ascii="Times New Roman" w:hAnsi="Times New Roman" w:cs="Times New Roman"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etz,Neil">
    <w15:presenceInfo w15:providerId="None" w15:userId="Yetz,Neil"/>
  </w15:person>
  <w15:person w15:author="Henry,Kimberly">
    <w15:presenceInfo w15:providerId="AD" w15:userId="S::klhenry@colostate.edu::c08d5dd9-62ee-4fb2-8c79-1c722c528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00DC3"/>
    <w:rsid w:val="00003108"/>
    <w:rsid w:val="000039CA"/>
    <w:rsid w:val="00005A58"/>
    <w:rsid w:val="00006D9B"/>
    <w:rsid w:val="00011F2D"/>
    <w:rsid w:val="00013680"/>
    <w:rsid w:val="0001437A"/>
    <w:rsid w:val="00015715"/>
    <w:rsid w:val="0002227E"/>
    <w:rsid w:val="00022A5B"/>
    <w:rsid w:val="0002536D"/>
    <w:rsid w:val="000273E4"/>
    <w:rsid w:val="00035717"/>
    <w:rsid w:val="0003698C"/>
    <w:rsid w:val="00037860"/>
    <w:rsid w:val="00040847"/>
    <w:rsid w:val="00042123"/>
    <w:rsid w:val="0005247D"/>
    <w:rsid w:val="00053467"/>
    <w:rsid w:val="00054150"/>
    <w:rsid w:val="00054A51"/>
    <w:rsid w:val="000566B1"/>
    <w:rsid w:val="00057BE0"/>
    <w:rsid w:val="00060EA2"/>
    <w:rsid w:val="00061F63"/>
    <w:rsid w:val="00064D4B"/>
    <w:rsid w:val="000678B3"/>
    <w:rsid w:val="00070C30"/>
    <w:rsid w:val="00070CB1"/>
    <w:rsid w:val="0007138C"/>
    <w:rsid w:val="000724B0"/>
    <w:rsid w:val="00083240"/>
    <w:rsid w:val="00085502"/>
    <w:rsid w:val="00086A8A"/>
    <w:rsid w:val="00093330"/>
    <w:rsid w:val="00097CC2"/>
    <w:rsid w:val="000A3DE7"/>
    <w:rsid w:val="000A743B"/>
    <w:rsid w:val="000C302A"/>
    <w:rsid w:val="000D13A1"/>
    <w:rsid w:val="000D45D6"/>
    <w:rsid w:val="000D516F"/>
    <w:rsid w:val="000D5A52"/>
    <w:rsid w:val="000D7C27"/>
    <w:rsid w:val="000E06ED"/>
    <w:rsid w:val="000E2CBD"/>
    <w:rsid w:val="000E50A5"/>
    <w:rsid w:val="000E6705"/>
    <w:rsid w:val="000F3B60"/>
    <w:rsid w:val="001004D9"/>
    <w:rsid w:val="00106842"/>
    <w:rsid w:val="001159C3"/>
    <w:rsid w:val="00120D04"/>
    <w:rsid w:val="001213FF"/>
    <w:rsid w:val="001235FF"/>
    <w:rsid w:val="0012687D"/>
    <w:rsid w:val="00134444"/>
    <w:rsid w:val="00134474"/>
    <w:rsid w:val="00135404"/>
    <w:rsid w:val="00136964"/>
    <w:rsid w:val="001371DE"/>
    <w:rsid w:val="00143AB5"/>
    <w:rsid w:val="001448E0"/>
    <w:rsid w:val="001466DD"/>
    <w:rsid w:val="00147967"/>
    <w:rsid w:val="00151400"/>
    <w:rsid w:val="00153C4A"/>
    <w:rsid w:val="001606F6"/>
    <w:rsid w:val="00165560"/>
    <w:rsid w:val="00165E7E"/>
    <w:rsid w:val="00166DCA"/>
    <w:rsid w:val="00166F3C"/>
    <w:rsid w:val="00175115"/>
    <w:rsid w:val="001768A3"/>
    <w:rsid w:val="00180BDB"/>
    <w:rsid w:val="00184DB4"/>
    <w:rsid w:val="001941B5"/>
    <w:rsid w:val="0019526F"/>
    <w:rsid w:val="0019687C"/>
    <w:rsid w:val="001A31EC"/>
    <w:rsid w:val="001B0D22"/>
    <w:rsid w:val="001B27C9"/>
    <w:rsid w:val="001B42B4"/>
    <w:rsid w:val="001B4F02"/>
    <w:rsid w:val="001B5DC9"/>
    <w:rsid w:val="001B75B1"/>
    <w:rsid w:val="001C0F8F"/>
    <w:rsid w:val="001C1EB4"/>
    <w:rsid w:val="001C4428"/>
    <w:rsid w:val="001C7E6F"/>
    <w:rsid w:val="001D12FF"/>
    <w:rsid w:val="001D15FD"/>
    <w:rsid w:val="001D24F2"/>
    <w:rsid w:val="001D4D22"/>
    <w:rsid w:val="001F42C3"/>
    <w:rsid w:val="00202F55"/>
    <w:rsid w:val="0020530C"/>
    <w:rsid w:val="00207255"/>
    <w:rsid w:val="00212D85"/>
    <w:rsid w:val="00214E1E"/>
    <w:rsid w:val="002221D6"/>
    <w:rsid w:val="00225884"/>
    <w:rsid w:val="002325CC"/>
    <w:rsid w:val="00233296"/>
    <w:rsid w:val="00233DD5"/>
    <w:rsid w:val="002362E7"/>
    <w:rsid w:val="0024077D"/>
    <w:rsid w:val="00242288"/>
    <w:rsid w:val="00243031"/>
    <w:rsid w:val="00245E31"/>
    <w:rsid w:val="002461CB"/>
    <w:rsid w:val="002477F8"/>
    <w:rsid w:val="00254639"/>
    <w:rsid w:val="00265280"/>
    <w:rsid w:val="00270296"/>
    <w:rsid w:val="00272A9B"/>
    <w:rsid w:val="0027493C"/>
    <w:rsid w:val="002756C6"/>
    <w:rsid w:val="00283BEF"/>
    <w:rsid w:val="0029207A"/>
    <w:rsid w:val="00293365"/>
    <w:rsid w:val="0029724F"/>
    <w:rsid w:val="002975B8"/>
    <w:rsid w:val="002A174F"/>
    <w:rsid w:val="002A25DA"/>
    <w:rsid w:val="002C021F"/>
    <w:rsid w:val="002C1359"/>
    <w:rsid w:val="002C2DDE"/>
    <w:rsid w:val="002C3430"/>
    <w:rsid w:val="002C596A"/>
    <w:rsid w:val="002D2226"/>
    <w:rsid w:val="002D3454"/>
    <w:rsid w:val="002E2E57"/>
    <w:rsid w:val="002E5C36"/>
    <w:rsid w:val="002F4DA2"/>
    <w:rsid w:val="002F4E75"/>
    <w:rsid w:val="002F5EAC"/>
    <w:rsid w:val="002F6AB5"/>
    <w:rsid w:val="00304729"/>
    <w:rsid w:val="0031183D"/>
    <w:rsid w:val="00311A61"/>
    <w:rsid w:val="00316D00"/>
    <w:rsid w:val="003171AC"/>
    <w:rsid w:val="0032018D"/>
    <w:rsid w:val="00320E01"/>
    <w:rsid w:val="00322EDE"/>
    <w:rsid w:val="003230B6"/>
    <w:rsid w:val="003266B3"/>
    <w:rsid w:val="00331F09"/>
    <w:rsid w:val="00335C6A"/>
    <w:rsid w:val="00337BC2"/>
    <w:rsid w:val="003428A3"/>
    <w:rsid w:val="00343415"/>
    <w:rsid w:val="00344EEE"/>
    <w:rsid w:val="00347B8B"/>
    <w:rsid w:val="003500A2"/>
    <w:rsid w:val="00352226"/>
    <w:rsid w:val="00354396"/>
    <w:rsid w:val="00355F95"/>
    <w:rsid w:val="00361783"/>
    <w:rsid w:val="0036687C"/>
    <w:rsid w:val="0036702A"/>
    <w:rsid w:val="0037014A"/>
    <w:rsid w:val="00372203"/>
    <w:rsid w:val="00374978"/>
    <w:rsid w:val="00377E4A"/>
    <w:rsid w:val="003819A8"/>
    <w:rsid w:val="003821AD"/>
    <w:rsid w:val="00382CBD"/>
    <w:rsid w:val="003860EE"/>
    <w:rsid w:val="00387B25"/>
    <w:rsid w:val="00395503"/>
    <w:rsid w:val="00396266"/>
    <w:rsid w:val="00397E0F"/>
    <w:rsid w:val="003A2AF4"/>
    <w:rsid w:val="003A3E56"/>
    <w:rsid w:val="003A5677"/>
    <w:rsid w:val="003A5B68"/>
    <w:rsid w:val="003A5D58"/>
    <w:rsid w:val="003A60F1"/>
    <w:rsid w:val="003A7E45"/>
    <w:rsid w:val="003B317B"/>
    <w:rsid w:val="003B785E"/>
    <w:rsid w:val="003B78B0"/>
    <w:rsid w:val="003C2EAB"/>
    <w:rsid w:val="003C4289"/>
    <w:rsid w:val="003C59B5"/>
    <w:rsid w:val="003D2A85"/>
    <w:rsid w:val="003E05AB"/>
    <w:rsid w:val="003E07F8"/>
    <w:rsid w:val="003E0F59"/>
    <w:rsid w:val="003E33EB"/>
    <w:rsid w:val="003E5655"/>
    <w:rsid w:val="003E6260"/>
    <w:rsid w:val="003E6D27"/>
    <w:rsid w:val="003F1667"/>
    <w:rsid w:val="003F1BBD"/>
    <w:rsid w:val="003F1CA9"/>
    <w:rsid w:val="003F2211"/>
    <w:rsid w:val="003F22C4"/>
    <w:rsid w:val="003F2558"/>
    <w:rsid w:val="003F4142"/>
    <w:rsid w:val="003F738E"/>
    <w:rsid w:val="003F77EB"/>
    <w:rsid w:val="00406A3C"/>
    <w:rsid w:val="00410642"/>
    <w:rsid w:val="004114E3"/>
    <w:rsid w:val="0041470A"/>
    <w:rsid w:val="00431E1F"/>
    <w:rsid w:val="00435D40"/>
    <w:rsid w:val="00436B7C"/>
    <w:rsid w:val="00445986"/>
    <w:rsid w:val="004555CB"/>
    <w:rsid w:val="00466109"/>
    <w:rsid w:val="0047153A"/>
    <w:rsid w:val="00477D91"/>
    <w:rsid w:val="00480022"/>
    <w:rsid w:val="004810B3"/>
    <w:rsid w:val="00485F44"/>
    <w:rsid w:val="004927C5"/>
    <w:rsid w:val="004A1403"/>
    <w:rsid w:val="004A1E73"/>
    <w:rsid w:val="004A7E1F"/>
    <w:rsid w:val="004B24EA"/>
    <w:rsid w:val="004C204C"/>
    <w:rsid w:val="004C45E4"/>
    <w:rsid w:val="004C4C47"/>
    <w:rsid w:val="004C71BC"/>
    <w:rsid w:val="004D23F2"/>
    <w:rsid w:val="004D2AD1"/>
    <w:rsid w:val="004D53C8"/>
    <w:rsid w:val="004D7D6C"/>
    <w:rsid w:val="004E0168"/>
    <w:rsid w:val="004E0273"/>
    <w:rsid w:val="004F06C2"/>
    <w:rsid w:val="004F2134"/>
    <w:rsid w:val="004F21D2"/>
    <w:rsid w:val="004F3CC1"/>
    <w:rsid w:val="004F5C55"/>
    <w:rsid w:val="004F5C9B"/>
    <w:rsid w:val="00504971"/>
    <w:rsid w:val="00505E3E"/>
    <w:rsid w:val="005076FE"/>
    <w:rsid w:val="00516768"/>
    <w:rsid w:val="00521EAB"/>
    <w:rsid w:val="00526EC9"/>
    <w:rsid w:val="0052743E"/>
    <w:rsid w:val="00540302"/>
    <w:rsid w:val="005410D3"/>
    <w:rsid w:val="00543193"/>
    <w:rsid w:val="0054463B"/>
    <w:rsid w:val="00545280"/>
    <w:rsid w:val="005459DB"/>
    <w:rsid w:val="00546918"/>
    <w:rsid w:val="005601D6"/>
    <w:rsid w:val="005654EA"/>
    <w:rsid w:val="005660E3"/>
    <w:rsid w:val="0056629B"/>
    <w:rsid w:val="00567E84"/>
    <w:rsid w:val="005724A0"/>
    <w:rsid w:val="0057773C"/>
    <w:rsid w:val="00584E86"/>
    <w:rsid w:val="00585917"/>
    <w:rsid w:val="005919EC"/>
    <w:rsid w:val="00594963"/>
    <w:rsid w:val="005A561E"/>
    <w:rsid w:val="005A5F06"/>
    <w:rsid w:val="005B0317"/>
    <w:rsid w:val="005B09AE"/>
    <w:rsid w:val="005B3B9B"/>
    <w:rsid w:val="005B765E"/>
    <w:rsid w:val="005C0D2A"/>
    <w:rsid w:val="005C36E8"/>
    <w:rsid w:val="005C3A47"/>
    <w:rsid w:val="005C3F7D"/>
    <w:rsid w:val="005C52C8"/>
    <w:rsid w:val="005E2591"/>
    <w:rsid w:val="0060009C"/>
    <w:rsid w:val="00600425"/>
    <w:rsid w:val="006005B3"/>
    <w:rsid w:val="00600F6D"/>
    <w:rsid w:val="00602303"/>
    <w:rsid w:val="0060246F"/>
    <w:rsid w:val="0060509C"/>
    <w:rsid w:val="00605DCC"/>
    <w:rsid w:val="006063B4"/>
    <w:rsid w:val="006072FE"/>
    <w:rsid w:val="0061174B"/>
    <w:rsid w:val="00611B1C"/>
    <w:rsid w:val="00620E3E"/>
    <w:rsid w:val="00621645"/>
    <w:rsid w:val="00631A3C"/>
    <w:rsid w:val="00637EC5"/>
    <w:rsid w:val="00641BC4"/>
    <w:rsid w:val="006447F9"/>
    <w:rsid w:val="00645A86"/>
    <w:rsid w:val="00651366"/>
    <w:rsid w:val="00654532"/>
    <w:rsid w:val="00657233"/>
    <w:rsid w:val="00661029"/>
    <w:rsid w:val="00663B5F"/>
    <w:rsid w:val="00665E17"/>
    <w:rsid w:val="0067034B"/>
    <w:rsid w:val="00673137"/>
    <w:rsid w:val="00674992"/>
    <w:rsid w:val="00686246"/>
    <w:rsid w:val="00687733"/>
    <w:rsid w:val="00690EE6"/>
    <w:rsid w:val="00692FC8"/>
    <w:rsid w:val="0069528B"/>
    <w:rsid w:val="006955EA"/>
    <w:rsid w:val="006A0939"/>
    <w:rsid w:val="006A27D6"/>
    <w:rsid w:val="006B25C8"/>
    <w:rsid w:val="006B28A0"/>
    <w:rsid w:val="006B2967"/>
    <w:rsid w:val="006B7657"/>
    <w:rsid w:val="006B79FE"/>
    <w:rsid w:val="006C1C5B"/>
    <w:rsid w:val="006C22BC"/>
    <w:rsid w:val="006C2B93"/>
    <w:rsid w:val="006C34DD"/>
    <w:rsid w:val="006C4085"/>
    <w:rsid w:val="006C7C69"/>
    <w:rsid w:val="006C7EA8"/>
    <w:rsid w:val="006E6CCC"/>
    <w:rsid w:val="006E7E5F"/>
    <w:rsid w:val="006F00E4"/>
    <w:rsid w:val="006F072E"/>
    <w:rsid w:val="007005D9"/>
    <w:rsid w:val="00722BE4"/>
    <w:rsid w:val="007277FF"/>
    <w:rsid w:val="00736BCB"/>
    <w:rsid w:val="0074258D"/>
    <w:rsid w:val="00744F76"/>
    <w:rsid w:val="00751060"/>
    <w:rsid w:val="007512C8"/>
    <w:rsid w:val="00751BE5"/>
    <w:rsid w:val="00757E43"/>
    <w:rsid w:val="0076044B"/>
    <w:rsid w:val="00764270"/>
    <w:rsid w:val="00771B46"/>
    <w:rsid w:val="0077207E"/>
    <w:rsid w:val="0077633A"/>
    <w:rsid w:val="007776BE"/>
    <w:rsid w:val="00782B7D"/>
    <w:rsid w:val="00783127"/>
    <w:rsid w:val="0078585D"/>
    <w:rsid w:val="00785DFB"/>
    <w:rsid w:val="00787F27"/>
    <w:rsid w:val="0079519E"/>
    <w:rsid w:val="00795C4E"/>
    <w:rsid w:val="00797442"/>
    <w:rsid w:val="00797732"/>
    <w:rsid w:val="007A2BEC"/>
    <w:rsid w:val="007A4169"/>
    <w:rsid w:val="007B07E6"/>
    <w:rsid w:val="007B645D"/>
    <w:rsid w:val="007C2F57"/>
    <w:rsid w:val="007D2E4A"/>
    <w:rsid w:val="007D46D2"/>
    <w:rsid w:val="007D637C"/>
    <w:rsid w:val="007E02E3"/>
    <w:rsid w:val="007E41D8"/>
    <w:rsid w:val="007E5C1B"/>
    <w:rsid w:val="007E72B2"/>
    <w:rsid w:val="007F3920"/>
    <w:rsid w:val="007F5B80"/>
    <w:rsid w:val="007F7301"/>
    <w:rsid w:val="0080198F"/>
    <w:rsid w:val="00805DD6"/>
    <w:rsid w:val="008078B2"/>
    <w:rsid w:val="008108A0"/>
    <w:rsid w:val="00812E7E"/>
    <w:rsid w:val="00817025"/>
    <w:rsid w:val="0082002F"/>
    <w:rsid w:val="0082614E"/>
    <w:rsid w:val="00831FD1"/>
    <w:rsid w:val="00834322"/>
    <w:rsid w:val="00834C56"/>
    <w:rsid w:val="00836E44"/>
    <w:rsid w:val="00837714"/>
    <w:rsid w:val="008408B4"/>
    <w:rsid w:val="00851BF2"/>
    <w:rsid w:val="00854380"/>
    <w:rsid w:val="008548AD"/>
    <w:rsid w:val="0086376D"/>
    <w:rsid w:val="00870162"/>
    <w:rsid w:val="00875361"/>
    <w:rsid w:val="008819C7"/>
    <w:rsid w:val="008907FB"/>
    <w:rsid w:val="00890EF1"/>
    <w:rsid w:val="00891058"/>
    <w:rsid w:val="0089476F"/>
    <w:rsid w:val="00894C1B"/>
    <w:rsid w:val="008A2D59"/>
    <w:rsid w:val="008A2F3B"/>
    <w:rsid w:val="008A4C31"/>
    <w:rsid w:val="008B4C59"/>
    <w:rsid w:val="008B4C7A"/>
    <w:rsid w:val="008B7459"/>
    <w:rsid w:val="008C0FB4"/>
    <w:rsid w:val="008C3866"/>
    <w:rsid w:val="008C3BDC"/>
    <w:rsid w:val="008C4E85"/>
    <w:rsid w:val="008C5B7B"/>
    <w:rsid w:val="008D079D"/>
    <w:rsid w:val="008D0E9C"/>
    <w:rsid w:val="008D2573"/>
    <w:rsid w:val="008D3413"/>
    <w:rsid w:val="008E135D"/>
    <w:rsid w:val="008E1A06"/>
    <w:rsid w:val="008E3EAF"/>
    <w:rsid w:val="008E50EA"/>
    <w:rsid w:val="008E55B8"/>
    <w:rsid w:val="008E56F0"/>
    <w:rsid w:val="008E5A45"/>
    <w:rsid w:val="008F09DB"/>
    <w:rsid w:val="008F36C1"/>
    <w:rsid w:val="008F4B57"/>
    <w:rsid w:val="008F7A8E"/>
    <w:rsid w:val="00902A87"/>
    <w:rsid w:val="00906721"/>
    <w:rsid w:val="0091103A"/>
    <w:rsid w:val="00911610"/>
    <w:rsid w:val="009121B0"/>
    <w:rsid w:val="00912766"/>
    <w:rsid w:val="00914BFE"/>
    <w:rsid w:val="00916173"/>
    <w:rsid w:val="009218E9"/>
    <w:rsid w:val="00927FEE"/>
    <w:rsid w:val="00931426"/>
    <w:rsid w:val="00931F99"/>
    <w:rsid w:val="0094140D"/>
    <w:rsid w:val="009434D4"/>
    <w:rsid w:val="00961242"/>
    <w:rsid w:val="009627E6"/>
    <w:rsid w:val="00964809"/>
    <w:rsid w:val="0097016A"/>
    <w:rsid w:val="00971D54"/>
    <w:rsid w:val="009750A4"/>
    <w:rsid w:val="00975A54"/>
    <w:rsid w:val="00991F15"/>
    <w:rsid w:val="0099378E"/>
    <w:rsid w:val="009950AF"/>
    <w:rsid w:val="009A1379"/>
    <w:rsid w:val="009A4C88"/>
    <w:rsid w:val="009B135A"/>
    <w:rsid w:val="009B3EDD"/>
    <w:rsid w:val="009B48C4"/>
    <w:rsid w:val="009B5B70"/>
    <w:rsid w:val="009C26CA"/>
    <w:rsid w:val="009C6BB0"/>
    <w:rsid w:val="009C7680"/>
    <w:rsid w:val="009D0516"/>
    <w:rsid w:val="009E0695"/>
    <w:rsid w:val="009E0977"/>
    <w:rsid w:val="009E6505"/>
    <w:rsid w:val="009F180A"/>
    <w:rsid w:val="009F3BA8"/>
    <w:rsid w:val="009F71E6"/>
    <w:rsid w:val="00A12707"/>
    <w:rsid w:val="00A20FB1"/>
    <w:rsid w:val="00A22E51"/>
    <w:rsid w:val="00A249BF"/>
    <w:rsid w:val="00A27726"/>
    <w:rsid w:val="00A308E0"/>
    <w:rsid w:val="00A34D20"/>
    <w:rsid w:val="00A35626"/>
    <w:rsid w:val="00A36B70"/>
    <w:rsid w:val="00A37728"/>
    <w:rsid w:val="00A44632"/>
    <w:rsid w:val="00A459D3"/>
    <w:rsid w:val="00A564AF"/>
    <w:rsid w:val="00A602A8"/>
    <w:rsid w:val="00A60495"/>
    <w:rsid w:val="00A66C8E"/>
    <w:rsid w:val="00A71488"/>
    <w:rsid w:val="00A72DCF"/>
    <w:rsid w:val="00A81373"/>
    <w:rsid w:val="00A9463B"/>
    <w:rsid w:val="00A9537F"/>
    <w:rsid w:val="00AA414A"/>
    <w:rsid w:val="00AA4D06"/>
    <w:rsid w:val="00AA59C8"/>
    <w:rsid w:val="00AA6D63"/>
    <w:rsid w:val="00AA7F9E"/>
    <w:rsid w:val="00AB1053"/>
    <w:rsid w:val="00AB1D11"/>
    <w:rsid w:val="00AB4AA4"/>
    <w:rsid w:val="00AB6283"/>
    <w:rsid w:val="00AC0AEC"/>
    <w:rsid w:val="00AC27DB"/>
    <w:rsid w:val="00AD076E"/>
    <w:rsid w:val="00AD1936"/>
    <w:rsid w:val="00AD4B55"/>
    <w:rsid w:val="00AD4E5C"/>
    <w:rsid w:val="00AD5057"/>
    <w:rsid w:val="00AD55C6"/>
    <w:rsid w:val="00AD5E31"/>
    <w:rsid w:val="00AD6693"/>
    <w:rsid w:val="00AE0786"/>
    <w:rsid w:val="00AF27AA"/>
    <w:rsid w:val="00B03015"/>
    <w:rsid w:val="00B03677"/>
    <w:rsid w:val="00B10A67"/>
    <w:rsid w:val="00B10F53"/>
    <w:rsid w:val="00B3471D"/>
    <w:rsid w:val="00B34950"/>
    <w:rsid w:val="00B3603E"/>
    <w:rsid w:val="00B37981"/>
    <w:rsid w:val="00B37D12"/>
    <w:rsid w:val="00B43E50"/>
    <w:rsid w:val="00B44BB2"/>
    <w:rsid w:val="00B453DC"/>
    <w:rsid w:val="00B50087"/>
    <w:rsid w:val="00B52CE9"/>
    <w:rsid w:val="00B53710"/>
    <w:rsid w:val="00B546E8"/>
    <w:rsid w:val="00B561ED"/>
    <w:rsid w:val="00B622DE"/>
    <w:rsid w:val="00B62637"/>
    <w:rsid w:val="00B62C57"/>
    <w:rsid w:val="00B6371A"/>
    <w:rsid w:val="00B650F4"/>
    <w:rsid w:val="00B66C29"/>
    <w:rsid w:val="00B70C7F"/>
    <w:rsid w:val="00B73EF0"/>
    <w:rsid w:val="00B76B41"/>
    <w:rsid w:val="00B7779C"/>
    <w:rsid w:val="00B852E6"/>
    <w:rsid w:val="00B951B3"/>
    <w:rsid w:val="00BA2111"/>
    <w:rsid w:val="00BA21D9"/>
    <w:rsid w:val="00BA24F1"/>
    <w:rsid w:val="00BA3657"/>
    <w:rsid w:val="00BA7CD8"/>
    <w:rsid w:val="00BB7755"/>
    <w:rsid w:val="00BC3C92"/>
    <w:rsid w:val="00BE1BF5"/>
    <w:rsid w:val="00BE6B20"/>
    <w:rsid w:val="00BF0FFF"/>
    <w:rsid w:val="00BF29CD"/>
    <w:rsid w:val="00BF5F4B"/>
    <w:rsid w:val="00BF6ED6"/>
    <w:rsid w:val="00C005CF"/>
    <w:rsid w:val="00C016E0"/>
    <w:rsid w:val="00C01725"/>
    <w:rsid w:val="00C02760"/>
    <w:rsid w:val="00C050CB"/>
    <w:rsid w:val="00C07333"/>
    <w:rsid w:val="00C1209E"/>
    <w:rsid w:val="00C24A78"/>
    <w:rsid w:val="00C33B8D"/>
    <w:rsid w:val="00C35D1B"/>
    <w:rsid w:val="00C3663F"/>
    <w:rsid w:val="00C40200"/>
    <w:rsid w:val="00C42AAB"/>
    <w:rsid w:val="00C434DF"/>
    <w:rsid w:val="00C52815"/>
    <w:rsid w:val="00C56513"/>
    <w:rsid w:val="00C60C2F"/>
    <w:rsid w:val="00C61384"/>
    <w:rsid w:val="00C6228B"/>
    <w:rsid w:val="00C63DE8"/>
    <w:rsid w:val="00C723CD"/>
    <w:rsid w:val="00C82072"/>
    <w:rsid w:val="00C82D75"/>
    <w:rsid w:val="00C85830"/>
    <w:rsid w:val="00C866CD"/>
    <w:rsid w:val="00C86927"/>
    <w:rsid w:val="00C87E29"/>
    <w:rsid w:val="00C87F28"/>
    <w:rsid w:val="00C96C80"/>
    <w:rsid w:val="00CA1CA6"/>
    <w:rsid w:val="00CB07E0"/>
    <w:rsid w:val="00CB4CAD"/>
    <w:rsid w:val="00CC3415"/>
    <w:rsid w:val="00CC529B"/>
    <w:rsid w:val="00CC6EC4"/>
    <w:rsid w:val="00CD2739"/>
    <w:rsid w:val="00CD7611"/>
    <w:rsid w:val="00CE127C"/>
    <w:rsid w:val="00CF1DC1"/>
    <w:rsid w:val="00CF1E8F"/>
    <w:rsid w:val="00CF2051"/>
    <w:rsid w:val="00CF26E3"/>
    <w:rsid w:val="00CF6075"/>
    <w:rsid w:val="00D0069F"/>
    <w:rsid w:val="00D026A3"/>
    <w:rsid w:val="00D0721B"/>
    <w:rsid w:val="00D10102"/>
    <w:rsid w:val="00D12655"/>
    <w:rsid w:val="00D139F2"/>
    <w:rsid w:val="00D1454E"/>
    <w:rsid w:val="00D145EF"/>
    <w:rsid w:val="00D17670"/>
    <w:rsid w:val="00D24D47"/>
    <w:rsid w:val="00D25C85"/>
    <w:rsid w:val="00D25E01"/>
    <w:rsid w:val="00D25E0C"/>
    <w:rsid w:val="00D270CA"/>
    <w:rsid w:val="00D305B3"/>
    <w:rsid w:val="00D307BB"/>
    <w:rsid w:val="00D34390"/>
    <w:rsid w:val="00D35134"/>
    <w:rsid w:val="00D362F0"/>
    <w:rsid w:val="00D363E9"/>
    <w:rsid w:val="00D41B30"/>
    <w:rsid w:val="00D41BCE"/>
    <w:rsid w:val="00D535DA"/>
    <w:rsid w:val="00D54476"/>
    <w:rsid w:val="00D54D26"/>
    <w:rsid w:val="00D552B7"/>
    <w:rsid w:val="00D56744"/>
    <w:rsid w:val="00D61358"/>
    <w:rsid w:val="00D64A3F"/>
    <w:rsid w:val="00D7121C"/>
    <w:rsid w:val="00D74345"/>
    <w:rsid w:val="00D75C34"/>
    <w:rsid w:val="00D81811"/>
    <w:rsid w:val="00D82CE5"/>
    <w:rsid w:val="00D8381E"/>
    <w:rsid w:val="00D84E7A"/>
    <w:rsid w:val="00D8782A"/>
    <w:rsid w:val="00D9064A"/>
    <w:rsid w:val="00D94EB7"/>
    <w:rsid w:val="00D97010"/>
    <w:rsid w:val="00D97112"/>
    <w:rsid w:val="00DA0B4C"/>
    <w:rsid w:val="00DA71E4"/>
    <w:rsid w:val="00DB1A73"/>
    <w:rsid w:val="00DB6C53"/>
    <w:rsid w:val="00DD3CB1"/>
    <w:rsid w:val="00DD44FC"/>
    <w:rsid w:val="00DD7BDB"/>
    <w:rsid w:val="00DD7DC8"/>
    <w:rsid w:val="00DE186F"/>
    <w:rsid w:val="00DE2450"/>
    <w:rsid w:val="00DE40E3"/>
    <w:rsid w:val="00DE62BA"/>
    <w:rsid w:val="00DE7C1B"/>
    <w:rsid w:val="00DF2638"/>
    <w:rsid w:val="00DF46AF"/>
    <w:rsid w:val="00DF629E"/>
    <w:rsid w:val="00DF641A"/>
    <w:rsid w:val="00E00B27"/>
    <w:rsid w:val="00E03907"/>
    <w:rsid w:val="00E0406B"/>
    <w:rsid w:val="00E05E99"/>
    <w:rsid w:val="00E07568"/>
    <w:rsid w:val="00E111FB"/>
    <w:rsid w:val="00E130F8"/>
    <w:rsid w:val="00E13281"/>
    <w:rsid w:val="00E13F18"/>
    <w:rsid w:val="00E141BB"/>
    <w:rsid w:val="00E14C35"/>
    <w:rsid w:val="00E16C99"/>
    <w:rsid w:val="00E17740"/>
    <w:rsid w:val="00E2122D"/>
    <w:rsid w:val="00E22C23"/>
    <w:rsid w:val="00E26123"/>
    <w:rsid w:val="00E26344"/>
    <w:rsid w:val="00E264BA"/>
    <w:rsid w:val="00E26588"/>
    <w:rsid w:val="00E3335D"/>
    <w:rsid w:val="00E34C68"/>
    <w:rsid w:val="00E4454B"/>
    <w:rsid w:val="00E45E77"/>
    <w:rsid w:val="00E4632A"/>
    <w:rsid w:val="00E46C33"/>
    <w:rsid w:val="00E51319"/>
    <w:rsid w:val="00E51459"/>
    <w:rsid w:val="00E51E35"/>
    <w:rsid w:val="00E52D83"/>
    <w:rsid w:val="00E53B6A"/>
    <w:rsid w:val="00E55E62"/>
    <w:rsid w:val="00E56928"/>
    <w:rsid w:val="00E5790C"/>
    <w:rsid w:val="00E602E4"/>
    <w:rsid w:val="00E60551"/>
    <w:rsid w:val="00E60635"/>
    <w:rsid w:val="00E648A2"/>
    <w:rsid w:val="00E658A8"/>
    <w:rsid w:val="00E66505"/>
    <w:rsid w:val="00E704DA"/>
    <w:rsid w:val="00E7476B"/>
    <w:rsid w:val="00E75B91"/>
    <w:rsid w:val="00E852DB"/>
    <w:rsid w:val="00E87B00"/>
    <w:rsid w:val="00E90903"/>
    <w:rsid w:val="00EB1F2F"/>
    <w:rsid w:val="00EC1EA5"/>
    <w:rsid w:val="00EC4C95"/>
    <w:rsid w:val="00EC649D"/>
    <w:rsid w:val="00EC6F9E"/>
    <w:rsid w:val="00ED02EF"/>
    <w:rsid w:val="00ED0E00"/>
    <w:rsid w:val="00ED5B61"/>
    <w:rsid w:val="00ED7526"/>
    <w:rsid w:val="00EF201A"/>
    <w:rsid w:val="00EF2F25"/>
    <w:rsid w:val="00EF3A56"/>
    <w:rsid w:val="00EF65A9"/>
    <w:rsid w:val="00F10591"/>
    <w:rsid w:val="00F1080F"/>
    <w:rsid w:val="00F115B1"/>
    <w:rsid w:val="00F119A2"/>
    <w:rsid w:val="00F15355"/>
    <w:rsid w:val="00F21879"/>
    <w:rsid w:val="00F2211D"/>
    <w:rsid w:val="00F24C34"/>
    <w:rsid w:val="00F2576B"/>
    <w:rsid w:val="00F25DC7"/>
    <w:rsid w:val="00F31544"/>
    <w:rsid w:val="00F34DC6"/>
    <w:rsid w:val="00F35DDD"/>
    <w:rsid w:val="00F41898"/>
    <w:rsid w:val="00F428F7"/>
    <w:rsid w:val="00F43586"/>
    <w:rsid w:val="00F4586A"/>
    <w:rsid w:val="00F521D9"/>
    <w:rsid w:val="00F536EB"/>
    <w:rsid w:val="00F5696B"/>
    <w:rsid w:val="00F56A3C"/>
    <w:rsid w:val="00F56C12"/>
    <w:rsid w:val="00F56FBA"/>
    <w:rsid w:val="00F57C81"/>
    <w:rsid w:val="00F6090D"/>
    <w:rsid w:val="00F61B90"/>
    <w:rsid w:val="00F61E37"/>
    <w:rsid w:val="00F641D3"/>
    <w:rsid w:val="00F74CBE"/>
    <w:rsid w:val="00F75243"/>
    <w:rsid w:val="00F80C83"/>
    <w:rsid w:val="00F81C9A"/>
    <w:rsid w:val="00F8410E"/>
    <w:rsid w:val="00F859CE"/>
    <w:rsid w:val="00F91C86"/>
    <w:rsid w:val="00F91D7F"/>
    <w:rsid w:val="00F938FC"/>
    <w:rsid w:val="00F9758D"/>
    <w:rsid w:val="00FA0F73"/>
    <w:rsid w:val="00FA4FDB"/>
    <w:rsid w:val="00FA6043"/>
    <w:rsid w:val="00FA7820"/>
    <w:rsid w:val="00FA7EC5"/>
    <w:rsid w:val="00FB0B17"/>
    <w:rsid w:val="00FB1862"/>
    <w:rsid w:val="00FB1E4E"/>
    <w:rsid w:val="00FB536A"/>
    <w:rsid w:val="00FC339B"/>
    <w:rsid w:val="00FC4CCE"/>
    <w:rsid w:val="00FC6DDA"/>
    <w:rsid w:val="00FD0570"/>
    <w:rsid w:val="00FD4B92"/>
    <w:rsid w:val="00FD4D00"/>
    <w:rsid w:val="00FD52CA"/>
    <w:rsid w:val="00FD7803"/>
    <w:rsid w:val="00FE0C04"/>
    <w:rsid w:val="00FE1715"/>
    <w:rsid w:val="00FE43FF"/>
    <w:rsid w:val="00FE60E9"/>
    <w:rsid w:val="00FE6443"/>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DFE9105A-2B5B-45C6-B97D-B39C6403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 w:type="character" w:styleId="CommentReference">
    <w:name w:val="annotation reference"/>
    <w:basedOn w:val="DefaultParagraphFont"/>
    <w:uiPriority w:val="99"/>
    <w:semiHidden/>
    <w:unhideWhenUsed/>
    <w:rsid w:val="004F3CC1"/>
    <w:rPr>
      <w:sz w:val="16"/>
      <w:szCs w:val="16"/>
    </w:rPr>
  </w:style>
  <w:style w:type="paragraph" w:styleId="CommentText">
    <w:name w:val="annotation text"/>
    <w:basedOn w:val="Normal"/>
    <w:link w:val="CommentTextChar"/>
    <w:uiPriority w:val="99"/>
    <w:semiHidden/>
    <w:unhideWhenUsed/>
    <w:rsid w:val="004F3CC1"/>
    <w:pPr>
      <w:spacing w:line="240" w:lineRule="auto"/>
    </w:pPr>
    <w:rPr>
      <w:sz w:val="20"/>
      <w:szCs w:val="20"/>
    </w:rPr>
  </w:style>
  <w:style w:type="character" w:customStyle="1" w:styleId="CommentTextChar">
    <w:name w:val="Comment Text Char"/>
    <w:basedOn w:val="DefaultParagraphFont"/>
    <w:link w:val="CommentText"/>
    <w:uiPriority w:val="99"/>
    <w:semiHidden/>
    <w:rsid w:val="004F3CC1"/>
    <w:rPr>
      <w:sz w:val="20"/>
      <w:szCs w:val="20"/>
    </w:rPr>
  </w:style>
  <w:style w:type="paragraph" w:styleId="CommentSubject">
    <w:name w:val="annotation subject"/>
    <w:basedOn w:val="CommentText"/>
    <w:next w:val="CommentText"/>
    <w:link w:val="CommentSubjectChar"/>
    <w:uiPriority w:val="99"/>
    <w:semiHidden/>
    <w:unhideWhenUsed/>
    <w:rsid w:val="004F3CC1"/>
    <w:rPr>
      <w:b/>
      <w:bCs/>
    </w:rPr>
  </w:style>
  <w:style w:type="character" w:customStyle="1" w:styleId="CommentSubjectChar">
    <w:name w:val="Comment Subject Char"/>
    <w:basedOn w:val="CommentTextChar"/>
    <w:link w:val="CommentSubject"/>
    <w:uiPriority w:val="99"/>
    <w:semiHidden/>
    <w:rsid w:val="004F3CC1"/>
    <w:rPr>
      <w:b/>
      <w:bCs/>
      <w:sz w:val="20"/>
      <w:szCs w:val="20"/>
    </w:rPr>
  </w:style>
  <w:style w:type="character" w:customStyle="1" w:styleId="apple-converted-space">
    <w:name w:val="apple-converted-space"/>
    <w:basedOn w:val="DefaultParagraphFont"/>
    <w:rsid w:val="00E46C33"/>
  </w:style>
  <w:style w:type="character" w:styleId="FollowedHyperlink">
    <w:name w:val="FollowedHyperlink"/>
    <w:basedOn w:val="DefaultParagraphFont"/>
    <w:uiPriority w:val="99"/>
    <w:semiHidden/>
    <w:unhideWhenUsed/>
    <w:rsid w:val="00AA4D06"/>
    <w:rPr>
      <w:color w:val="954F72" w:themeColor="followedHyperlink"/>
      <w:u w:val="single"/>
    </w:rPr>
  </w:style>
  <w:style w:type="paragraph" w:styleId="Revision">
    <w:name w:val="Revision"/>
    <w:hidden/>
    <w:uiPriority w:val="99"/>
    <w:semiHidden/>
    <w:rsid w:val="00912766"/>
    <w:pPr>
      <w:spacing w:after="0" w:line="240" w:lineRule="auto"/>
    </w:pPr>
  </w:style>
  <w:style w:type="character" w:styleId="Emphasis">
    <w:name w:val="Emphasis"/>
    <w:basedOn w:val="DefaultParagraphFont"/>
    <w:uiPriority w:val="20"/>
    <w:qFormat/>
    <w:rsid w:val="004F0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1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www.bbbso.ca/programs/go-girl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chhs.colostate.edu/cc/"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entoring.org/"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footer" Target="foot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bbs.org/" TargetMode="External"/><Relationship Id="rId22" Type="http://schemas.openxmlformats.org/officeDocument/2006/relationships/image" Target="media/image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6FD4C-45E6-4787-9EA2-7B13BC59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2961</TotalTime>
  <Pages>38</Pages>
  <Words>31290</Words>
  <Characters>178358</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18</cp:revision>
  <cp:lastPrinted>2020-06-15T13:57:00Z</cp:lastPrinted>
  <dcterms:created xsi:type="dcterms:W3CDTF">2020-06-15T13:02:00Z</dcterms:created>
  <dcterms:modified xsi:type="dcterms:W3CDTF">2020-06-29T20:25:00Z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